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E4172" w14:textId="77777777" w:rsidR="004F0CA8" w:rsidRDefault="004F0CA8" w:rsidP="009738F1">
      <w:pPr>
        <w:spacing w:after="0" w:line="240" w:lineRule="auto"/>
        <w:rPr>
          <w:color w:val="201F1E"/>
        </w:rPr>
      </w:pPr>
      <w:r>
        <w:rPr>
          <w:color w:val="201F1E"/>
        </w:rPr>
        <w:t xml:space="preserve">Table 1. Output from modeling capture rate using </w:t>
      </w:r>
      <w:r>
        <w:t xml:space="preserve">a negative binomial model with autoregressive correlation structure </w:t>
      </w:r>
      <w:r w:rsidRPr="00F070F1">
        <w:rPr>
          <w:highlight w:val="yellow"/>
          <w:lang w:val="en"/>
        </w:rPr>
        <w:t xml:space="preserve">allowing the </w:t>
      </w:r>
      <w:commentRangeStart w:id="0"/>
      <w:r w:rsidRPr="00F070F1">
        <w:rPr>
          <w:highlight w:val="yellow"/>
          <w:lang w:val="en"/>
        </w:rPr>
        <w:t>habitats</w:t>
      </w:r>
      <w:commentRangeEnd w:id="0"/>
      <w:r w:rsidR="00F070F1">
        <w:rPr>
          <w:rStyle w:val="CommentReference"/>
        </w:rPr>
        <w:commentReference w:id="0"/>
      </w:r>
      <w:r w:rsidRPr="00F070F1">
        <w:rPr>
          <w:highlight w:val="yellow"/>
          <w:lang w:val="en"/>
        </w:rPr>
        <w:t xml:space="preserve"> to have different rates of decline</w:t>
      </w:r>
      <w:r>
        <w:rPr>
          <w:lang w:val="en"/>
        </w:rPr>
        <w:t>. Output on the original (log) scale shows there was no significant difference in rates of decline in capture rates among the habitats.</w:t>
      </w:r>
    </w:p>
    <w:p w14:paraId="4651A6DA" w14:textId="77777777" w:rsidR="004F0CA8" w:rsidRDefault="004F0CA8" w:rsidP="004F0CA8">
      <w:pPr>
        <w:pStyle w:val="xmsonormal"/>
        <w:spacing w:before="0" w:beforeAutospacing="0" w:after="0" w:afterAutospacing="0"/>
        <w:rPr>
          <w:color w:val="201F1E"/>
        </w:rPr>
      </w:pPr>
    </w:p>
    <w:p w14:paraId="457ADD60" w14:textId="77777777" w:rsidR="004F0CA8" w:rsidRDefault="004F0CA8" w:rsidP="004F0CA8">
      <w:pPr>
        <w:pStyle w:val="xmsonormal"/>
        <w:spacing w:before="0" w:beforeAutospacing="0" w:after="0" w:afterAutospacing="0"/>
        <w:rPr>
          <w:color w:val="201F1E"/>
        </w:rPr>
      </w:pPr>
    </w:p>
    <w:p w14:paraId="158B8019" w14:textId="77777777" w:rsidR="004F0CA8" w:rsidRDefault="004F0CA8" w:rsidP="004F0CA8">
      <w:pPr>
        <w:pStyle w:val="xmsonormal"/>
        <w:spacing w:before="0" w:beforeAutospacing="0" w:after="0" w:afterAutospacing="0"/>
        <w:rPr>
          <w:color w:val="201F1E"/>
        </w:rPr>
      </w:pPr>
    </w:p>
    <w:p w14:paraId="23BDF8DB" w14:textId="77777777" w:rsidR="004F0CA8" w:rsidRDefault="004F0CA8" w:rsidP="004F0CA8">
      <w:pPr>
        <w:pStyle w:val="xmsonormal"/>
        <w:spacing w:before="0" w:beforeAutospacing="0" w:after="0" w:afterAutospacing="0"/>
        <w:rPr>
          <w:color w:val="201F1E"/>
        </w:rPr>
      </w:pPr>
      <w:r>
        <w:rPr>
          <w:noProof/>
        </w:rPr>
        <w:drawing>
          <wp:inline distT="0" distB="0" distL="0" distR="0" wp14:anchorId="676B0193" wp14:editId="0F284523">
            <wp:extent cx="5363845" cy="17608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845" cy="1760855"/>
                    </a:xfrm>
                    <a:prstGeom prst="rect">
                      <a:avLst/>
                    </a:prstGeom>
                    <a:noFill/>
                    <a:ln>
                      <a:noFill/>
                    </a:ln>
                  </pic:spPr>
                </pic:pic>
              </a:graphicData>
            </a:graphic>
          </wp:inline>
        </w:drawing>
      </w:r>
    </w:p>
    <w:p w14:paraId="4A009EC2" w14:textId="2E6CA9A8" w:rsidR="004F0CA8" w:rsidDel="00056D79" w:rsidRDefault="004F0CA8">
      <w:pPr>
        <w:rPr>
          <w:del w:id="1" w:author="Microsoft Office User" w:date="2021-04-12T13:27:00Z"/>
          <w:rFonts w:ascii="Times New Roman" w:hAnsi="Times New Roman" w:cs="Times New Roman"/>
          <w:sz w:val="24"/>
          <w:szCs w:val="24"/>
        </w:rPr>
      </w:pPr>
    </w:p>
    <w:p w14:paraId="4FA40041" w14:textId="4E18C7FD" w:rsidR="00056D79" w:rsidDel="00056D79" w:rsidRDefault="00056D79">
      <w:pPr>
        <w:rPr>
          <w:del w:id="2" w:author="Microsoft Office User" w:date="2021-04-12T13:31:00Z"/>
          <w:rFonts w:ascii="Times New Roman" w:hAnsi="Times New Roman" w:cs="Times New Roman"/>
          <w:sz w:val="24"/>
          <w:szCs w:val="24"/>
        </w:rPr>
      </w:pPr>
    </w:p>
    <w:p w14:paraId="63EEF498" w14:textId="0A3FDCBD" w:rsidR="00056D79" w:rsidRDefault="00056D79">
      <w:pPr>
        <w:rPr>
          <w:rFonts w:ascii="Times New Roman" w:hAnsi="Times New Roman" w:cs="Times New Roman"/>
          <w:sz w:val="24"/>
          <w:szCs w:val="24"/>
        </w:rPr>
      </w:pPr>
      <w:r>
        <w:rPr>
          <w:rFonts w:ascii="Times New Roman" w:hAnsi="Times New Roman" w:cs="Times New Roman"/>
          <w:sz w:val="24"/>
          <w:szCs w:val="24"/>
        </w:rPr>
        <w:t>Boris’ comment</w:t>
      </w:r>
    </w:p>
    <w:p w14:paraId="234A016D" w14:textId="65AFC6E2" w:rsidR="00056D79" w:rsidRPr="00056D79" w:rsidRDefault="00056D79">
      <w:pPr>
        <w:rPr>
          <w:rFonts w:ascii="Times New Roman" w:eastAsia="Times New Roman" w:hAnsi="Times New Roman" w:cs="Times New Roman"/>
          <w:sz w:val="24"/>
          <w:szCs w:val="24"/>
          <w:rPrChange w:id="3" w:author="Microsoft Office User" w:date="2021-04-12T13:25:00Z">
            <w:rPr>
              <w:rFonts w:ascii="Times New Roman" w:hAnsi="Times New Roman" w:cs="Times New Roman"/>
              <w:sz w:val="24"/>
              <w:szCs w:val="24"/>
            </w:rPr>
          </w:rPrChange>
        </w:rPr>
        <w:sectPr w:rsidR="00056D79" w:rsidRPr="00056D79">
          <w:pgSz w:w="12240" w:h="15840"/>
          <w:pgMar w:top="1440" w:right="1440" w:bottom="1440" w:left="1440" w:header="720" w:footer="720" w:gutter="0"/>
          <w:cols w:space="720"/>
          <w:docGrid w:linePitch="360"/>
        </w:sectPr>
      </w:pPr>
      <w:r>
        <w:rPr>
          <w:rFonts w:ascii="Times New Roman" w:hAnsi="Times New Roman" w:cs="Times New Roman"/>
          <w:sz w:val="24"/>
          <w:szCs w:val="24"/>
        </w:rPr>
        <w:t>Emily wasn’t including same info in table as implied in methods. Boris comment: “</w:t>
      </w:r>
      <w:r>
        <w:t>test if there is a habitat effect base of AIC we should compare the negative binomial with autocorrelation model with Habitat as a factor with a model without habitat (null model). One more thing. The p values showed in table 1 seem to be significant</w:t>
      </w:r>
      <w:ins w:id="4" w:author="Microsoft Office User" w:date="2021-04-12T13:25:00Z">
        <w:r>
          <w:t xml:space="preserve"> [</w:t>
        </w:r>
        <w:r w:rsidRPr="00056D79">
          <w:rPr>
            <w:rFonts w:ascii="Arial" w:eastAsia="Times New Roman" w:hAnsi="Arial" w:cs="Arial"/>
            <w:color w:val="000000"/>
            <w:sz w:val="20"/>
            <w:szCs w:val="20"/>
            <w:shd w:val="clear" w:color="auto" w:fill="FFFFFF"/>
          </w:rPr>
          <w:t>MASE looks significant vs baseline</w:t>
        </w:r>
        <w:r>
          <w:rPr>
            <w:rFonts w:ascii="Times New Roman" w:eastAsia="Times New Roman" w:hAnsi="Times New Roman" w:cs="Times New Roman"/>
            <w:sz w:val="24"/>
            <w:szCs w:val="24"/>
          </w:rPr>
          <w:t>]</w:t>
        </w:r>
      </w:ins>
      <w:r>
        <w:t xml:space="preserve">, meaning that capture rates among habitats are different. Looking at that same table 1, according to the p value there is a significant time effect that should be mentioned.  </w:t>
      </w:r>
      <w:ins w:id="5" w:author="Microsoft Office User" w:date="2021-04-12T13:25:00Z">
        <w:r>
          <w:t>“</w:t>
        </w:r>
      </w:ins>
    </w:p>
    <w:p w14:paraId="69258970" w14:textId="6409F7EC" w:rsidR="0035518E" w:rsidRPr="00950092" w:rsidRDefault="0035518E" w:rsidP="00B335C6">
      <w:pPr>
        <w:autoSpaceDE w:val="0"/>
        <w:autoSpaceDN w:val="0"/>
        <w:adjustRightInd w:val="0"/>
        <w:spacing w:after="0" w:line="240" w:lineRule="auto"/>
        <w:rPr>
          <w:rFonts w:ascii="Times New Roman" w:hAnsi="Times New Roman" w:cs="Times New Roman"/>
          <w:iCs/>
          <w:sz w:val="24"/>
          <w:szCs w:val="24"/>
        </w:rPr>
      </w:pPr>
      <w:r w:rsidRPr="00950092">
        <w:rPr>
          <w:rFonts w:ascii="Times New Roman" w:hAnsi="Times New Roman" w:cs="Times New Roman"/>
          <w:sz w:val="24"/>
          <w:szCs w:val="24"/>
        </w:rPr>
        <w:lastRenderedPageBreak/>
        <w:t>Table 2.</w:t>
      </w:r>
      <w:r w:rsidR="00950092" w:rsidRPr="00950092">
        <w:rPr>
          <w:rFonts w:ascii="Times New Roman" w:hAnsi="Times New Roman" w:cs="Times New Roman"/>
          <w:sz w:val="24"/>
          <w:szCs w:val="24"/>
        </w:rPr>
        <w:t xml:space="preserve"> </w:t>
      </w:r>
      <w:r w:rsidR="00950092">
        <w:rPr>
          <w:rFonts w:ascii="Times New Roman" w:hAnsi="Times New Roman" w:cs="Times New Roman"/>
          <w:sz w:val="24"/>
          <w:szCs w:val="24"/>
        </w:rPr>
        <w:t>Species-</w:t>
      </w:r>
      <w:r w:rsidR="00C84249" w:rsidRPr="00C84249">
        <w:rPr>
          <w:rFonts w:ascii="Times New Roman" w:hAnsi="Times New Roman" w:cs="Times New Roman"/>
          <w:sz w:val="24"/>
          <w:szCs w:val="24"/>
        </w:rPr>
        <w:t xml:space="preserve"> </w:t>
      </w:r>
      <w:r w:rsidR="00C84249">
        <w:rPr>
          <w:rFonts w:ascii="Times New Roman" w:hAnsi="Times New Roman" w:cs="Times New Roman"/>
          <w:sz w:val="24"/>
          <w:szCs w:val="24"/>
        </w:rPr>
        <w:t xml:space="preserve">level point estimates </w:t>
      </w:r>
      <w:r w:rsidR="00950092">
        <w:rPr>
          <w:rFonts w:ascii="Times New Roman" w:hAnsi="Times New Roman" w:cs="Times New Roman"/>
          <w:sz w:val="24"/>
          <w:szCs w:val="24"/>
        </w:rPr>
        <w:t>of capture rates, as well as b</w:t>
      </w:r>
      <w:r w:rsidR="00950092" w:rsidRPr="00950092">
        <w:rPr>
          <w:rFonts w:ascii="Times New Roman" w:hAnsi="Times New Roman" w:cs="Times New Roman"/>
          <w:sz w:val="24"/>
          <w:szCs w:val="24"/>
        </w:rPr>
        <w:t xml:space="preserve">ody </w:t>
      </w:r>
      <w:r w:rsidR="00950092">
        <w:rPr>
          <w:rFonts w:ascii="Times New Roman" w:hAnsi="Times New Roman" w:cs="Times New Roman"/>
          <w:sz w:val="24"/>
          <w:szCs w:val="24"/>
        </w:rPr>
        <w:t>size</w:t>
      </w:r>
      <w:r w:rsidR="00B335C6">
        <w:rPr>
          <w:rFonts w:ascii="Times New Roman" w:hAnsi="Times New Roman" w:cs="Times New Roman"/>
          <w:sz w:val="24"/>
          <w:szCs w:val="24"/>
        </w:rPr>
        <w:t>, diet,</w:t>
      </w:r>
      <w:r w:rsidR="00950092">
        <w:rPr>
          <w:rFonts w:ascii="Times New Roman" w:hAnsi="Times New Roman" w:cs="Times New Roman"/>
          <w:sz w:val="24"/>
          <w:szCs w:val="24"/>
        </w:rPr>
        <w:t xml:space="preserve"> and </w:t>
      </w:r>
      <w:r w:rsidR="00B335C6">
        <w:rPr>
          <w:rFonts w:ascii="Times New Roman" w:hAnsi="Times New Roman" w:cs="Times New Roman"/>
          <w:sz w:val="24"/>
          <w:szCs w:val="24"/>
        </w:rPr>
        <w:t>habitat variables,</w:t>
      </w:r>
      <w:r w:rsidR="00950092">
        <w:rPr>
          <w:rFonts w:ascii="Times New Roman" w:hAnsi="Times New Roman" w:cs="Times New Roman"/>
          <w:sz w:val="24"/>
          <w:szCs w:val="24"/>
        </w:rPr>
        <w:t xml:space="preserve"> of 38 species of birds captured in </w:t>
      </w:r>
      <w:r w:rsidR="00B335C6" w:rsidRPr="008E7AAD">
        <w:rPr>
          <w:rFonts w:ascii="Times New Roman" w:hAnsi="Times New Roman" w:cs="Times New Roman"/>
          <w:sz w:val="24"/>
          <w:szCs w:val="24"/>
        </w:rPr>
        <w:t xml:space="preserve">native </w:t>
      </w:r>
      <w:r w:rsidR="00B335C6">
        <w:rPr>
          <w:rFonts w:ascii="Times New Roman" w:hAnsi="Times New Roman" w:cs="Times New Roman"/>
          <w:sz w:val="24"/>
          <w:szCs w:val="24"/>
        </w:rPr>
        <w:t>montane shrubland</w:t>
      </w:r>
      <w:r w:rsidR="00B335C6" w:rsidRPr="008E7AAD">
        <w:rPr>
          <w:rFonts w:ascii="Times New Roman" w:hAnsi="Times New Roman" w:cs="Times New Roman"/>
          <w:sz w:val="24"/>
          <w:szCs w:val="24"/>
        </w:rPr>
        <w:t xml:space="preserve"> </w:t>
      </w:r>
      <w:r w:rsidR="00B335C6">
        <w:rPr>
          <w:rFonts w:ascii="Times New Roman" w:hAnsi="Times New Roman" w:cs="Times New Roman"/>
          <w:sz w:val="24"/>
          <w:szCs w:val="24"/>
        </w:rPr>
        <w:t>(</w:t>
      </w:r>
      <w:r w:rsidR="004E38F4">
        <w:rPr>
          <w:rFonts w:ascii="Times New Roman" w:hAnsi="Times New Roman" w:cs="Times New Roman"/>
          <w:sz w:val="24"/>
          <w:szCs w:val="24"/>
        </w:rPr>
        <w:t>SHRUB</w:t>
      </w:r>
      <w:r w:rsidR="00B335C6">
        <w:rPr>
          <w:rFonts w:ascii="Times New Roman" w:hAnsi="Times New Roman" w:cs="Times New Roman"/>
          <w:sz w:val="24"/>
          <w:szCs w:val="24"/>
        </w:rPr>
        <w:t xml:space="preserve">), </w:t>
      </w:r>
      <w:r w:rsidR="00B335C6" w:rsidRPr="008E7AAD">
        <w:rPr>
          <w:rFonts w:ascii="Times New Roman" w:hAnsi="Times New Roman" w:cs="Times New Roman"/>
          <w:sz w:val="24"/>
          <w:szCs w:val="24"/>
        </w:rPr>
        <w:t xml:space="preserve">mixed non-native forest </w:t>
      </w:r>
      <w:r w:rsidR="004E38F4">
        <w:rPr>
          <w:rFonts w:ascii="Times New Roman" w:hAnsi="Times New Roman" w:cs="Times New Roman"/>
          <w:sz w:val="24"/>
          <w:szCs w:val="24"/>
        </w:rPr>
        <w:t>(MIXED</w:t>
      </w:r>
      <w:r w:rsidR="00B335C6">
        <w:rPr>
          <w:rFonts w:ascii="Times New Roman" w:hAnsi="Times New Roman" w:cs="Times New Roman"/>
          <w:sz w:val="24"/>
          <w:szCs w:val="24"/>
        </w:rPr>
        <w:t xml:space="preserve">), and mature secondary </w:t>
      </w:r>
      <w:r w:rsidR="00B335C6">
        <w:rPr>
          <w:rFonts w:ascii="Times New Roman" w:hAnsi="Times New Roman" w:cs="Times New Roman"/>
          <w:sz w:val="24"/>
          <w:szCs w:val="24"/>
          <w:lang w:val="en"/>
        </w:rPr>
        <w:t>s</w:t>
      </w:r>
      <w:r w:rsidR="00B335C6" w:rsidRPr="003304CD">
        <w:rPr>
          <w:rFonts w:ascii="Times New Roman" w:hAnsi="Times New Roman" w:cs="Times New Roman"/>
          <w:sz w:val="24"/>
          <w:szCs w:val="24"/>
          <w:lang w:val="en"/>
        </w:rPr>
        <w:t>ub</w:t>
      </w:r>
      <w:r w:rsidR="00B335C6">
        <w:rPr>
          <w:rFonts w:ascii="Times New Roman" w:hAnsi="Times New Roman" w:cs="Times New Roman"/>
          <w:sz w:val="24"/>
          <w:szCs w:val="24"/>
          <w:lang w:val="en"/>
        </w:rPr>
        <w:t>tropical moist broadleaf forest</w:t>
      </w:r>
      <w:r w:rsidR="00B335C6">
        <w:rPr>
          <w:rFonts w:ascii="Times New Roman" w:hAnsi="Times New Roman" w:cs="Times New Roman"/>
          <w:sz w:val="24"/>
          <w:szCs w:val="24"/>
        </w:rPr>
        <w:t xml:space="preserve"> (</w:t>
      </w:r>
      <w:r w:rsidR="004E38F4">
        <w:rPr>
          <w:rFonts w:ascii="Times New Roman" w:hAnsi="Times New Roman" w:cs="Times New Roman"/>
          <w:sz w:val="24"/>
          <w:szCs w:val="24"/>
        </w:rPr>
        <w:t>NATIVE</w:t>
      </w:r>
      <w:r w:rsidR="00B335C6">
        <w:rPr>
          <w:rFonts w:ascii="Times New Roman" w:hAnsi="Times New Roman" w:cs="Times New Roman"/>
          <w:sz w:val="24"/>
          <w:szCs w:val="24"/>
        </w:rPr>
        <w:t xml:space="preserve">) </w:t>
      </w:r>
      <w:r w:rsidR="00B335C6" w:rsidRPr="008E7AAD">
        <w:rPr>
          <w:rFonts w:ascii="Times New Roman" w:hAnsi="Times New Roman" w:cs="Times New Roman"/>
          <w:sz w:val="24"/>
          <w:szCs w:val="24"/>
        </w:rPr>
        <w:t>in</w:t>
      </w:r>
      <w:r w:rsidR="00B335C6">
        <w:rPr>
          <w:rFonts w:ascii="Times New Roman" w:hAnsi="Times New Roman" w:cs="Times New Roman"/>
          <w:sz w:val="24"/>
          <w:szCs w:val="24"/>
        </w:rPr>
        <w:t xml:space="preserve"> </w:t>
      </w:r>
      <w:r w:rsidR="00950092" w:rsidRPr="00950092">
        <w:rPr>
          <w:rFonts w:ascii="Times New Roman" w:hAnsi="Times New Roman" w:cs="Times New Roman"/>
          <w:sz w:val="24"/>
          <w:szCs w:val="24"/>
        </w:rPr>
        <w:t>the southern Ecuadorian Andes.</w:t>
      </w:r>
    </w:p>
    <w:p w14:paraId="60167B88" w14:textId="77777777" w:rsidR="0035518E" w:rsidRPr="00950092" w:rsidRDefault="0035518E" w:rsidP="0035518E">
      <w:pPr>
        <w:spacing w:after="0" w:line="240" w:lineRule="auto"/>
        <w:rPr>
          <w:rFonts w:ascii="Times New Roman" w:hAnsi="Times New Roman" w:cs="Times New Roman"/>
          <w:sz w:val="24"/>
          <w:szCs w:val="24"/>
        </w:rPr>
      </w:pPr>
    </w:p>
    <w:tbl>
      <w:tblPr>
        <w:tblW w:w="14180" w:type="dxa"/>
        <w:tblInd w:w="93" w:type="dxa"/>
        <w:tblLook w:val="04A0" w:firstRow="1" w:lastRow="0" w:firstColumn="1" w:lastColumn="0" w:noHBand="0" w:noVBand="1"/>
      </w:tblPr>
      <w:tblGrid>
        <w:gridCol w:w="5500"/>
        <w:gridCol w:w="1480"/>
        <w:gridCol w:w="1480"/>
        <w:gridCol w:w="1480"/>
        <w:gridCol w:w="1060"/>
        <w:gridCol w:w="1060"/>
        <w:gridCol w:w="1060"/>
        <w:gridCol w:w="1060"/>
      </w:tblGrid>
      <w:tr w:rsidR="0035518E" w:rsidRPr="0035518E" w14:paraId="5192AEF3" w14:textId="77777777" w:rsidTr="0035518E">
        <w:trPr>
          <w:trHeight w:val="315"/>
        </w:trPr>
        <w:tc>
          <w:tcPr>
            <w:tcW w:w="5500" w:type="dxa"/>
            <w:tcBorders>
              <w:top w:val="nil"/>
              <w:left w:val="nil"/>
              <w:bottom w:val="nil"/>
              <w:right w:val="nil"/>
            </w:tcBorders>
            <w:shd w:val="clear" w:color="auto" w:fill="auto"/>
            <w:noWrap/>
            <w:vAlign w:val="bottom"/>
            <w:hideMark/>
          </w:tcPr>
          <w:p w14:paraId="598DF52F" w14:textId="77777777" w:rsidR="0035518E" w:rsidRPr="0035518E" w:rsidRDefault="0035518E" w:rsidP="0035518E">
            <w:pPr>
              <w:spacing w:after="0" w:line="240" w:lineRule="auto"/>
              <w:rPr>
                <w:rFonts w:ascii="Calibri" w:eastAsia="Times New Roman" w:hAnsi="Calibri" w:cs="Times New Roman"/>
                <w:color w:val="000000"/>
              </w:rPr>
            </w:pPr>
          </w:p>
        </w:tc>
        <w:tc>
          <w:tcPr>
            <w:tcW w:w="4440" w:type="dxa"/>
            <w:gridSpan w:val="3"/>
            <w:tcBorders>
              <w:top w:val="nil"/>
              <w:left w:val="nil"/>
              <w:bottom w:val="single" w:sz="8" w:space="0" w:color="auto"/>
              <w:right w:val="nil"/>
            </w:tcBorders>
            <w:shd w:val="clear" w:color="auto" w:fill="auto"/>
            <w:noWrap/>
            <w:vAlign w:val="bottom"/>
            <w:hideMark/>
          </w:tcPr>
          <w:p w14:paraId="3603F1A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Point Estimate</w:t>
            </w:r>
          </w:p>
        </w:tc>
        <w:tc>
          <w:tcPr>
            <w:tcW w:w="1060" w:type="dxa"/>
            <w:tcBorders>
              <w:top w:val="nil"/>
              <w:left w:val="nil"/>
              <w:bottom w:val="nil"/>
              <w:right w:val="nil"/>
            </w:tcBorders>
            <w:shd w:val="clear" w:color="auto" w:fill="auto"/>
            <w:noWrap/>
            <w:vAlign w:val="bottom"/>
            <w:hideMark/>
          </w:tcPr>
          <w:p w14:paraId="505B5F6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Body</w:t>
            </w:r>
          </w:p>
        </w:tc>
        <w:tc>
          <w:tcPr>
            <w:tcW w:w="1060" w:type="dxa"/>
            <w:tcBorders>
              <w:top w:val="nil"/>
              <w:left w:val="nil"/>
              <w:bottom w:val="nil"/>
              <w:right w:val="nil"/>
            </w:tcBorders>
            <w:shd w:val="clear" w:color="auto" w:fill="auto"/>
            <w:noWrap/>
            <w:vAlign w:val="bottom"/>
            <w:hideMark/>
          </w:tcPr>
          <w:p w14:paraId="5C66C46F" w14:textId="77777777" w:rsidR="0035518E" w:rsidRPr="0035518E" w:rsidRDefault="0035518E" w:rsidP="0035518E">
            <w:pPr>
              <w:spacing w:after="0" w:line="240" w:lineRule="auto"/>
              <w:jc w:val="center"/>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6D8AB90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Primary</w:t>
            </w:r>
          </w:p>
        </w:tc>
        <w:tc>
          <w:tcPr>
            <w:tcW w:w="1060" w:type="dxa"/>
            <w:tcBorders>
              <w:top w:val="nil"/>
              <w:left w:val="nil"/>
              <w:bottom w:val="nil"/>
              <w:right w:val="nil"/>
            </w:tcBorders>
            <w:shd w:val="clear" w:color="auto" w:fill="auto"/>
            <w:noWrap/>
            <w:vAlign w:val="bottom"/>
            <w:hideMark/>
          </w:tcPr>
          <w:p w14:paraId="7DE83DAA"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Habitat</w:t>
            </w:r>
          </w:p>
        </w:tc>
      </w:tr>
      <w:tr w:rsidR="0035518E" w:rsidRPr="0035518E" w14:paraId="66EAE4EF" w14:textId="77777777" w:rsidTr="0035518E">
        <w:trPr>
          <w:trHeight w:val="315"/>
        </w:trPr>
        <w:tc>
          <w:tcPr>
            <w:tcW w:w="5500" w:type="dxa"/>
            <w:tcBorders>
              <w:top w:val="nil"/>
              <w:left w:val="nil"/>
              <w:bottom w:val="single" w:sz="8" w:space="0" w:color="auto"/>
              <w:right w:val="nil"/>
            </w:tcBorders>
            <w:shd w:val="clear" w:color="auto" w:fill="auto"/>
            <w:noWrap/>
            <w:vAlign w:val="bottom"/>
            <w:hideMark/>
          </w:tcPr>
          <w:p w14:paraId="034E746D" w14:textId="77777777" w:rsidR="0035518E" w:rsidRPr="0035518E" w:rsidRDefault="00C84249" w:rsidP="0035518E">
            <w:pPr>
              <w:spacing w:after="0" w:line="240" w:lineRule="auto"/>
              <w:rPr>
                <w:rFonts w:ascii="Calibri" w:eastAsia="Times New Roman" w:hAnsi="Calibri" w:cs="Times New Roman"/>
                <w:color w:val="000000"/>
              </w:rPr>
            </w:pPr>
            <w:commentRangeStart w:id="6"/>
            <w:r w:rsidRPr="0035518E">
              <w:rPr>
                <w:rFonts w:ascii="Calibri" w:eastAsia="Times New Roman" w:hAnsi="Calibri" w:cs="Times New Roman"/>
                <w:color w:val="000000"/>
              </w:rPr>
              <w:t>Species</w:t>
            </w:r>
            <w:commentRangeEnd w:id="6"/>
            <w:r>
              <w:rPr>
                <w:rStyle w:val="CommentReference"/>
              </w:rPr>
              <w:commentReference w:id="6"/>
            </w:r>
          </w:p>
        </w:tc>
        <w:tc>
          <w:tcPr>
            <w:tcW w:w="1480" w:type="dxa"/>
            <w:tcBorders>
              <w:top w:val="nil"/>
              <w:left w:val="nil"/>
              <w:bottom w:val="single" w:sz="8" w:space="0" w:color="auto"/>
              <w:right w:val="nil"/>
            </w:tcBorders>
            <w:shd w:val="clear" w:color="auto" w:fill="auto"/>
            <w:noWrap/>
            <w:vAlign w:val="bottom"/>
            <w:hideMark/>
          </w:tcPr>
          <w:p w14:paraId="73D52C65" w14:textId="23B70C60" w:rsidR="0035518E" w:rsidRPr="0035518E" w:rsidRDefault="004E38F4" w:rsidP="0035518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SHRUB</w:t>
            </w:r>
          </w:p>
        </w:tc>
        <w:tc>
          <w:tcPr>
            <w:tcW w:w="1480" w:type="dxa"/>
            <w:tcBorders>
              <w:top w:val="nil"/>
              <w:left w:val="nil"/>
              <w:bottom w:val="single" w:sz="8" w:space="0" w:color="auto"/>
              <w:right w:val="nil"/>
            </w:tcBorders>
            <w:shd w:val="clear" w:color="auto" w:fill="auto"/>
            <w:noWrap/>
            <w:vAlign w:val="bottom"/>
            <w:hideMark/>
          </w:tcPr>
          <w:p w14:paraId="541524BD" w14:textId="36409193" w:rsidR="0035518E" w:rsidRPr="0035518E" w:rsidRDefault="004E38F4" w:rsidP="0035518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MIXED</w:t>
            </w:r>
          </w:p>
        </w:tc>
        <w:tc>
          <w:tcPr>
            <w:tcW w:w="1480" w:type="dxa"/>
            <w:tcBorders>
              <w:top w:val="nil"/>
              <w:left w:val="nil"/>
              <w:bottom w:val="single" w:sz="8" w:space="0" w:color="auto"/>
              <w:right w:val="nil"/>
            </w:tcBorders>
            <w:shd w:val="clear" w:color="auto" w:fill="auto"/>
            <w:noWrap/>
            <w:vAlign w:val="bottom"/>
            <w:hideMark/>
          </w:tcPr>
          <w:p w14:paraId="4A2F55C7" w14:textId="09B1DE67" w:rsidR="0035518E" w:rsidRPr="0035518E" w:rsidRDefault="004E38F4" w:rsidP="0035518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NATIVE</w:t>
            </w:r>
          </w:p>
        </w:tc>
        <w:tc>
          <w:tcPr>
            <w:tcW w:w="1060" w:type="dxa"/>
            <w:tcBorders>
              <w:top w:val="nil"/>
              <w:left w:val="nil"/>
              <w:bottom w:val="single" w:sz="8" w:space="0" w:color="auto"/>
              <w:right w:val="nil"/>
            </w:tcBorders>
            <w:shd w:val="clear" w:color="auto" w:fill="auto"/>
            <w:noWrap/>
            <w:vAlign w:val="bottom"/>
            <w:hideMark/>
          </w:tcPr>
          <w:p w14:paraId="14FA9B72" w14:textId="77777777" w:rsidR="0035518E" w:rsidRPr="0035518E" w:rsidRDefault="0035518E" w:rsidP="0035518E">
            <w:pPr>
              <w:spacing w:after="0" w:line="240" w:lineRule="auto"/>
              <w:jc w:val="center"/>
              <w:rPr>
                <w:rFonts w:ascii="Calibri" w:eastAsia="Times New Roman" w:hAnsi="Calibri" w:cs="Times New Roman"/>
                <w:color w:val="000000"/>
                <w:vertAlign w:val="superscript"/>
              </w:rPr>
            </w:pPr>
            <w:proofErr w:type="spellStart"/>
            <w:r w:rsidRPr="0035518E">
              <w:rPr>
                <w:rFonts w:ascii="Calibri" w:eastAsia="Times New Roman" w:hAnsi="Calibri" w:cs="Times New Roman"/>
                <w:color w:val="000000"/>
              </w:rPr>
              <w:t>Size</w:t>
            </w:r>
            <w:r w:rsidR="00950092">
              <w:rPr>
                <w:rFonts w:ascii="Calibri" w:eastAsia="Times New Roman" w:hAnsi="Calibri" w:cs="Times New Roman"/>
                <w:color w:val="000000"/>
                <w:vertAlign w:val="superscript"/>
              </w:rPr>
              <w:t>a</w:t>
            </w:r>
            <w:proofErr w:type="spellEnd"/>
          </w:p>
        </w:tc>
        <w:tc>
          <w:tcPr>
            <w:tcW w:w="1060" w:type="dxa"/>
            <w:tcBorders>
              <w:top w:val="nil"/>
              <w:left w:val="nil"/>
              <w:bottom w:val="single" w:sz="8" w:space="0" w:color="auto"/>
              <w:right w:val="nil"/>
            </w:tcBorders>
            <w:shd w:val="clear" w:color="auto" w:fill="auto"/>
            <w:noWrap/>
            <w:vAlign w:val="bottom"/>
            <w:hideMark/>
          </w:tcPr>
          <w:p w14:paraId="6D2A2A52" w14:textId="77777777" w:rsidR="0035518E" w:rsidRPr="0035518E" w:rsidRDefault="0035518E" w:rsidP="0035518E">
            <w:pPr>
              <w:spacing w:after="0" w:line="240" w:lineRule="auto"/>
              <w:jc w:val="center"/>
              <w:rPr>
                <w:rFonts w:ascii="Calibri" w:eastAsia="Times New Roman" w:hAnsi="Calibri" w:cs="Times New Roman"/>
                <w:color w:val="000000"/>
                <w:vertAlign w:val="superscript"/>
              </w:rPr>
            </w:pPr>
            <w:proofErr w:type="spellStart"/>
            <w:r w:rsidRPr="0035518E">
              <w:rPr>
                <w:rFonts w:ascii="Calibri" w:eastAsia="Times New Roman" w:hAnsi="Calibri" w:cs="Times New Roman"/>
                <w:color w:val="000000"/>
              </w:rPr>
              <w:t>Diet</w:t>
            </w:r>
            <w:r w:rsidR="00950092">
              <w:rPr>
                <w:rFonts w:ascii="Calibri" w:eastAsia="Times New Roman" w:hAnsi="Calibri" w:cs="Times New Roman"/>
                <w:color w:val="000000"/>
                <w:vertAlign w:val="superscript"/>
              </w:rPr>
              <w:t>b</w:t>
            </w:r>
            <w:proofErr w:type="spellEnd"/>
          </w:p>
        </w:tc>
        <w:tc>
          <w:tcPr>
            <w:tcW w:w="1060" w:type="dxa"/>
            <w:tcBorders>
              <w:top w:val="nil"/>
              <w:left w:val="nil"/>
              <w:bottom w:val="single" w:sz="8" w:space="0" w:color="auto"/>
              <w:right w:val="nil"/>
            </w:tcBorders>
            <w:shd w:val="clear" w:color="auto" w:fill="auto"/>
            <w:noWrap/>
            <w:vAlign w:val="bottom"/>
            <w:hideMark/>
          </w:tcPr>
          <w:p w14:paraId="05A677B1" w14:textId="77777777" w:rsidR="0035518E" w:rsidRPr="0035518E" w:rsidRDefault="0035518E" w:rsidP="0035518E">
            <w:pPr>
              <w:spacing w:after="0" w:line="240" w:lineRule="auto"/>
              <w:jc w:val="center"/>
              <w:rPr>
                <w:rFonts w:ascii="Calibri" w:eastAsia="Times New Roman" w:hAnsi="Calibri" w:cs="Times New Roman"/>
                <w:color w:val="000000"/>
                <w:vertAlign w:val="superscript"/>
              </w:rPr>
            </w:pPr>
            <w:proofErr w:type="spellStart"/>
            <w:r w:rsidRPr="0035518E">
              <w:rPr>
                <w:rFonts w:ascii="Calibri" w:eastAsia="Times New Roman" w:hAnsi="Calibri" w:cs="Times New Roman"/>
                <w:color w:val="000000"/>
              </w:rPr>
              <w:t>Habitat</w:t>
            </w:r>
            <w:r w:rsidR="00950092">
              <w:rPr>
                <w:rFonts w:ascii="Calibri" w:eastAsia="Times New Roman" w:hAnsi="Calibri" w:cs="Times New Roman"/>
                <w:color w:val="000000"/>
                <w:vertAlign w:val="superscript"/>
              </w:rPr>
              <w:t>c</w:t>
            </w:r>
            <w:proofErr w:type="spellEnd"/>
          </w:p>
        </w:tc>
        <w:tc>
          <w:tcPr>
            <w:tcW w:w="1060" w:type="dxa"/>
            <w:tcBorders>
              <w:top w:val="nil"/>
              <w:left w:val="nil"/>
              <w:bottom w:val="single" w:sz="8" w:space="0" w:color="auto"/>
              <w:right w:val="nil"/>
            </w:tcBorders>
            <w:shd w:val="clear" w:color="auto" w:fill="auto"/>
            <w:noWrap/>
            <w:vAlign w:val="bottom"/>
            <w:hideMark/>
          </w:tcPr>
          <w:p w14:paraId="5E4A63FE" w14:textId="77777777" w:rsidR="0035518E" w:rsidRPr="0035518E" w:rsidRDefault="0035518E" w:rsidP="0035518E">
            <w:pPr>
              <w:spacing w:after="0" w:line="240" w:lineRule="auto"/>
              <w:jc w:val="center"/>
              <w:rPr>
                <w:rFonts w:ascii="Calibri" w:eastAsia="Times New Roman" w:hAnsi="Calibri" w:cs="Times New Roman"/>
                <w:color w:val="000000"/>
                <w:vertAlign w:val="superscript"/>
              </w:rPr>
            </w:pPr>
            <w:proofErr w:type="spellStart"/>
            <w:r w:rsidRPr="0035518E">
              <w:rPr>
                <w:rFonts w:ascii="Calibri" w:eastAsia="Times New Roman" w:hAnsi="Calibri" w:cs="Times New Roman"/>
                <w:color w:val="000000"/>
              </w:rPr>
              <w:t>Breadth</w:t>
            </w:r>
            <w:r w:rsidR="00950092">
              <w:rPr>
                <w:rFonts w:ascii="Calibri" w:eastAsia="Times New Roman" w:hAnsi="Calibri" w:cs="Times New Roman"/>
                <w:color w:val="000000"/>
                <w:vertAlign w:val="superscript"/>
              </w:rPr>
              <w:t>d</w:t>
            </w:r>
            <w:proofErr w:type="spellEnd"/>
          </w:p>
        </w:tc>
      </w:tr>
      <w:tr w:rsidR="0035518E" w:rsidRPr="0035518E" w14:paraId="0040343C" w14:textId="77777777" w:rsidTr="0035518E">
        <w:trPr>
          <w:trHeight w:val="300"/>
        </w:trPr>
        <w:tc>
          <w:tcPr>
            <w:tcW w:w="5500" w:type="dxa"/>
            <w:tcBorders>
              <w:top w:val="nil"/>
              <w:left w:val="nil"/>
              <w:bottom w:val="nil"/>
              <w:right w:val="nil"/>
            </w:tcBorders>
            <w:shd w:val="clear" w:color="auto" w:fill="auto"/>
            <w:noWrap/>
            <w:vAlign w:val="bottom"/>
            <w:hideMark/>
          </w:tcPr>
          <w:p w14:paraId="5C5D809C"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Aglaeactis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cupripennis</w:t>
            </w:r>
            <w:proofErr w:type="spellEnd"/>
            <w:r w:rsidRPr="0035518E">
              <w:rPr>
                <w:rFonts w:ascii="Calibri" w:eastAsia="Times New Roman" w:hAnsi="Calibri" w:cs="Times New Roman"/>
                <w:color w:val="000000"/>
              </w:rPr>
              <w:t xml:space="preserve"> (Shining Sunbeam)</w:t>
            </w:r>
          </w:p>
        </w:tc>
        <w:tc>
          <w:tcPr>
            <w:tcW w:w="1480" w:type="dxa"/>
            <w:tcBorders>
              <w:top w:val="nil"/>
              <w:left w:val="nil"/>
              <w:bottom w:val="nil"/>
              <w:right w:val="nil"/>
            </w:tcBorders>
            <w:shd w:val="clear" w:color="auto" w:fill="auto"/>
            <w:noWrap/>
            <w:vAlign w:val="bottom"/>
            <w:hideMark/>
          </w:tcPr>
          <w:p w14:paraId="0A1BCE12"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0.497829969</w:t>
            </w:r>
          </w:p>
        </w:tc>
        <w:tc>
          <w:tcPr>
            <w:tcW w:w="1480" w:type="dxa"/>
            <w:tcBorders>
              <w:top w:val="nil"/>
              <w:left w:val="nil"/>
              <w:bottom w:val="nil"/>
              <w:right w:val="nil"/>
            </w:tcBorders>
            <w:shd w:val="clear" w:color="auto" w:fill="auto"/>
            <w:noWrap/>
            <w:vAlign w:val="bottom"/>
            <w:hideMark/>
          </w:tcPr>
          <w:p w14:paraId="67BD4381"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62D3AA31"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6D34FD1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bottom"/>
            <w:hideMark/>
          </w:tcPr>
          <w:p w14:paraId="24DDDBF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6E4C0ADC"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76499759"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r>
      <w:tr w:rsidR="0035518E" w:rsidRPr="0035518E" w14:paraId="2658A124" w14:textId="77777777" w:rsidTr="0035518E">
        <w:trPr>
          <w:trHeight w:val="300"/>
        </w:trPr>
        <w:tc>
          <w:tcPr>
            <w:tcW w:w="5500" w:type="dxa"/>
            <w:tcBorders>
              <w:top w:val="nil"/>
              <w:left w:val="nil"/>
              <w:bottom w:val="nil"/>
              <w:right w:val="nil"/>
            </w:tcBorders>
            <w:shd w:val="clear" w:color="auto" w:fill="auto"/>
            <w:noWrap/>
            <w:vAlign w:val="bottom"/>
            <w:hideMark/>
          </w:tcPr>
          <w:p w14:paraId="3A20A1DC"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Amblycercus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holosericeus</w:t>
            </w:r>
            <w:proofErr w:type="spellEnd"/>
            <w:r w:rsidRPr="0035518E">
              <w:rPr>
                <w:rFonts w:ascii="Calibri" w:eastAsia="Times New Roman" w:hAnsi="Calibri" w:cs="Times New Roman"/>
                <w:color w:val="000000"/>
              </w:rPr>
              <w:t xml:space="preserve"> (Yellow-bellied Cacique) </w:t>
            </w:r>
          </w:p>
        </w:tc>
        <w:tc>
          <w:tcPr>
            <w:tcW w:w="1480" w:type="dxa"/>
            <w:tcBorders>
              <w:top w:val="nil"/>
              <w:left w:val="nil"/>
              <w:bottom w:val="nil"/>
              <w:right w:val="nil"/>
            </w:tcBorders>
            <w:shd w:val="clear" w:color="auto" w:fill="auto"/>
            <w:noWrap/>
            <w:vAlign w:val="bottom"/>
            <w:hideMark/>
          </w:tcPr>
          <w:p w14:paraId="10EE5A61"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230DFADB"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0.633512235</w:t>
            </w:r>
          </w:p>
        </w:tc>
        <w:tc>
          <w:tcPr>
            <w:tcW w:w="1480" w:type="dxa"/>
            <w:tcBorders>
              <w:top w:val="nil"/>
              <w:left w:val="nil"/>
              <w:bottom w:val="nil"/>
              <w:right w:val="nil"/>
            </w:tcBorders>
            <w:shd w:val="clear" w:color="auto" w:fill="auto"/>
            <w:noWrap/>
            <w:vAlign w:val="bottom"/>
            <w:hideMark/>
          </w:tcPr>
          <w:p w14:paraId="6A5D5F33"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1B1A17D9"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c>
          <w:tcPr>
            <w:tcW w:w="1060" w:type="dxa"/>
            <w:tcBorders>
              <w:top w:val="nil"/>
              <w:left w:val="nil"/>
              <w:bottom w:val="nil"/>
              <w:right w:val="nil"/>
            </w:tcBorders>
            <w:shd w:val="clear" w:color="auto" w:fill="auto"/>
            <w:noWrap/>
            <w:vAlign w:val="bottom"/>
            <w:hideMark/>
          </w:tcPr>
          <w:p w14:paraId="53119E06"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65E81CE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14A8AF4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r>
      <w:tr w:rsidR="0035518E" w:rsidRPr="0035518E" w14:paraId="1E5D2072" w14:textId="77777777" w:rsidTr="0035518E">
        <w:trPr>
          <w:trHeight w:val="300"/>
        </w:trPr>
        <w:tc>
          <w:tcPr>
            <w:tcW w:w="5500" w:type="dxa"/>
            <w:tcBorders>
              <w:top w:val="nil"/>
              <w:left w:val="nil"/>
              <w:bottom w:val="nil"/>
              <w:right w:val="nil"/>
            </w:tcBorders>
            <w:shd w:val="clear" w:color="auto" w:fill="auto"/>
            <w:noWrap/>
            <w:vAlign w:val="bottom"/>
            <w:hideMark/>
          </w:tcPr>
          <w:p w14:paraId="312AA8F6"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Anisognathus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igniventris</w:t>
            </w:r>
            <w:proofErr w:type="spellEnd"/>
            <w:r w:rsidRPr="0035518E">
              <w:rPr>
                <w:rFonts w:ascii="Calibri" w:eastAsia="Times New Roman" w:hAnsi="Calibri" w:cs="Times New Roman"/>
                <w:color w:val="000000"/>
              </w:rPr>
              <w:t xml:space="preserve"> (Scarlet-bellied Mountain Tanager)</w:t>
            </w:r>
          </w:p>
        </w:tc>
        <w:tc>
          <w:tcPr>
            <w:tcW w:w="1480" w:type="dxa"/>
            <w:tcBorders>
              <w:top w:val="nil"/>
              <w:left w:val="nil"/>
              <w:bottom w:val="nil"/>
              <w:right w:val="nil"/>
            </w:tcBorders>
            <w:shd w:val="clear" w:color="auto" w:fill="auto"/>
            <w:noWrap/>
            <w:vAlign w:val="bottom"/>
            <w:hideMark/>
          </w:tcPr>
          <w:p w14:paraId="4CA0B8C3"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0.548722847</w:t>
            </w:r>
          </w:p>
        </w:tc>
        <w:tc>
          <w:tcPr>
            <w:tcW w:w="1480" w:type="dxa"/>
            <w:tcBorders>
              <w:top w:val="nil"/>
              <w:left w:val="nil"/>
              <w:bottom w:val="nil"/>
              <w:right w:val="nil"/>
            </w:tcBorders>
            <w:shd w:val="clear" w:color="auto" w:fill="auto"/>
            <w:noWrap/>
            <w:vAlign w:val="bottom"/>
            <w:hideMark/>
          </w:tcPr>
          <w:p w14:paraId="4CDCF10C"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0.457325754</w:t>
            </w:r>
          </w:p>
        </w:tc>
        <w:tc>
          <w:tcPr>
            <w:tcW w:w="1480" w:type="dxa"/>
            <w:tcBorders>
              <w:top w:val="nil"/>
              <w:left w:val="nil"/>
              <w:bottom w:val="nil"/>
              <w:right w:val="nil"/>
            </w:tcBorders>
            <w:shd w:val="clear" w:color="auto" w:fill="auto"/>
            <w:noWrap/>
            <w:vAlign w:val="bottom"/>
            <w:hideMark/>
          </w:tcPr>
          <w:p w14:paraId="53183BE4"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0.620243858</w:t>
            </w:r>
          </w:p>
        </w:tc>
        <w:tc>
          <w:tcPr>
            <w:tcW w:w="1060" w:type="dxa"/>
            <w:tcBorders>
              <w:top w:val="nil"/>
              <w:left w:val="nil"/>
              <w:bottom w:val="nil"/>
              <w:right w:val="nil"/>
            </w:tcBorders>
            <w:shd w:val="clear" w:color="auto" w:fill="auto"/>
            <w:noWrap/>
            <w:vAlign w:val="bottom"/>
            <w:hideMark/>
          </w:tcPr>
          <w:p w14:paraId="63BE6E32"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c>
          <w:tcPr>
            <w:tcW w:w="1060" w:type="dxa"/>
            <w:tcBorders>
              <w:top w:val="nil"/>
              <w:left w:val="nil"/>
              <w:bottom w:val="nil"/>
              <w:right w:val="nil"/>
            </w:tcBorders>
            <w:shd w:val="clear" w:color="auto" w:fill="auto"/>
            <w:noWrap/>
            <w:vAlign w:val="bottom"/>
            <w:hideMark/>
          </w:tcPr>
          <w:p w14:paraId="1B96623C"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O</w:t>
            </w:r>
          </w:p>
        </w:tc>
        <w:tc>
          <w:tcPr>
            <w:tcW w:w="1060" w:type="dxa"/>
            <w:tcBorders>
              <w:top w:val="nil"/>
              <w:left w:val="nil"/>
              <w:bottom w:val="nil"/>
              <w:right w:val="nil"/>
            </w:tcBorders>
            <w:shd w:val="clear" w:color="auto" w:fill="auto"/>
            <w:noWrap/>
            <w:vAlign w:val="bottom"/>
            <w:hideMark/>
          </w:tcPr>
          <w:p w14:paraId="73436B1D"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7C713722"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r>
      <w:tr w:rsidR="0035518E" w:rsidRPr="0035518E" w14:paraId="0AFAF8E5" w14:textId="77777777" w:rsidTr="0035518E">
        <w:trPr>
          <w:trHeight w:val="300"/>
        </w:trPr>
        <w:tc>
          <w:tcPr>
            <w:tcW w:w="5500" w:type="dxa"/>
            <w:tcBorders>
              <w:top w:val="nil"/>
              <w:left w:val="nil"/>
              <w:bottom w:val="nil"/>
              <w:right w:val="nil"/>
            </w:tcBorders>
            <w:shd w:val="clear" w:color="auto" w:fill="auto"/>
            <w:noWrap/>
            <w:vAlign w:val="bottom"/>
            <w:hideMark/>
          </w:tcPr>
          <w:p w14:paraId="75B26A16"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Anairetes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parulus</w:t>
            </w:r>
            <w:proofErr w:type="spellEnd"/>
            <w:r w:rsidRPr="0035518E">
              <w:rPr>
                <w:rFonts w:ascii="Calibri" w:eastAsia="Times New Roman" w:hAnsi="Calibri" w:cs="Times New Roman"/>
                <w:color w:val="000000"/>
              </w:rPr>
              <w:t xml:space="preserve"> (Tufted Tit-tyrant)</w:t>
            </w:r>
          </w:p>
        </w:tc>
        <w:tc>
          <w:tcPr>
            <w:tcW w:w="1480" w:type="dxa"/>
            <w:tcBorders>
              <w:top w:val="nil"/>
              <w:left w:val="nil"/>
              <w:bottom w:val="nil"/>
              <w:right w:val="nil"/>
            </w:tcBorders>
            <w:shd w:val="clear" w:color="auto" w:fill="auto"/>
            <w:noWrap/>
            <w:vAlign w:val="bottom"/>
            <w:hideMark/>
          </w:tcPr>
          <w:p w14:paraId="589CC26E"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0.528072653</w:t>
            </w:r>
          </w:p>
        </w:tc>
        <w:tc>
          <w:tcPr>
            <w:tcW w:w="1480" w:type="dxa"/>
            <w:tcBorders>
              <w:top w:val="nil"/>
              <w:left w:val="nil"/>
              <w:bottom w:val="nil"/>
              <w:right w:val="nil"/>
            </w:tcBorders>
            <w:shd w:val="clear" w:color="auto" w:fill="auto"/>
            <w:noWrap/>
            <w:vAlign w:val="bottom"/>
            <w:hideMark/>
          </w:tcPr>
          <w:p w14:paraId="10DBDA4B"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5D522B0A"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3449F686"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bottom"/>
            <w:hideMark/>
          </w:tcPr>
          <w:p w14:paraId="14834EFF"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0C7A37B9"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47B878B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r>
      <w:tr w:rsidR="0035518E" w:rsidRPr="0035518E" w14:paraId="43C1B261" w14:textId="77777777" w:rsidTr="0035518E">
        <w:trPr>
          <w:trHeight w:val="300"/>
        </w:trPr>
        <w:tc>
          <w:tcPr>
            <w:tcW w:w="5500" w:type="dxa"/>
            <w:tcBorders>
              <w:top w:val="nil"/>
              <w:left w:val="nil"/>
              <w:bottom w:val="nil"/>
              <w:right w:val="nil"/>
            </w:tcBorders>
            <w:shd w:val="clear" w:color="auto" w:fill="auto"/>
            <w:noWrap/>
            <w:vAlign w:val="bottom"/>
            <w:hideMark/>
          </w:tcPr>
          <w:p w14:paraId="592B0D75"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Atlapetes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latinuchus</w:t>
            </w:r>
            <w:proofErr w:type="spellEnd"/>
            <w:r w:rsidRPr="0035518E">
              <w:rPr>
                <w:rFonts w:ascii="Calibri" w:eastAsia="Times New Roman" w:hAnsi="Calibri" w:cs="Times New Roman"/>
                <w:color w:val="000000"/>
              </w:rPr>
              <w:t xml:space="preserve"> (Rufous-</w:t>
            </w:r>
            <w:proofErr w:type="spellStart"/>
            <w:r w:rsidRPr="0035518E">
              <w:rPr>
                <w:rFonts w:ascii="Calibri" w:eastAsia="Times New Roman" w:hAnsi="Calibri" w:cs="Times New Roman"/>
                <w:color w:val="000000"/>
              </w:rPr>
              <w:t>naped</w:t>
            </w:r>
            <w:proofErr w:type="spellEnd"/>
            <w:r w:rsidRPr="0035518E">
              <w:rPr>
                <w:rFonts w:ascii="Calibri" w:eastAsia="Times New Roman" w:hAnsi="Calibri" w:cs="Times New Roman"/>
                <w:color w:val="000000"/>
              </w:rPr>
              <w:t xml:space="preserve"> Brush Finch)</w:t>
            </w:r>
          </w:p>
        </w:tc>
        <w:tc>
          <w:tcPr>
            <w:tcW w:w="1480" w:type="dxa"/>
            <w:tcBorders>
              <w:top w:val="nil"/>
              <w:left w:val="nil"/>
              <w:bottom w:val="nil"/>
              <w:right w:val="nil"/>
            </w:tcBorders>
            <w:shd w:val="clear" w:color="auto" w:fill="auto"/>
            <w:noWrap/>
            <w:vAlign w:val="bottom"/>
            <w:hideMark/>
          </w:tcPr>
          <w:p w14:paraId="63B0180B"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0.510248686</w:t>
            </w:r>
          </w:p>
        </w:tc>
        <w:tc>
          <w:tcPr>
            <w:tcW w:w="1480" w:type="dxa"/>
            <w:tcBorders>
              <w:top w:val="nil"/>
              <w:left w:val="nil"/>
              <w:bottom w:val="nil"/>
              <w:right w:val="nil"/>
            </w:tcBorders>
            <w:shd w:val="clear" w:color="auto" w:fill="auto"/>
            <w:noWrap/>
            <w:vAlign w:val="bottom"/>
            <w:hideMark/>
          </w:tcPr>
          <w:p w14:paraId="75975654"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0.512987529</w:t>
            </w:r>
          </w:p>
        </w:tc>
        <w:tc>
          <w:tcPr>
            <w:tcW w:w="1480" w:type="dxa"/>
            <w:tcBorders>
              <w:top w:val="nil"/>
              <w:left w:val="nil"/>
              <w:bottom w:val="nil"/>
              <w:right w:val="nil"/>
            </w:tcBorders>
            <w:shd w:val="clear" w:color="auto" w:fill="auto"/>
            <w:noWrap/>
            <w:vAlign w:val="bottom"/>
            <w:hideMark/>
          </w:tcPr>
          <w:p w14:paraId="49D7C9C7"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0.468906561</w:t>
            </w:r>
          </w:p>
        </w:tc>
        <w:tc>
          <w:tcPr>
            <w:tcW w:w="1060" w:type="dxa"/>
            <w:tcBorders>
              <w:top w:val="nil"/>
              <w:left w:val="nil"/>
              <w:bottom w:val="nil"/>
              <w:right w:val="nil"/>
            </w:tcBorders>
            <w:shd w:val="clear" w:color="auto" w:fill="auto"/>
            <w:noWrap/>
            <w:vAlign w:val="bottom"/>
            <w:hideMark/>
          </w:tcPr>
          <w:p w14:paraId="7664BB78"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c>
          <w:tcPr>
            <w:tcW w:w="1060" w:type="dxa"/>
            <w:tcBorders>
              <w:top w:val="nil"/>
              <w:left w:val="nil"/>
              <w:bottom w:val="nil"/>
              <w:right w:val="nil"/>
            </w:tcBorders>
            <w:shd w:val="clear" w:color="auto" w:fill="auto"/>
            <w:noWrap/>
            <w:vAlign w:val="bottom"/>
            <w:hideMark/>
          </w:tcPr>
          <w:p w14:paraId="1178E52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O</w:t>
            </w:r>
          </w:p>
        </w:tc>
        <w:tc>
          <w:tcPr>
            <w:tcW w:w="1060" w:type="dxa"/>
            <w:tcBorders>
              <w:top w:val="nil"/>
              <w:left w:val="nil"/>
              <w:bottom w:val="nil"/>
              <w:right w:val="nil"/>
            </w:tcBorders>
            <w:shd w:val="clear" w:color="auto" w:fill="auto"/>
            <w:noWrap/>
            <w:vAlign w:val="bottom"/>
            <w:hideMark/>
          </w:tcPr>
          <w:p w14:paraId="65FCCF7B"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E</w:t>
            </w:r>
          </w:p>
        </w:tc>
        <w:tc>
          <w:tcPr>
            <w:tcW w:w="1060" w:type="dxa"/>
            <w:tcBorders>
              <w:top w:val="nil"/>
              <w:left w:val="nil"/>
              <w:bottom w:val="nil"/>
              <w:right w:val="nil"/>
            </w:tcBorders>
            <w:shd w:val="clear" w:color="auto" w:fill="auto"/>
            <w:noWrap/>
            <w:vAlign w:val="bottom"/>
            <w:hideMark/>
          </w:tcPr>
          <w:p w14:paraId="2EB07D3F"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r>
      <w:tr w:rsidR="0035518E" w:rsidRPr="0035518E" w14:paraId="2A87E618" w14:textId="77777777" w:rsidTr="0035518E">
        <w:trPr>
          <w:trHeight w:val="300"/>
        </w:trPr>
        <w:tc>
          <w:tcPr>
            <w:tcW w:w="5500" w:type="dxa"/>
            <w:tcBorders>
              <w:top w:val="nil"/>
              <w:left w:val="nil"/>
              <w:bottom w:val="nil"/>
              <w:right w:val="nil"/>
            </w:tcBorders>
            <w:shd w:val="clear" w:color="auto" w:fill="auto"/>
            <w:noWrap/>
            <w:vAlign w:val="bottom"/>
            <w:hideMark/>
          </w:tcPr>
          <w:p w14:paraId="78E4FA91"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Basileuterus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coronatus</w:t>
            </w:r>
            <w:proofErr w:type="spellEnd"/>
            <w:r w:rsidRPr="0035518E">
              <w:rPr>
                <w:rFonts w:ascii="Calibri" w:eastAsia="Times New Roman" w:hAnsi="Calibri" w:cs="Times New Roman"/>
                <w:color w:val="000000"/>
              </w:rPr>
              <w:t xml:space="preserve"> (Russet-crowned Warbler)</w:t>
            </w:r>
          </w:p>
        </w:tc>
        <w:tc>
          <w:tcPr>
            <w:tcW w:w="1480" w:type="dxa"/>
            <w:tcBorders>
              <w:top w:val="nil"/>
              <w:left w:val="nil"/>
              <w:bottom w:val="nil"/>
              <w:right w:val="nil"/>
            </w:tcBorders>
            <w:shd w:val="clear" w:color="auto" w:fill="auto"/>
            <w:noWrap/>
            <w:vAlign w:val="bottom"/>
            <w:hideMark/>
          </w:tcPr>
          <w:p w14:paraId="036D89E3"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1C4F6AA9"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0.693263128</w:t>
            </w:r>
          </w:p>
        </w:tc>
        <w:tc>
          <w:tcPr>
            <w:tcW w:w="1480" w:type="dxa"/>
            <w:tcBorders>
              <w:top w:val="nil"/>
              <w:left w:val="nil"/>
              <w:bottom w:val="nil"/>
              <w:right w:val="nil"/>
            </w:tcBorders>
            <w:shd w:val="clear" w:color="auto" w:fill="auto"/>
            <w:noWrap/>
            <w:vAlign w:val="bottom"/>
            <w:hideMark/>
          </w:tcPr>
          <w:p w14:paraId="2DBB9AC8"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0.506283492</w:t>
            </w:r>
          </w:p>
        </w:tc>
        <w:tc>
          <w:tcPr>
            <w:tcW w:w="1060" w:type="dxa"/>
            <w:tcBorders>
              <w:top w:val="nil"/>
              <w:left w:val="nil"/>
              <w:bottom w:val="nil"/>
              <w:right w:val="nil"/>
            </w:tcBorders>
            <w:shd w:val="clear" w:color="auto" w:fill="auto"/>
            <w:noWrap/>
            <w:vAlign w:val="bottom"/>
            <w:hideMark/>
          </w:tcPr>
          <w:p w14:paraId="112DA5C7"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1F3D82D6"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15D1006B"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0E09D6F3"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2C767386" w14:textId="77777777" w:rsidTr="0035518E">
        <w:trPr>
          <w:trHeight w:val="300"/>
        </w:trPr>
        <w:tc>
          <w:tcPr>
            <w:tcW w:w="5500" w:type="dxa"/>
            <w:tcBorders>
              <w:top w:val="nil"/>
              <w:left w:val="nil"/>
              <w:bottom w:val="nil"/>
              <w:right w:val="nil"/>
            </w:tcBorders>
            <w:shd w:val="clear" w:color="auto" w:fill="auto"/>
            <w:noWrap/>
            <w:vAlign w:val="bottom"/>
            <w:hideMark/>
          </w:tcPr>
          <w:p w14:paraId="3A92FAF0"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Basileuterus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nigrocristatus</w:t>
            </w:r>
            <w:proofErr w:type="spellEnd"/>
            <w:r w:rsidRPr="0035518E">
              <w:rPr>
                <w:rFonts w:ascii="Calibri" w:eastAsia="Times New Roman" w:hAnsi="Calibri" w:cs="Times New Roman"/>
                <w:color w:val="000000"/>
              </w:rPr>
              <w:t xml:space="preserve"> (Black-crested Warbler)</w:t>
            </w:r>
          </w:p>
        </w:tc>
        <w:tc>
          <w:tcPr>
            <w:tcW w:w="1480" w:type="dxa"/>
            <w:tcBorders>
              <w:top w:val="nil"/>
              <w:left w:val="nil"/>
              <w:bottom w:val="nil"/>
              <w:right w:val="nil"/>
            </w:tcBorders>
            <w:shd w:val="clear" w:color="auto" w:fill="auto"/>
            <w:noWrap/>
            <w:vAlign w:val="bottom"/>
            <w:hideMark/>
          </w:tcPr>
          <w:p w14:paraId="33B1A952"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0.668020409</w:t>
            </w:r>
          </w:p>
        </w:tc>
        <w:tc>
          <w:tcPr>
            <w:tcW w:w="1480" w:type="dxa"/>
            <w:tcBorders>
              <w:top w:val="nil"/>
              <w:left w:val="nil"/>
              <w:bottom w:val="nil"/>
              <w:right w:val="nil"/>
            </w:tcBorders>
            <w:shd w:val="clear" w:color="auto" w:fill="auto"/>
            <w:noWrap/>
            <w:vAlign w:val="bottom"/>
            <w:hideMark/>
          </w:tcPr>
          <w:p w14:paraId="41B98A5A"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0.70334714</w:t>
            </w:r>
          </w:p>
        </w:tc>
        <w:tc>
          <w:tcPr>
            <w:tcW w:w="1480" w:type="dxa"/>
            <w:tcBorders>
              <w:top w:val="nil"/>
              <w:left w:val="nil"/>
              <w:bottom w:val="nil"/>
              <w:right w:val="nil"/>
            </w:tcBorders>
            <w:shd w:val="clear" w:color="auto" w:fill="auto"/>
            <w:noWrap/>
            <w:vAlign w:val="bottom"/>
            <w:hideMark/>
          </w:tcPr>
          <w:p w14:paraId="05FD7731"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0.465097043</w:t>
            </w:r>
          </w:p>
        </w:tc>
        <w:tc>
          <w:tcPr>
            <w:tcW w:w="1060" w:type="dxa"/>
            <w:tcBorders>
              <w:top w:val="nil"/>
              <w:left w:val="nil"/>
              <w:bottom w:val="nil"/>
              <w:right w:val="nil"/>
            </w:tcBorders>
            <w:shd w:val="clear" w:color="auto" w:fill="auto"/>
            <w:noWrap/>
            <w:vAlign w:val="bottom"/>
            <w:hideMark/>
          </w:tcPr>
          <w:p w14:paraId="67D233C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0618E36A"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03D8FAA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E</w:t>
            </w:r>
          </w:p>
        </w:tc>
        <w:tc>
          <w:tcPr>
            <w:tcW w:w="1060" w:type="dxa"/>
            <w:tcBorders>
              <w:top w:val="nil"/>
              <w:left w:val="nil"/>
              <w:bottom w:val="nil"/>
              <w:right w:val="nil"/>
            </w:tcBorders>
            <w:shd w:val="clear" w:color="auto" w:fill="auto"/>
            <w:noWrap/>
            <w:vAlign w:val="bottom"/>
            <w:hideMark/>
          </w:tcPr>
          <w:p w14:paraId="3613B0E8"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r>
      <w:tr w:rsidR="0035518E" w:rsidRPr="0035518E" w14:paraId="7092D7F2" w14:textId="77777777" w:rsidTr="0035518E">
        <w:trPr>
          <w:trHeight w:val="300"/>
        </w:trPr>
        <w:tc>
          <w:tcPr>
            <w:tcW w:w="5500" w:type="dxa"/>
            <w:tcBorders>
              <w:top w:val="nil"/>
              <w:left w:val="nil"/>
              <w:bottom w:val="nil"/>
              <w:right w:val="nil"/>
            </w:tcBorders>
            <w:shd w:val="clear" w:color="auto" w:fill="auto"/>
            <w:noWrap/>
            <w:vAlign w:val="bottom"/>
            <w:hideMark/>
          </w:tcPr>
          <w:p w14:paraId="573A9AD8"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Buarremon</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torquatus</w:t>
            </w:r>
            <w:proofErr w:type="spellEnd"/>
            <w:r w:rsidRPr="0035518E">
              <w:rPr>
                <w:rFonts w:ascii="Calibri" w:eastAsia="Times New Roman" w:hAnsi="Calibri" w:cs="Times New Roman"/>
                <w:color w:val="000000"/>
              </w:rPr>
              <w:t xml:space="preserve"> (Stripe-headed Brush Finch)</w:t>
            </w:r>
          </w:p>
        </w:tc>
        <w:tc>
          <w:tcPr>
            <w:tcW w:w="1480" w:type="dxa"/>
            <w:tcBorders>
              <w:top w:val="nil"/>
              <w:left w:val="nil"/>
              <w:bottom w:val="nil"/>
              <w:right w:val="nil"/>
            </w:tcBorders>
            <w:shd w:val="clear" w:color="auto" w:fill="auto"/>
            <w:noWrap/>
            <w:vAlign w:val="bottom"/>
            <w:hideMark/>
          </w:tcPr>
          <w:p w14:paraId="7E532F06"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58400239"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0.718130493</w:t>
            </w:r>
          </w:p>
        </w:tc>
        <w:tc>
          <w:tcPr>
            <w:tcW w:w="1480" w:type="dxa"/>
            <w:tcBorders>
              <w:top w:val="nil"/>
              <w:left w:val="nil"/>
              <w:bottom w:val="nil"/>
              <w:right w:val="nil"/>
            </w:tcBorders>
            <w:shd w:val="clear" w:color="auto" w:fill="auto"/>
            <w:noWrap/>
            <w:vAlign w:val="bottom"/>
            <w:hideMark/>
          </w:tcPr>
          <w:p w14:paraId="2AA22717"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0.469738739</w:t>
            </w:r>
          </w:p>
        </w:tc>
        <w:tc>
          <w:tcPr>
            <w:tcW w:w="1060" w:type="dxa"/>
            <w:tcBorders>
              <w:top w:val="nil"/>
              <w:left w:val="nil"/>
              <w:bottom w:val="nil"/>
              <w:right w:val="nil"/>
            </w:tcBorders>
            <w:shd w:val="clear" w:color="auto" w:fill="auto"/>
            <w:noWrap/>
            <w:vAlign w:val="bottom"/>
            <w:hideMark/>
          </w:tcPr>
          <w:p w14:paraId="29C263CA"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c>
          <w:tcPr>
            <w:tcW w:w="1060" w:type="dxa"/>
            <w:tcBorders>
              <w:top w:val="nil"/>
              <w:left w:val="nil"/>
              <w:bottom w:val="nil"/>
              <w:right w:val="nil"/>
            </w:tcBorders>
            <w:shd w:val="clear" w:color="auto" w:fill="auto"/>
            <w:noWrap/>
            <w:vAlign w:val="bottom"/>
            <w:hideMark/>
          </w:tcPr>
          <w:p w14:paraId="217B0C5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O</w:t>
            </w:r>
          </w:p>
        </w:tc>
        <w:tc>
          <w:tcPr>
            <w:tcW w:w="1060" w:type="dxa"/>
            <w:tcBorders>
              <w:top w:val="nil"/>
              <w:left w:val="nil"/>
              <w:bottom w:val="nil"/>
              <w:right w:val="nil"/>
            </w:tcBorders>
            <w:shd w:val="clear" w:color="auto" w:fill="auto"/>
            <w:noWrap/>
            <w:vAlign w:val="bottom"/>
            <w:hideMark/>
          </w:tcPr>
          <w:p w14:paraId="0894EB7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54197B0F"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1EDFDE0F" w14:textId="77777777" w:rsidTr="0035518E">
        <w:trPr>
          <w:trHeight w:val="300"/>
        </w:trPr>
        <w:tc>
          <w:tcPr>
            <w:tcW w:w="5500" w:type="dxa"/>
            <w:tcBorders>
              <w:top w:val="nil"/>
              <w:left w:val="nil"/>
              <w:bottom w:val="nil"/>
              <w:right w:val="nil"/>
            </w:tcBorders>
            <w:shd w:val="clear" w:color="auto" w:fill="auto"/>
            <w:noWrap/>
            <w:vAlign w:val="bottom"/>
            <w:hideMark/>
          </w:tcPr>
          <w:p w14:paraId="4C735586"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i/>
                <w:iCs/>
                <w:color w:val="000000"/>
              </w:rPr>
              <w:t xml:space="preserve">Catamenia </w:t>
            </w:r>
            <w:proofErr w:type="spellStart"/>
            <w:r w:rsidRPr="0035518E">
              <w:rPr>
                <w:rFonts w:ascii="Calibri" w:eastAsia="Times New Roman" w:hAnsi="Calibri" w:cs="Times New Roman"/>
                <w:i/>
                <w:iCs/>
                <w:color w:val="000000"/>
              </w:rPr>
              <w:t>inornata</w:t>
            </w:r>
            <w:proofErr w:type="spellEnd"/>
            <w:r w:rsidRPr="0035518E">
              <w:rPr>
                <w:rFonts w:ascii="Calibri" w:eastAsia="Times New Roman" w:hAnsi="Calibri" w:cs="Times New Roman"/>
                <w:color w:val="000000"/>
              </w:rPr>
              <w:t xml:space="preserve"> (Plain-colored Seedeater)</w:t>
            </w:r>
          </w:p>
        </w:tc>
        <w:tc>
          <w:tcPr>
            <w:tcW w:w="1480" w:type="dxa"/>
            <w:tcBorders>
              <w:top w:val="nil"/>
              <w:left w:val="nil"/>
              <w:bottom w:val="nil"/>
              <w:right w:val="nil"/>
            </w:tcBorders>
            <w:shd w:val="clear" w:color="auto" w:fill="auto"/>
            <w:noWrap/>
            <w:vAlign w:val="bottom"/>
            <w:hideMark/>
          </w:tcPr>
          <w:p w14:paraId="7FA4E432"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0.776340228</w:t>
            </w:r>
          </w:p>
        </w:tc>
        <w:tc>
          <w:tcPr>
            <w:tcW w:w="1480" w:type="dxa"/>
            <w:tcBorders>
              <w:top w:val="nil"/>
              <w:left w:val="nil"/>
              <w:bottom w:val="nil"/>
              <w:right w:val="nil"/>
            </w:tcBorders>
            <w:shd w:val="clear" w:color="auto" w:fill="auto"/>
            <w:noWrap/>
            <w:vAlign w:val="bottom"/>
            <w:hideMark/>
          </w:tcPr>
          <w:p w14:paraId="73D34F4B"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0C95D747"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6B7068FA"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527822C6"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G</w:t>
            </w:r>
          </w:p>
        </w:tc>
        <w:tc>
          <w:tcPr>
            <w:tcW w:w="1060" w:type="dxa"/>
            <w:tcBorders>
              <w:top w:val="nil"/>
              <w:left w:val="nil"/>
              <w:bottom w:val="nil"/>
              <w:right w:val="nil"/>
            </w:tcBorders>
            <w:shd w:val="clear" w:color="auto" w:fill="auto"/>
            <w:noWrap/>
            <w:vAlign w:val="bottom"/>
            <w:hideMark/>
          </w:tcPr>
          <w:p w14:paraId="65DAEBC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1A93458C"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5</w:t>
            </w:r>
          </w:p>
        </w:tc>
      </w:tr>
      <w:tr w:rsidR="0035518E" w:rsidRPr="0035518E" w14:paraId="68314C96" w14:textId="77777777" w:rsidTr="0035518E">
        <w:trPr>
          <w:trHeight w:val="300"/>
        </w:trPr>
        <w:tc>
          <w:tcPr>
            <w:tcW w:w="5500" w:type="dxa"/>
            <w:tcBorders>
              <w:top w:val="nil"/>
              <w:left w:val="nil"/>
              <w:bottom w:val="nil"/>
              <w:right w:val="nil"/>
            </w:tcBorders>
            <w:shd w:val="clear" w:color="auto" w:fill="auto"/>
            <w:noWrap/>
            <w:vAlign w:val="bottom"/>
            <w:hideMark/>
          </w:tcPr>
          <w:p w14:paraId="0D56A2E5"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Cistothorus</w:t>
            </w:r>
            <w:proofErr w:type="spellEnd"/>
            <w:r w:rsidRPr="0035518E">
              <w:rPr>
                <w:rFonts w:ascii="Calibri" w:eastAsia="Times New Roman" w:hAnsi="Calibri" w:cs="Times New Roman"/>
                <w:i/>
                <w:iCs/>
                <w:color w:val="000000"/>
              </w:rPr>
              <w:t xml:space="preserve"> platensis</w:t>
            </w:r>
            <w:r w:rsidRPr="0035518E">
              <w:rPr>
                <w:rFonts w:ascii="Calibri" w:eastAsia="Times New Roman" w:hAnsi="Calibri" w:cs="Times New Roman"/>
                <w:color w:val="000000"/>
              </w:rPr>
              <w:t xml:space="preserve"> (Grass Wren)</w:t>
            </w:r>
          </w:p>
        </w:tc>
        <w:tc>
          <w:tcPr>
            <w:tcW w:w="1480" w:type="dxa"/>
            <w:tcBorders>
              <w:top w:val="nil"/>
              <w:left w:val="nil"/>
              <w:bottom w:val="nil"/>
              <w:right w:val="nil"/>
            </w:tcBorders>
            <w:shd w:val="clear" w:color="auto" w:fill="auto"/>
            <w:noWrap/>
            <w:vAlign w:val="bottom"/>
            <w:hideMark/>
          </w:tcPr>
          <w:p w14:paraId="4FB3DC92"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0.474145837</w:t>
            </w:r>
          </w:p>
        </w:tc>
        <w:tc>
          <w:tcPr>
            <w:tcW w:w="1480" w:type="dxa"/>
            <w:tcBorders>
              <w:top w:val="nil"/>
              <w:left w:val="nil"/>
              <w:bottom w:val="nil"/>
              <w:right w:val="nil"/>
            </w:tcBorders>
            <w:shd w:val="clear" w:color="auto" w:fill="auto"/>
            <w:noWrap/>
            <w:vAlign w:val="bottom"/>
            <w:hideMark/>
          </w:tcPr>
          <w:p w14:paraId="42219B6A"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1E540B33"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193E674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0A0C56FA"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16715BF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P</w:t>
            </w:r>
          </w:p>
        </w:tc>
        <w:tc>
          <w:tcPr>
            <w:tcW w:w="1060" w:type="dxa"/>
            <w:tcBorders>
              <w:top w:val="nil"/>
              <w:left w:val="nil"/>
              <w:bottom w:val="nil"/>
              <w:right w:val="nil"/>
            </w:tcBorders>
            <w:shd w:val="clear" w:color="auto" w:fill="auto"/>
            <w:noWrap/>
            <w:vAlign w:val="bottom"/>
            <w:hideMark/>
          </w:tcPr>
          <w:p w14:paraId="15E0B29F"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5</w:t>
            </w:r>
          </w:p>
        </w:tc>
      </w:tr>
      <w:tr w:rsidR="0035518E" w:rsidRPr="0035518E" w14:paraId="07733102" w14:textId="77777777" w:rsidTr="0035518E">
        <w:trPr>
          <w:trHeight w:val="300"/>
        </w:trPr>
        <w:tc>
          <w:tcPr>
            <w:tcW w:w="5500" w:type="dxa"/>
            <w:tcBorders>
              <w:top w:val="nil"/>
              <w:left w:val="nil"/>
              <w:bottom w:val="nil"/>
              <w:right w:val="nil"/>
            </w:tcBorders>
            <w:shd w:val="clear" w:color="auto" w:fill="auto"/>
            <w:noWrap/>
            <w:vAlign w:val="bottom"/>
            <w:hideMark/>
          </w:tcPr>
          <w:p w14:paraId="4653F3A1"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Conirostrum</w:t>
            </w:r>
            <w:proofErr w:type="spellEnd"/>
            <w:r w:rsidRPr="0035518E">
              <w:rPr>
                <w:rFonts w:ascii="Calibri" w:eastAsia="Times New Roman" w:hAnsi="Calibri" w:cs="Times New Roman"/>
                <w:i/>
                <w:iCs/>
                <w:color w:val="000000"/>
              </w:rPr>
              <w:t xml:space="preserve"> cinereum</w:t>
            </w:r>
            <w:r w:rsidRPr="0035518E">
              <w:rPr>
                <w:rFonts w:ascii="Calibri" w:eastAsia="Times New Roman" w:hAnsi="Calibri" w:cs="Times New Roman"/>
                <w:color w:val="000000"/>
              </w:rPr>
              <w:t xml:space="preserve"> (Cinereous </w:t>
            </w:r>
            <w:proofErr w:type="spellStart"/>
            <w:r w:rsidRPr="0035518E">
              <w:rPr>
                <w:rFonts w:ascii="Calibri" w:eastAsia="Times New Roman" w:hAnsi="Calibri" w:cs="Times New Roman"/>
                <w:color w:val="000000"/>
              </w:rPr>
              <w:t>Conebill</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1DB638DD"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0.47416254</w:t>
            </w:r>
          </w:p>
        </w:tc>
        <w:tc>
          <w:tcPr>
            <w:tcW w:w="1480" w:type="dxa"/>
            <w:tcBorders>
              <w:top w:val="nil"/>
              <w:left w:val="nil"/>
              <w:bottom w:val="nil"/>
              <w:right w:val="nil"/>
            </w:tcBorders>
            <w:shd w:val="clear" w:color="auto" w:fill="auto"/>
            <w:noWrap/>
            <w:vAlign w:val="bottom"/>
            <w:hideMark/>
          </w:tcPr>
          <w:p w14:paraId="72B033CC"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6CC01E2E"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2152BB5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7DE95FA7"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7D077736"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2275420A"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r>
      <w:tr w:rsidR="0035518E" w:rsidRPr="0035518E" w14:paraId="7DFD8411" w14:textId="77777777" w:rsidTr="0035518E">
        <w:trPr>
          <w:trHeight w:val="300"/>
        </w:trPr>
        <w:tc>
          <w:tcPr>
            <w:tcW w:w="5500" w:type="dxa"/>
            <w:tcBorders>
              <w:top w:val="nil"/>
              <w:left w:val="nil"/>
              <w:bottom w:val="nil"/>
              <w:right w:val="nil"/>
            </w:tcBorders>
            <w:shd w:val="clear" w:color="auto" w:fill="auto"/>
            <w:noWrap/>
            <w:vAlign w:val="bottom"/>
            <w:hideMark/>
          </w:tcPr>
          <w:p w14:paraId="692BD61E"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Coeligena</w:t>
            </w:r>
            <w:proofErr w:type="spellEnd"/>
            <w:r w:rsidRPr="0035518E">
              <w:rPr>
                <w:rFonts w:ascii="Calibri" w:eastAsia="Times New Roman" w:hAnsi="Calibri" w:cs="Times New Roman"/>
                <w:i/>
                <w:iCs/>
                <w:color w:val="000000"/>
              </w:rPr>
              <w:t xml:space="preserve"> iris</w:t>
            </w:r>
            <w:r w:rsidRPr="0035518E">
              <w:rPr>
                <w:rFonts w:ascii="Calibri" w:eastAsia="Times New Roman" w:hAnsi="Calibri" w:cs="Times New Roman"/>
                <w:color w:val="000000"/>
              </w:rPr>
              <w:t xml:space="preserve"> (Rainbow </w:t>
            </w:r>
            <w:proofErr w:type="spellStart"/>
            <w:r w:rsidRPr="0035518E">
              <w:rPr>
                <w:rFonts w:ascii="Calibri" w:eastAsia="Times New Roman" w:hAnsi="Calibri" w:cs="Times New Roman"/>
                <w:color w:val="000000"/>
              </w:rPr>
              <w:t>Starfrontlet</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51C2262C"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0.648763144</w:t>
            </w:r>
          </w:p>
        </w:tc>
        <w:tc>
          <w:tcPr>
            <w:tcW w:w="1480" w:type="dxa"/>
            <w:tcBorders>
              <w:top w:val="nil"/>
              <w:left w:val="nil"/>
              <w:bottom w:val="nil"/>
              <w:right w:val="nil"/>
            </w:tcBorders>
            <w:shd w:val="clear" w:color="auto" w:fill="auto"/>
            <w:noWrap/>
            <w:vAlign w:val="bottom"/>
            <w:hideMark/>
          </w:tcPr>
          <w:p w14:paraId="203F47B1"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0.594243435</w:t>
            </w:r>
          </w:p>
        </w:tc>
        <w:tc>
          <w:tcPr>
            <w:tcW w:w="1480" w:type="dxa"/>
            <w:tcBorders>
              <w:top w:val="nil"/>
              <w:left w:val="nil"/>
              <w:bottom w:val="nil"/>
              <w:right w:val="nil"/>
            </w:tcBorders>
            <w:shd w:val="clear" w:color="auto" w:fill="auto"/>
            <w:noWrap/>
            <w:vAlign w:val="bottom"/>
            <w:hideMark/>
          </w:tcPr>
          <w:p w14:paraId="36AE25BF"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0.724551053</w:t>
            </w:r>
          </w:p>
        </w:tc>
        <w:tc>
          <w:tcPr>
            <w:tcW w:w="1060" w:type="dxa"/>
            <w:tcBorders>
              <w:top w:val="nil"/>
              <w:left w:val="nil"/>
              <w:bottom w:val="nil"/>
              <w:right w:val="nil"/>
            </w:tcBorders>
            <w:shd w:val="clear" w:color="auto" w:fill="auto"/>
            <w:noWrap/>
            <w:vAlign w:val="bottom"/>
            <w:hideMark/>
          </w:tcPr>
          <w:p w14:paraId="51EADF1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bottom"/>
            <w:hideMark/>
          </w:tcPr>
          <w:p w14:paraId="3A7C3803"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4A7DA4B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5124708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r>
      <w:tr w:rsidR="0035518E" w:rsidRPr="0035518E" w14:paraId="452A88DE" w14:textId="77777777" w:rsidTr="0035518E">
        <w:trPr>
          <w:trHeight w:val="300"/>
        </w:trPr>
        <w:tc>
          <w:tcPr>
            <w:tcW w:w="5500" w:type="dxa"/>
            <w:tcBorders>
              <w:top w:val="nil"/>
              <w:left w:val="nil"/>
              <w:bottom w:val="nil"/>
              <w:right w:val="nil"/>
            </w:tcBorders>
            <w:shd w:val="clear" w:color="auto" w:fill="auto"/>
            <w:noWrap/>
            <w:vAlign w:val="bottom"/>
            <w:hideMark/>
          </w:tcPr>
          <w:p w14:paraId="01C073A5"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Cranioleuca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antisiensis</w:t>
            </w:r>
            <w:proofErr w:type="spellEnd"/>
            <w:r w:rsidRPr="0035518E">
              <w:rPr>
                <w:rFonts w:ascii="Calibri" w:eastAsia="Times New Roman" w:hAnsi="Calibri" w:cs="Times New Roman"/>
                <w:color w:val="000000"/>
              </w:rPr>
              <w:t xml:space="preserve"> (Line-cheeked </w:t>
            </w:r>
            <w:proofErr w:type="spellStart"/>
            <w:r w:rsidRPr="0035518E">
              <w:rPr>
                <w:rFonts w:ascii="Calibri" w:eastAsia="Times New Roman" w:hAnsi="Calibri" w:cs="Times New Roman"/>
                <w:color w:val="000000"/>
              </w:rPr>
              <w:t>Spinetail</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4F2130F8"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4760847E"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0.523347603</w:t>
            </w:r>
          </w:p>
        </w:tc>
        <w:tc>
          <w:tcPr>
            <w:tcW w:w="1480" w:type="dxa"/>
            <w:tcBorders>
              <w:top w:val="nil"/>
              <w:left w:val="nil"/>
              <w:bottom w:val="nil"/>
              <w:right w:val="nil"/>
            </w:tcBorders>
            <w:shd w:val="clear" w:color="auto" w:fill="auto"/>
            <w:noWrap/>
            <w:vAlign w:val="bottom"/>
            <w:hideMark/>
          </w:tcPr>
          <w:p w14:paraId="5CC7C3EB"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76B3E8A8"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c>
          <w:tcPr>
            <w:tcW w:w="1060" w:type="dxa"/>
            <w:tcBorders>
              <w:top w:val="nil"/>
              <w:left w:val="nil"/>
              <w:bottom w:val="nil"/>
              <w:right w:val="nil"/>
            </w:tcBorders>
            <w:shd w:val="clear" w:color="auto" w:fill="auto"/>
            <w:noWrap/>
            <w:vAlign w:val="bottom"/>
            <w:hideMark/>
          </w:tcPr>
          <w:p w14:paraId="6EF17083"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3F76389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3566D5F3"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r>
      <w:tr w:rsidR="0035518E" w:rsidRPr="0035518E" w14:paraId="4B99086E" w14:textId="77777777" w:rsidTr="0035518E">
        <w:trPr>
          <w:trHeight w:val="300"/>
        </w:trPr>
        <w:tc>
          <w:tcPr>
            <w:tcW w:w="5500" w:type="dxa"/>
            <w:tcBorders>
              <w:top w:val="nil"/>
              <w:left w:val="nil"/>
              <w:bottom w:val="nil"/>
              <w:right w:val="nil"/>
            </w:tcBorders>
            <w:shd w:val="clear" w:color="auto" w:fill="auto"/>
            <w:noWrap/>
            <w:vAlign w:val="bottom"/>
            <w:hideMark/>
          </w:tcPr>
          <w:p w14:paraId="0BD19254"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Diglossopis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cyanea</w:t>
            </w:r>
            <w:proofErr w:type="spellEnd"/>
            <w:r w:rsidRPr="0035518E">
              <w:rPr>
                <w:rFonts w:ascii="Calibri" w:eastAsia="Times New Roman" w:hAnsi="Calibri" w:cs="Times New Roman"/>
                <w:color w:val="000000"/>
              </w:rPr>
              <w:t xml:space="preserve"> (Masked </w:t>
            </w:r>
            <w:proofErr w:type="spellStart"/>
            <w:r w:rsidRPr="0035518E">
              <w:rPr>
                <w:rFonts w:ascii="Calibri" w:eastAsia="Times New Roman" w:hAnsi="Calibri" w:cs="Times New Roman"/>
                <w:color w:val="000000"/>
              </w:rPr>
              <w:t>Flowerpiercer</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01E766A7"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0.760899978</w:t>
            </w:r>
          </w:p>
        </w:tc>
        <w:tc>
          <w:tcPr>
            <w:tcW w:w="1480" w:type="dxa"/>
            <w:tcBorders>
              <w:top w:val="nil"/>
              <w:left w:val="nil"/>
              <w:bottom w:val="nil"/>
              <w:right w:val="nil"/>
            </w:tcBorders>
            <w:shd w:val="clear" w:color="auto" w:fill="auto"/>
            <w:noWrap/>
            <w:vAlign w:val="bottom"/>
            <w:hideMark/>
          </w:tcPr>
          <w:p w14:paraId="2559C8BF"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0.578215157</w:t>
            </w:r>
          </w:p>
        </w:tc>
        <w:tc>
          <w:tcPr>
            <w:tcW w:w="1480" w:type="dxa"/>
            <w:tcBorders>
              <w:top w:val="nil"/>
              <w:left w:val="nil"/>
              <w:bottom w:val="nil"/>
              <w:right w:val="nil"/>
            </w:tcBorders>
            <w:shd w:val="clear" w:color="auto" w:fill="auto"/>
            <w:noWrap/>
            <w:vAlign w:val="bottom"/>
            <w:hideMark/>
          </w:tcPr>
          <w:p w14:paraId="00770416"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0.564099346</w:t>
            </w:r>
          </w:p>
        </w:tc>
        <w:tc>
          <w:tcPr>
            <w:tcW w:w="1060" w:type="dxa"/>
            <w:tcBorders>
              <w:top w:val="nil"/>
              <w:left w:val="nil"/>
              <w:bottom w:val="nil"/>
              <w:right w:val="nil"/>
            </w:tcBorders>
            <w:shd w:val="clear" w:color="auto" w:fill="auto"/>
            <w:noWrap/>
            <w:vAlign w:val="bottom"/>
            <w:hideMark/>
          </w:tcPr>
          <w:p w14:paraId="70E4690D"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059F063F"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O</w:t>
            </w:r>
          </w:p>
        </w:tc>
        <w:tc>
          <w:tcPr>
            <w:tcW w:w="1060" w:type="dxa"/>
            <w:tcBorders>
              <w:top w:val="nil"/>
              <w:left w:val="nil"/>
              <w:bottom w:val="nil"/>
              <w:right w:val="nil"/>
            </w:tcBorders>
            <w:shd w:val="clear" w:color="auto" w:fill="auto"/>
            <w:noWrap/>
            <w:vAlign w:val="bottom"/>
            <w:hideMark/>
          </w:tcPr>
          <w:p w14:paraId="40BF5AE8"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080F3CB8"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466D87F6" w14:textId="77777777" w:rsidTr="0035518E">
        <w:trPr>
          <w:trHeight w:val="300"/>
        </w:trPr>
        <w:tc>
          <w:tcPr>
            <w:tcW w:w="5500" w:type="dxa"/>
            <w:tcBorders>
              <w:top w:val="nil"/>
              <w:left w:val="nil"/>
              <w:bottom w:val="nil"/>
              <w:right w:val="nil"/>
            </w:tcBorders>
            <w:shd w:val="clear" w:color="auto" w:fill="auto"/>
            <w:noWrap/>
            <w:vAlign w:val="bottom"/>
            <w:hideMark/>
          </w:tcPr>
          <w:p w14:paraId="48E53688"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Diglossa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humeralis</w:t>
            </w:r>
            <w:proofErr w:type="spellEnd"/>
            <w:r w:rsidRPr="0035518E">
              <w:rPr>
                <w:rFonts w:ascii="Calibri" w:eastAsia="Times New Roman" w:hAnsi="Calibri" w:cs="Times New Roman"/>
                <w:color w:val="000000"/>
              </w:rPr>
              <w:t xml:space="preserve"> (Black </w:t>
            </w:r>
            <w:proofErr w:type="spellStart"/>
            <w:r w:rsidRPr="0035518E">
              <w:rPr>
                <w:rFonts w:ascii="Calibri" w:eastAsia="Times New Roman" w:hAnsi="Calibri" w:cs="Times New Roman"/>
                <w:color w:val="000000"/>
              </w:rPr>
              <w:t>Flowerpiercer</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1C69DFB1"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0.664336181</w:t>
            </w:r>
          </w:p>
        </w:tc>
        <w:tc>
          <w:tcPr>
            <w:tcW w:w="1480" w:type="dxa"/>
            <w:tcBorders>
              <w:top w:val="nil"/>
              <w:left w:val="nil"/>
              <w:bottom w:val="nil"/>
              <w:right w:val="nil"/>
            </w:tcBorders>
            <w:shd w:val="clear" w:color="auto" w:fill="auto"/>
            <w:noWrap/>
            <w:vAlign w:val="bottom"/>
            <w:hideMark/>
          </w:tcPr>
          <w:p w14:paraId="24B74C70"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0.478519549</w:t>
            </w:r>
          </w:p>
        </w:tc>
        <w:tc>
          <w:tcPr>
            <w:tcW w:w="1480" w:type="dxa"/>
            <w:tcBorders>
              <w:top w:val="nil"/>
              <w:left w:val="nil"/>
              <w:bottom w:val="nil"/>
              <w:right w:val="nil"/>
            </w:tcBorders>
            <w:shd w:val="clear" w:color="auto" w:fill="auto"/>
            <w:noWrap/>
            <w:vAlign w:val="bottom"/>
            <w:hideMark/>
          </w:tcPr>
          <w:p w14:paraId="26FC34F0"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0.711277651</w:t>
            </w:r>
          </w:p>
        </w:tc>
        <w:tc>
          <w:tcPr>
            <w:tcW w:w="1060" w:type="dxa"/>
            <w:tcBorders>
              <w:top w:val="nil"/>
              <w:left w:val="nil"/>
              <w:bottom w:val="nil"/>
              <w:right w:val="nil"/>
            </w:tcBorders>
            <w:shd w:val="clear" w:color="auto" w:fill="auto"/>
            <w:noWrap/>
            <w:vAlign w:val="bottom"/>
            <w:hideMark/>
          </w:tcPr>
          <w:p w14:paraId="3487A34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528F5DDD"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O</w:t>
            </w:r>
          </w:p>
        </w:tc>
        <w:tc>
          <w:tcPr>
            <w:tcW w:w="1060" w:type="dxa"/>
            <w:tcBorders>
              <w:top w:val="nil"/>
              <w:left w:val="nil"/>
              <w:bottom w:val="nil"/>
              <w:right w:val="nil"/>
            </w:tcBorders>
            <w:shd w:val="clear" w:color="auto" w:fill="auto"/>
            <w:noWrap/>
            <w:vAlign w:val="bottom"/>
            <w:hideMark/>
          </w:tcPr>
          <w:p w14:paraId="6110D248"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5D5FFCA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r>
      <w:tr w:rsidR="0035518E" w:rsidRPr="0035518E" w14:paraId="539FFA80" w14:textId="77777777" w:rsidTr="0035518E">
        <w:trPr>
          <w:trHeight w:val="300"/>
        </w:trPr>
        <w:tc>
          <w:tcPr>
            <w:tcW w:w="5500" w:type="dxa"/>
            <w:tcBorders>
              <w:top w:val="nil"/>
              <w:left w:val="nil"/>
              <w:bottom w:val="nil"/>
              <w:right w:val="nil"/>
            </w:tcBorders>
            <w:shd w:val="clear" w:color="auto" w:fill="auto"/>
            <w:noWrap/>
            <w:vAlign w:val="bottom"/>
            <w:hideMark/>
          </w:tcPr>
          <w:p w14:paraId="7305BFA8"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Dubusia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taeniata</w:t>
            </w:r>
            <w:proofErr w:type="spellEnd"/>
            <w:r w:rsidRPr="0035518E">
              <w:rPr>
                <w:rFonts w:ascii="Calibri" w:eastAsia="Times New Roman" w:hAnsi="Calibri" w:cs="Times New Roman"/>
                <w:color w:val="000000"/>
              </w:rPr>
              <w:t xml:space="preserve"> (Buff-breasted Mountain Tanager)</w:t>
            </w:r>
          </w:p>
        </w:tc>
        <w:tc>
          <w:tcPr>
            <w:tcW w:w="1480" w:type="dxa"/>
            <w:tcBorders>
              <w:top w:val="nil"/>
              <w:left w:val="nil"/>
              <w:bottom w:val="nil"/>
              <w:right w:val="nil"/>
            </w:tcBorders>
            <w:shd w:val="clear" w:color="auto" w:fill="auto"/>
            <w:noWrap/>
            <w:vAlign w:val="bottom"/>
            <w:hideMark/>
          </w:tcPr>
          <w:p w14:paraId="3E968153"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0.54107846</w:t>
            </w:r>
          </w:p>
        </w:tc>
        <w:tc>
          <w:tcPr>
            <w:tcW w:w="1480" w:type="dxa"/>
            <w:tcBorders>
              <w:top w:val="nil"/>
              <w:left w:val="nil"/>
              <w:bottom w:val="nil"/>
              <w:right w:val="nil"/>
            </w:tcBorders>
            <w:shd w:val="clear" w:color="auto" w:fill="auto"/>
            <w:noWrap/>
            <w:vAlign w:val="bottom"/>
            <w:hideMark/>
          </w:tcPr>
          <w:p w14:paraId="2EEC1935"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328FC7BE"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50EE946C"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c>
          <w:tcPr>
            <w:tcW w:w="1060" w:type="dxa"/>
            <w:tcBorders>
              <w:top w:val="nil"/>
              <w:left w:val="nil"/>
              <w:bottom w:val="nil"/>
              <w:right w:val="nil"/>
            </w:tcBorders>
            <w:shd w:val="clear" w:color="auto" w:fill="auto"/>
            <w:noWrap/>
            <w:vAlign w:val="bottom"/>
            <w:hideMark/>
          </w:tcPr>
          <w:p w14:paraId="6BC0C94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O</w:t>
            </w:r>
          </w:p>
        </w:tc>
        <w:tc>
          <w:tcPr>
            <w:tcW w:w="1060" w:type="dxa"/>
            <w:tcBorders>
              <w:top w:val="nil"/>
              <w:left w:val="nil"/>
              <w:bottom w:val="nil"/>
              <w:right w:val="nil"/>
            </w:tcBorders>
            <w:shd w:val="clear" w:color="auto" w:fill="auto"/>
            <w:noWrap/>
            <w:vAlign w:val="bottom"/>
            <w:hideMark/>
          </w:tcPr>
          <w:p w14:paraId="5DF58A2B"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D</w:t>
            </w:r>
          </w:p>
        </w:tc>
        <w:tc>
          <w:tcPr>
            <w:tcW w:w="1060" w:type="dxa"/>
            <w:tcBorders>
              <w:top w:val="nil"/>
              <w:left w:val="nil"/>
              <w:bottom w:val="nil"/>
              <w:right w:val="nil"/>
            </w:tcBorders>
            <w:shd w:val="clear" w:color="auto" w:fill="auto"/>
            <w:noWrap/>
            <w:vAlign w:val="bottom"/>
            <w:hideMark/>
          </w:tcPr>
          <w:p w14:paraId="2FC27F72"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7BF5C907" w14:textId="77777777" w:rsidTr="0035518E">
        <w:trPr>
          <w:trHeight w:val="300"/>
        </w:trPr>
        <w:tc>
          <w:tcPr>
            <w:tcW w:w="5500" w:type="dxa"/>
            <w:tcBorders>
              <w:top w:val="nil"/>
              <w:left w:val="nil"/>
              <w:bottom w:val="nil"/>
              <w:right w:val="nil"/>
            </w:tcBorders>
            <w:shd w:val="clear" w:color="auto" w:fill="auto"/>
            <w:noWrap/>
            <w:vAlign w:val="bottom"/>
            <w:hideMark/>
          </w:tcPr>
          <w:p w14:paraId="3B59E248"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Eriocnemis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luciani</w:t>
            </w:r>
            <w:proofErr w:type="spellEnd"/>
            <w:r w:rsidRPr="0035518E">
              <w:rPr>
                <w:rFonts w:ascii="Calibri" w:eastAsia="Times New Roman" w:hAnsi="Calibri" w:cs="Times New Roman"/>
                <w:color w:val="000000"/>
              </w:rPr>
              <w:t xml:space="preserve"> (Sapphire-vented </w:t>
            </w:r>
            <w:proofErr w:type="spellStart"/>
            <w:r w:rsidRPr="0035518E">
              <w:rPr>
                <w:rFonts w:ascii="Calibri" w:eastAsia="Times New Roman" w:hAnsi="Calibri" w:cs="Times New Roman"/>
                <w:color w:val="000000"/>
              </w:rPr>
              <w:t>Puffleg</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024ABF93"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0.904864565</w:t>
            </w:r>
          </w:p>
        </w:tc>
        <w:tc>
          <w:tcPr>
            <w:tcW w:w="1480" w:type="dxa"/>
            <w:tcBorders>
              <w:top w:val="nil"/>
              <w:left w:val="nil"/>
              <w:bottom w:val="nil"/>
              <w:right w:val="nil"/>
            </w:tcBorders>
            <w:shd w:val="clear" w:color="auto" w:fill="auto"/>
            <w:noWrap/>
            <w:vAlign w:val="bottom"/>
            <w:hideMark/>
          </w:tcPr>
          <w:p w14:paraId="08A40E99"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0.407783175</w:t>
            </w:r>
          </w:p>
        </w:tc>
        <w:tc>
          <w:tcPr>
            <w:tcW w:w="1480" w:type="dxa"/>
            <w:tcBorders>
              <w:top w:val="nil"/>
              <w:left w:val="nil"/>
              <w:bottom w:val="nil"/>
              <w:right w:val="nil"/>
            </w:tcBorders>
            <w:shd w:val="clear" w:color="auto" w:fill="auto"/>
            <w:noWrap/>
            <w:vAlign w:val="bottom"/>
            <w:hideMark/>
          </w:tcPr>
          <w:p w14:paraId="18D0ACCC"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0.445315529</w:t>
            </w:r>
          </w:p>
        </w:tc>
        <w:tc>
          <w:tcPr>
            <w:tcW w:w="1060" w:type="dxa"/>
            <w:tcBorders>
              <w:top w:val="nil"/>
              <w:left w:val="nil"/>
              <w:bottom w:val="nil"/>
              <w:right w:val="nil"/>
            </w:tcBorders>
            <w:shd w:val="clear" w:color="auto" w:fill="auto"/>
            <w:noWrap/>
            <w:vAlign w:val="bottom"/>
            <w:hideMark/>
          </w:tcPr>
          <w:p w14:paraId="1881D4D6"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bottom"/>
            <w:hideMark/>
          </w:tcPr>
          <w:p w14:paraId="47CECBF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6373264B"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5390FAE3"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01942705" w14:textId="77777777" w:rsidTr="0035518E">
        <w:trPr>
          <w:trHeight w:val="300"/>
        </w:trPr>
        <w:tc>
          <w:tcPr>
            <w:tcW w:w="5500" w:type="dxa"/>
            <w:tcBorders>
              <w:top w:val="nil"/>
              <w:left w:val="nil"/>
              <w:bottom w:val="nil"/>
              <w:right w:val="nil"/>
            </w:tcBorders>
            <w:shd w:val="clear" w:color="auto" w:fill="auto"/>
            <w:noWrap/>
            <w:vAlign w:val="bottom"/>
            <w:hideMark/>
          </w:tcPr>
          <w:p w14:paraId="1F2E0755"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Eriocnemis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vestitus</w:t>
            </w:r>
            <w:proofErr w:type="spellEnd"/>
            <w:r w:rsidRPr="0035518E">
              <w:rPr>
                <w:rFonts w:ascii="Calibri" w:eastAsia="Times New Roman" w:hAnsi="Calibri" w:cs="Times New Roman"/>
                <w:color w:val="000000"/>
              </w:rPr>
              <w:t xml:space="preserve"> (Glowing </w:t>
            </w:r>
            <w:proofErr w:type="spellStart"/>
            <w:r w:rsidRPr="0035518E">
              <w:rPr>
                <w:rFonts w:ascii="Calibri" w:eastAsia="Times New Roman" w:hAnsi="Calibri" w:cs="Times New Roman"/>
                <w:color w:val="000000"/>
              </w:rPr>
              <w:t>Puffleg</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43DC1009"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0.536009573</w:t>
            </w:r>
          </w:p>
        </w:tc>
        <w:tc>
          <w:tcPr>
            <w:tcW w:w="1480" w:type="dxa"/>
            <w:tcBorders>
              <w:top w:val="nil"/>
              <w:left w:val="nil"/>
              <w:bottom w:val="nil"/>
              <w:right w:val="nil"/>
            </w:tcBorders>
            <w:shd w:val="clear" w:color="auto" w:fill="auto"/>
            <w:noWrap/>
            <w:vAlign w:val="bottom"/>
            <w:hideMark/>
          </w:tcPr>
          <w:p w14:paraId="6C600009"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39EE4026"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041FB46C"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bottom"/>
            <w:hideMark/>
          </w:tcPr>
          <w:p w14:paraId="4F5932B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2BFB0852"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D</w:t>
            </w:r>
          </w:p>
        </w:tc>
        <w:tc>
          <w:tcPr>
            <w:tcW w:w="1060" w:type="dxa"/>
            <w:tcBorders>
              <w:top w:val="nil"/>
              <w:left w:val="nil"/>
              <w:bottom w:val="nil"/>
              <w:right w:val="nil"/>
            </w:tcBorders>
            <w:shd w:val="clear" w:color="auto" w:fill="auto"/>
            <w:noWrap/>
            <w:vAlign w:val="bottom"/>
            <w:hideMark/>
          </w:tcPr>
          <w:p w14:paraId="587AFEF7"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r>
      <w:tr w:rsidR="0035518E" w:rsidRPr="0035518E" w14:paraId="4F5F2E1E" w14:textId="77777777" w:rsidTr="0035518E">
        <w:trPr>
          <w:trHeight w:val="300"/>
        </w:trPr>
        <w:tc>
          <w:tcPr>
            <w:tcW w:w="5500" w:type="dxa"/>
            <w:tcBorders>
              <w:top w:val="nil"/>
              <w:left w:val="nil"/>
              <w:bottom w:val="nil"/>
              <w:right w:val="nil"/>
            </w:tcBorders>
            <w:shd w:val="clear" w:color="auto" w:fill="auto"/>
            <w:noWrap/>
            <w:vAlign w:val="bottom"/>
            <w:hideMark/>
          </w:tcPr>
          <w:p w14:paraId="2BA9A3C3"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Grallaria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rufula</w:t>
            </w:r>
            <w:proofErr w:type="spellEnd"/>
            <w:r w:rsidRPr="0035518E">
              <w:rPr>
                <w:rFonts w:ascii="Calibri" w:eastAsia="Times New Roman" w:hAnsi="Calibri" w:cs="Times New Roman"/>
                <w:color w:val="000000"/>
              </w:rPr>
              <w:t xml:space="preserve"> (Rufous Antpitta)</w:t>
            </w:r>
          </w:p>
        </w:tc>
        <w:tc>
          <w:tcPr>
            <w:tcW w:w="1480" w:type="dxa"/>
            <w:tcBorders>
              <w:top w:val="nil"/>
              <w:left w:val="nil"/>
              <w:bottom w:val="nil"/>
              <w:right w:val="nil"/>
            </w:tcBorders>
            <w:shd w:val="clear" w:color="auto" w:fill="auto"/>
            <w:noWrap/>
            <w:vAlign w:val="bottom"/>
            <w:hideMark/>
          </w:tcPr>
          <w:p w14:paraId="25FC4B7B"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0.60574808</w:t>
            </w:r>
          </w:p>
        </w:tc>
        <w:tc>
          <w:tcPr>
            <w:tcW w:w="1480" w:type="dxa"/>
            <w:tcBorders>
              <w:top w:val="nil"/>
              <w:left w:val="nil"/>
              <w:bottom w:val="nil"/>
              <w:right w:val="nil"/>
            </w:tcBorders>
            <w:shd w:val="clear" w:color="auto" w:fill="auto"/>
            <w:noWrap/>
            <w:vAlign w:val="bottom"/>
            <w:hideMark/>
          </w:tcPr>
          <w:p w14:paraId="5AE87247"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0.671575448</w:t>
            </w:r>
          </w:p>
        </w:tc>
        <w:tc>
          <w:tcPr>
            <w:tcW w:w="1480" w:type="dxa"/>
            <w:tcBorders>
              <w:top w:val="nil"/>
              <w:left w:val="nil"/>
              <w:bottom w:val="nil"/>
              <w:right w:val="nil"/>
            </w:tcBorders>
            <w:shd w:val="clear" w:color="auto" w:fill="auto"/>
            <w:noWrap/>
            <w:vAlign w:val="bottom"/>
            <w:hideMark/>
          </w:tcPr>
          <w:p w14:paraId="22750604"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0.378582751</w:t>
            </w:r>
          </w:p>
        </w:tc>
        <w:tc>
          <w:tcPr>
            <w:tcW w:w="1060" w:type="dxa"/>
            <w:tcBorders>
              <w:top w:val="nil"/>
              <w:left w:val="nil"/>
              <w:bottom w:val="nil"/>
              <w:right w:val="nil"/>
            </w:tcBorders>
            <w:shd w:val="clear" w:color="auto" w:fill="auto"/>
            <w:noWrap/>
            <w:vAlign w:val="bottom"/>
            <w:hideMark/>
          </w:tcPr>
          <w:p w14:paraId="7E749F1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c>
          <w:tcPr>
            <w:tcW w:w="1060" w:type="dxa"/>
            <w:tcBorders>
              <w:top w:val="nil"/>
              <w:left w:val="nil"/>
              <w:bottom w:val="nil"/>
              <w:right w:val="nil"/>
            </w:tcBorders>
            <w:shd w:val="clear" w:color="auto" w:fill="auto"/>
            <w:noWrap/>
            <w:vAlign w:val="bottom"/>
            <w:hideMark/>
          </w:tcPr>
          <w:p w14:paraId="5B092FAB"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0A769103"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01A5C40F"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1717C213" w14:textId="77777777" w:rsidTr="0035518E">
        <w:trPr>
          <w:trHeight w:val="300"/>
        </w:trPr>
        <w:tc>
          <w:tcPr>
            <w:tcW w:w="5500" w:type="dxa"/>
            <w:tcBorders>
              <w:top w:val="nil"/>
              <w:left w:val="nil"/>
              <w:bottom w:val="nil"/>
              <w:right w:val="nil"/>
            </w:tcBorders>
            <w:shd w:val="clear" w:color="auto" w:fill="auto"/>
            <w:noWrap/>
            <w:vAlign w:val="bottom"/>
            <w:hideMark/>
          </w:tcPr>
          <w:p w14:paraId="1179175C"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Hellmayrea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gularis</w:t>
            </w:r>
            <w:proofErr w:type="spellEnd"/>
            <w:r w:rsidRPr="0035518E">
              <w:rPr>
                <w:rFonts w:ascii="Calibri" w:eastAsia="Times New Roman" w:hAnsi="Calibri" w:cs="Times New Roman"/>
                <w:color w:val="000000"/>
              </w:rPr>
              <w:t xml:space="preserve"> (White-browed </w:t>
            </w:r>
            <w:proofErr w:type="spellStart"/>
            <w:r w:rsidRPr="0035518E">
              <w:rPr>
                <w:rFonts w:ascii="Calibri" w:eastAsia="Times New Roman" w:hAnsi="Calibri" w:cs="Times New Roman"/>
                <w:color w:val="000000"/>
              </w:rPr>
              <w:t>Spinetail</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6D81D6EC"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0.676093741</w:t>
            </w:r>
          </w:p>
        </w:tc>
        <w:tc>
          <w:tcPr>
            <w:tcW w:w="1480" w:type="dxa"/>
            <w:tcBorders>
              <w:top w:val="nil"/>
              <w:left w:val="nil"/>
              <w:bottom w:val="nil"/>
              <w:right w:val="nil"/>
            </w:tcBorders>
            <w:shd w:val="clear" w:color="auto" w:fill="auto"/>
            <w:noWrap/>
            <w:vAlign w:val="bottom"/>
            <w:hideMark/>
          </w:tcPr>
          <w:p w14:paraId="291F05E9"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0.787540856</w:t>
            </w:r>
          </w:p>
        </w:tc>
        <w:tc>
          <w:tcPr>
            <w:tcW w:w="1480" w:type="dxa"/>
            <w:tcBorders>
              <w:top w:val="nil"/>
              <w:left w:val="nil"/>
              <w:bottom w:val="nil"/>
              <w:right w:val="nil"/>
            </w:tcBorders>
            <w:shd w:val="clear" w:color="auto" w:fill="auto"/>
            <w:noWrap/>
            <w:vAlign w:val="bottom"/>
            <w:hideMark/>
          </w:tcPr>
          <w:p w14:paraId="26327DF5"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0.501162314</w:t>
            </w:r>
          </w:p>
        </w:tc>
        <w:tc>
          <w:tcPr>
            <w:tcW w:w="1060" w:type="dxa"/>
            <w:tcBorders>
              <w:top w:val="nil"/>
              <w:left w:val="nil"/>
              <w:bottom w:val="nil"/>
              <w:right w:val="nil"/>
            </w:tcBorders>
            <w:shd w:val="clear" w:color="auto" w:fill="auto"/>
            <w:noWrap/>
            <w:vAlign w:val="bottom"/>
            <w:hideMark/>
          </w:tcPr>
          <w:p w14:paraId="7A16F053"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5D0E959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138CA76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15FFF2F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5273E037" w14:textId="77777777" w:rsidTr="0035518E">
        <w:trPr>
          <w:trHeight w:val="300"/>
        </w:trPr>
        <w:tc>
          <w:tcPr>
            <w:tcW w:w="5500" w:type="dxa"/>
            <w:tcBorders>
              <w:top w:val="nil"/>
              <w:left w:val="nil"/>
              <w:bottom w:val="nil"/>
              <w:right w:val="nil"/>
            </w:tcBorders>
            <w:shd w:val="clear" w:color="auto" w:fill="auto"/>
            <w:noWrap/>
            <w:vAlign w:val="bottom"/>
            <w:hideMark/>
          </w:tcPr>
          <w:p w14:paraId="057D0110"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Hemispingus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superciliaris</w:t>
            </w:r>
            <w:proofErr w:type="spellEnd"/>
            <w:r w:rsidRPr="0035518E">
              <w:rPr>
                <w:rFonts w:ascii="Calibri" w:eastAsia="Times New Roman" w:hAnsi="Calibri" w:cs="Times New Roman"/>
                <w:color w:val="000000"/>
              </w:rPr>
              <w:t xml:space="preserve"> (</w:t>
            </w:r>
            <w:proofErr w:type="spellStart"/>
            <w:r w:rsidRPr="0035518E">
              <w:rPr>
                <w:rFonts w:ascii="Calibri" w:eastAsia="Times New Roman" w:hAnsi="Calibri" w:cs="Times New Roman"/>
                <w:color w:val="000000"/>
              </w:rPr>
              <w:t>Superciliated</w:t>
            </w:r>
            <w:proofErr w:type="spellEnd"/>
            <w:r w:rsidRPr="0035518E">
              <w:rPr>
                <w:rFonts w:ascii="Calibri" w:eastAsia="Times New Roman" w:hAnsi="Calibri" w:cs="Times New Roman"/>
                <w:color w:val="000000"/>
              </w:rPr>
              <w:t xml:space="preserve"> </w:t>
            </w:r>
            <w:proofErr w:type="spellStart"/>
            <w:r w:rsidRPr="0035518E">
              <w:rPr>
                <w:rFonts w:ascii="Calibri" w:eastAsia="Times New Roman" w:hAnsi="Calibri" w:cs="Times New Roman"/>
                <w:color w:val="000000"/>
              </w:rPr>
              <w:t>Hemispingus</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279E7218"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048BCDCD"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0.566647239</w:t>
            </w:r>
          </w:p>
        </w:tc>
        <w:tc>
          <w:tcPr>
            <w:tcW w:w="1480" w:type="dxa"/>
            <w:tcBorders>
              <w:top w:val="nil"/>
              <w:left w:val="nil"/>
              <w:bottom w:val="nil"/>
              <w:right w:val="nil"/>
            </w:tcBorders>
            <w:shd w:val="clear" w:color="auto" w:fill="auto"/>
            <w:noWrap/>
            <w:vAlign w:val="bottom"/>
            <w:hideMark/>
          </w:tcPr>
          <w:p w14:paraId="0262E51A"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0.506311329</w:t>
            </w:r>
          </w:p>
        </w:tc>
        <w:tc>
          <w:tcPr>
            <w:tcW w:w="1060" w:type="dxa"/>
            <w:tcBorders>
              <w:top w:val="nil"/>
              <w:left w:val="nil"/>
              <w:bottom w:val="nil"/>
              <w:right w:val="nil"/>
            </w:tcBorders>
            <w:shd w:val="clear" w:color="auto" w:fill="auto"/>
            <w:noWrap/>
            <w:vAlign w:val="bottom"/>
            <w:hideMark/>
          </w:tcPr>
          <w:p w14:paraId="26FBCFB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c>
          <w:tcPr>
            <w:tcW w:w="1060" w:type="dxa"/>
            <w:tcBorders>
              <w:top w:val="nil"/>
              <w:left w:val="nil"/>
              <w:bottom w:val="nil"/>
              <w:right w:val="nil"/>
            </w:tcBorders>
            <w:shd w:val="clear" w:color="auto" w:fill="auto"/>
            <w:noWrap/>
            <w:vAlign w:val="bottom"/>
            <w:hideMark/>
          </w:tcPr>
          <w:p w14:paraId="255B8A7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43DB43C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4DC3251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r>
      <w:tr w:rsidR="0035518E" w:rsidRPr="0035518E" w14:paraId="43E2ACA9" w14:textId="77777777" w:rsidTr="0035518E">
        <w:trPr>
          <w:trHeight w:val="300"/>
        </w:trPr>
        <w:tc>
          <w:tcPr>
            <w:tcW w:w="5500" w:type="dxa"/>
            <w:tcBorders>
              <w:top w:val="nil"/>
              <w:left w:val="nil"/>
              <w:bottom w:val="nil"/>
              <w:right w:val="nil"/>
            </w:tcBorders>
            <w:shd w:val="clear" w:color="auto" w:fill="auto"/>
            <w:noWrap/>
            <w:vAlign w:val="bottom"/>
            <w:hideMark/>
          </w:tcPr>
          <w:p w14:paraId="426D8289"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Heliangelus</w:t>
            </w:r>
            <w:proofErr w:type="spellEnd"/>
            <w:r w:rsidRPr="0035518E">
              <w:rPr>
                <w:rFonts w:ascii="Calibri" w:eastAsia="Times New Roman" w:hAnsi="Calibri" w:cs="Times New Roman"/>
                <w:i/>
                <w:iCs/>
                <w:color w:val="000000"/>
              </w:rPr>
              <w:t xml:space="preserve"> viola </w:t>
            </w:r>
            <w:r w:rsidRPr="0035518E">
              <w:rPr>
                <w:rFonts w:ascii="Calibri" w:eastAsia="Times New Roman" w:hAnsi="Calibri" w:cs="Times New Roman"/>
                <w:color w:val="000000"/>
              </w:rPr>
              <w:t xml:space="preserve">(Purple-throated </w:t>
            </w:r>
            <w:proofErr w:type="spellStart"/>
            <w:r w:rsidRPr="0035518E">
              <w:rPr>
                <w:rFonts w:ascii="Calibri" w:eastAsia="Times New Roman" w:hAnsi="Calibri" w:cs="Times New Roman"/>
                <w:color w:val="000000"/>
              </w:rPr>
              <w:t>Sunangel</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7E359277"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0.651061377</w:t>
            </w:r>
          </w:p>
        </w:tc>
        <w:tc>
          <w:tcPr>
            <w:tcW w:w="1480" w:type="dxa"/>
            <w:tcBorders>
              <w:top w:val="nil"/>
              <w:left w:val="nil"/>
              <w:bottom w:val="nil"/>
              <w:right w:val="nil"/>
            </w:tcBorders>
            <w:shd w:val="clear" w:color="auto" w:fill="auto"/>
            <w:noWrap/>
            <w:vAlign w:val="bottom"/>
            <w:hideMark/>
          </w:tcPr>
          <w:p w14:paraId="6840D11F"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0.62878436</w:t>
            </w:r>
          </w:p>
        </w:tc>
        <w:tc>
          <w:tcPr>
            <w:tcW w:w="1480" w:type="dxa"/>
            <w:tcBorders>
              <w:top w:val="nil"/>
              <w:left w:val="nil"/>
              <w:bottom w:val="nil"/>
              <w:right w:val="nil"/>
            </w:tcBorders>
            <w:shd w:val="clear" w:color="auto" w:fill="auto"/>
            <w:noWrap/>
            <w:vAlign w:val="bottom"/>
            <w:hideMark/>
          </w:tcPr>
          <w:p w14:paraId="19A36FB3"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0.587560596</w:t>
            </w:r>
          </w:p>
        </w:tc>
        <w:tc>
          <w:tcPr>
            <w:tcW w:w="1060" w:type="dxa"/>
            <w:tcBorders>
              <w:top w:val="nil"/>
              <w:left w:val="nil"/>
              <w:bottom w:val="nil"/>
              <w:right w:val="nil"/>
            </w:tcBorders>
            <w:shd w:val="clear" w:color="auto" w:fill="auto"/>
            <w:noWrap/>
            <w:vAlign w:val="bottom"/>
            <w:hideMark/>
          </w:tcPr>
          <w:p w14:paraId="2E00ECE9"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bottom"/>
            <w:hideMark/>
          </w:tcPr>
          <w:p w14:paraId="748D7A09"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728FB1D7"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0DA667A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2D68B3B0" w14:textId="77777777" w:rsidTr="0035518E">
        <w:trPr>
          <w:trHeight w:val="300"/>
        </w:trPr>
        <w:tc>
          <w:tcPr>
            <w:tcW w:w="5500" w:type="dxa"/>
            <w:tcBorders>
              <w:top w:val="nil"/>
              <w:left w:val="nil"/>
              <w:bottom w:val="nil"/>
              <w:right w:val="nil"/>
            </w:tcBorders>
            <w:shd w:val="clear" w:color="auto" w:fill="auto"/>
            <w:noWrap/>
            <w:vAlign w:val="bottom"/>
            <w:hideMark/>
          </w:tcPr>
          <w:p w14:paraId="6A069E11"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Lafresnaya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lafresnayi</w:t>
            </w:r>
            <w:proofErr w:type="spellEnd"/>
            <w:r w:rsidRPr="0035518E">
              <w:rPr>
                <w:rFonts w:ascii="Calibri" w:eastAsia="Times New Roman" w:hAnsi="Calibri" w:cs="Times New Roman"/>
                <w:color w:val="000000"/>
              </w:rPr>
              <w:t xml:space="preserve"> (Mountain </w:t>
            </w:r>
            <w:proofErr w:type="spellStart"/>
            <w:r w:rsidRPr="0035518E">
              <w:rPr>
                <w:rFonts w:ascii="Calibri" w:eastAsia="Times New Roman" w:hAnsi="Calibri" w:cs="Times New Roman"/>
                <w:color w:val="000000"/>
              </w:rPr>
              <w:t>Velvetbreast</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1AEAE7BE"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0.364703345</w:t>
            </w:r>
          </w:p>
        </w:tc>
        <w:tc>
          <w:tcPr>
            <w:tcW w:w="1480" w:type="dxa"/>
            <w:tcBorders>
              <w:top w:val="nil"/>
              <w:left w:val="nil"/>
              <w:bottom w:val="nil"/>
              <w:right w:val="nil"/>
            </w:tcBorders>
            <w:shd w:val="clear" w:color="auto" w:fill="auto"/>
            <w:noWrap/>
            <w:vAlign w:val="bottom"/>
            <w:hideMark/>
          </w:tcPr>
          <w:p w14:paraId="40C91746"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0.512879495</w:t>
            </w:r>
          </w:p>
        </w:tc>
        <w:tc>
          <w:tcPr>
            <w:tcW w:w="1480" w:type="dxa"/>
            <w:tcBorders>
              <w:top w:val="nil"/>
              <w:left w:val="nil"/>
              <w:bottom w:val="nil"/>
              <w:right w:val="nil"/>
            </w:tcBorders>
            <w:shd w:val="clear" w:color="auto" w:fill="auto"/>
            <w:noWrap/>
            <w:vAlign w:val="bottom"/>
            <w:hideMark/>
          </w:tcPr>
          <w:p w14:paraId="7D8EBB8E"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0.726279907</w:t>
            </w:r>
          </w:p>
        </w:tc>
        <w:tc>
          <w:tcPr>
            <w:tcW w:w="1060" w:type="dxa"/>
            <w:tcBorders>
              <w:top w:val="nil"/>
              <w:left w:val="nil"/>
              <w:bottom w:val="nil"/>
              <w:right w:val="nil"/>
            </w:tcBorders>
            <w:shd w:val="clear" w:color="auto" w:fill="auto"/>
            <w:noWrap/>
            <w:vAlign w:val="bottom"/>
            <w:hideMark/>
          </w:tcPr>
          <w:p w14:paraId="67BE42B3"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bottom"/>
            <w:hideMark/>
          </w:tcPr>
          <w:p w14:paraId="0911C0A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091837D6"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0122C192"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214EDD38" w14:textId="77777777" w:rsidTr="0035518E">
        <w:trPr>
          <w:trHeight w:val="300"/>
        </w:trPr>
        <w:tc>
          <w:tcPr>
            <w:tcW w:w="5500" w:type="dxa"/>
            <w:tcBorders>
              <w:top w:val="nil"/>
              <w:left w:val="nil"/>
              <w:bottom w:val="nil"/>
              <w:right w:val="nil"/>
            </w:tcBorders>
            <w:shd w:val="clear" w:color="auto" w:fill="auto"/>
            <w:noWrap/>
            <w:vAlign w:val="bottom"/>
            <w:hideMark/>
          </w:tcPr>
          <w:p w14:paraId="24C242E1"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Lesbia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victoriae</w:t>
            </w:r>
            <w:proofErr w:type="spellEnd"/>
            <w:r w:rsidRPr="0035518E">
              <w:rPr>
                <w:rFonts w:ascii="Calibri" w:eastAsia="Times New Roman" w:hAnsi="Calibri" w:cs="Times New Roman"/>
                <w:color w:val="000000"/>
              </w:rPr>
              <w:t xml:space="preserve"> (Black-tailed Trainbearer)</w:t>
            </w:r>
          </w:p>
        </w:tc>
        <w:tc>
          <w:tcPr>
            <w:tcW w:w="1480" w:type="dxa"/>
            <w:tcBorders>
              <w:top w:val="nil"/>
              <w:left w:val="nil"/>
              <w:bottom w:val="nil"/>
              <w:right w:val="nil"/>
            </w:tcBorders>
            <w:shd w:val="clear" w:color="auto" w:fill="auto"/>
            <w:noWrap/>
            <w:vAlign w:val="bottom"/>
            <w:hideMark/>
          </w:tcPr>
          <w:p w14:paraId="4B8C6BD8"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0.344330801</w:t>
            </w:r>
          </w:p>
        </w:tc>
        <w:tc>
          <w:tcPr>
            <w:tcW w:w="1480" w:type="dxa"/>
            <w:tcBorders>
              <w:top w:val="nil"/>
              <w:left w:val="nil"/>
              <w:bottom w:val="nil"/>
              <w:right w:val="nil"/>
            </w:tcBorders>
            <w:shd w:val="clear" w:color="auto" w:fill="auto"/>
            <w:noWrap/>
            <w:vAlign w:val="bottom"/>
            <w:hideMark/>
          </w:tcPr>
          <w:p w14:paraId="65122534"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042A3B6C"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6336578D"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bottom"/>
            <w:hideMark/>
          </w:tcPr>
          <w:p w14:paraId="36C9BAB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740C563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185573F9"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r>
      <w:tr w:rsidR="0035518E" w:rsidRPr="0035518E" w14:paraId="0A193761" w14:textId="77777777" w:rsidTr="0035518E">
        <w:trPr>
          <w:trHeight w:val="300"/>
        </w:trPr>
        <w:tc>
          <w:tcPr>
            <w:tcW w:w="5500" w:type="dxa"/>
            <w:tcBorders>
              <w:top w:val="nil"/>
              <w:left w:val="nil"/>
              <w:bottom w:val="nil"/>
              <w:right w:val="nil"/>
            </w:tcBorders>
            <w:shd w:val="clear" w:color="auto" w:fill="auto"/>
            <w:noWrap/>
            <w:vAlign w:val="bottom"/>
            <w:hideMark/>
          </w:tcPr>
          <w:p w14:paraId="698964F0"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Margarornis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squamiger</w:t>
            </w:r>
            <w:proofErr w:type="spellEnd"/>
            <w:r w:rsidRPr="0035518E">
              <w:rPr>
                <w:rFonts w:ascii="Calibri" w:eastAsia="Times New Roman" w:hAnsi="Calibri" w:cs="Times New Roman"/>
                <w:color w:val="000000"/>
              </w:rPr>
              <w:t xml:space="preserve"> (Pearled </w:t>
            </w:r>
            <w:proofErr w:type="spellStart"/>
            <w:r w:rsidRPr="0035518E">
              <w:rPr>
                <w:rFonts w:ascii="Calibri" w:eastAsia="Times New Roman" w:hAnsi="Calibri" w:cs="Times New Roman"/>
                <w:color w:val="000000"/>
              </w:rPr>
              <w:t>Treerunner</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56F242D9"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0.81255258</w:t>
            </w:r>
          </w:p>
        </w:tc>
        <w:tc>
          <w:tcPr>
            <w:tcW w:w="1480" w:type="dxa"/>
            <w:tcBorders>
              <w:top w:val="nil"/>
              <w:left w:val="nil"/>
              <w:bottom w:val="nil"/>
              <w:right w:val="nil"/>
            </w:tcBorders>
            <w:shd w:val="clear" w:color="auto" w:fill="auto"/>
            <w:noWrap/>
            <w:vAlign w:val="bottom"/>
            <w:hideMark/>
          </w:tcPr>
          <w:p w14:paraId="26FB5BBF"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13FB6ADB"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0.614328758</w:t>
            </w:r>
          </w:p>
        </w:tc>
        <w:tc>
          <w:tcPr>
            <w:tcW w:w="1060" w:type="dxa"/>
            <w:tcBorders>
              <w:top w:val="nil"/>
              <w:left w:val="nil"/>
              <w:bottom w:val="nil"/>
              <w:right w:val="nil"/>
            </w:tcBorders>
            <w:shd w:val="clear" w:color="auto" w:fill="auto"/>
            <w:noWrap/>
            <w:vAlign w:val="bottom"/>
            <w:hideMark/>
          </w:tcPr>
          <w:p w14:paraId="2F3F1D7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c>
          <w:tcPr>
            <w:tcW w:w="1060" w:type="dxa"/>
            <w:tcBorders>
              <w:top w:val="nil"/>
              <w:left w:val="nil"/>
              <w:bottom w:val="nil"/>
              <w:right w:val="nil"/>
            </w:tcBorders>
            <w:shd w:val="clear" w:color="auto" w:fill="auto"/>
            <w:noWrap/>
            <w:vAlign w:val="bottom"/>
            <w:hideMark/>
          </w:tcPr>
          <w:p w14:paraId="23592F46"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2F77654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12741368"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55FBD5F0" w14:textId="77777777" w:rsidTr="0035518E">
        <w:trPr>
          <w:trHeight w:val="300"/>
        </w:trPr>
        <w:tc>
          <w:tcPr>
            <w:tcW w:w="5500" w:type="dxa"/>
            <w:tcBorders>
              <w:top w:val="nil"/>
              <w:left w:val="nil"/>
              <w:bottom w:val="nil"/>
              <w:right w:val="nil"/>
            </w:tcBorders>
            <w:shd w:val="clear" w:color="auto" w:fill="auto"/>
            <w:noWrap/>
            <w:vAlign w:val="bottom"/>
            <w:hideMark/>
          </w:tcPr>
          <w:p w14:paraId="046E395E"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Metallura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baroni</w:t>
            </w:r>
            <w:proofErr w:type="spellEnd"/>
            <w:r w:rsidRPr="0035518E">
              <w:rPr>
                <w:rFonts w:ascii="Calibri" w:eastAsia="Times New Roman" w:hAnsi="Calibri" w:cs="Times New Roman"/>
                <w:color w:val="000000"/>
              </w:rPr>
              <w:t xml:space="preserve"> (Violet-throated </w:t>
            </w:r>
            <w:proofErr w:type="spellStart"/>
            <w:r w:rsidRPr="0035518E">
              <w:rPr>
                <w:rFonts w:ascii="Calibri" w:eastAsia="Times New Roman" w:hAnsi="Calibri" w:cs="Times New Roman"/>
                <w:color w:val="000000"/>
              </w:rPr>
              <w:t>Metaltail</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139B764F"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0.791601616</w:t>
            </w:r>
          </w:p>
        </w:tc>
        <w:tc>
          <w:tcPr>
            <w:tcW w:w="1480" w:type="dxa"/>
            <w:tcBorders>
              <w:top w:val="nil"/>
              <w:left w:val="nil"/>
              <w:bottom w:val="nil"/>
              <w:right w:val="nil"/>
            </w:tcBorders>
            <w:shd w:val="clear" w:color="auto" w:fill="auto"/>
            <w:noWrap/>
            <w:vAlign w:val="bottom"/>
            <w:hideMark/>
          </w:tcPr>
          <w:p w14:paraId="4E168027"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503F2EA2"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22ECEE38"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bottom"/>
            <w:hideMark/>
          </w:tcPr>
          <w:p w14:paraId="767BAD5C"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01B6AC8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D</w:t>
            </w:r>
          </w:p>
        </w:tc>
        <w:tc>
          <w:tcPr>
            <w:tcW w:w="1060" w:type="dxa"/>
            <w:tcBorders>
              <w:top w:val="nil"/>
              <w:left w:val="nil"/>
              <w:bottom w:val="nil"/>
              <w:right w:val="nil"/>
            </w:tcBorders>
            <w:shd w:val="clear" w:color="auto" w:fill="auto"/>
            <w:noWrap/>
            <w:vAlign w:val="bottom"/>
            <w:hideMark/>
          </w:tcPr>
          <w:p w14:paraId="580514CD"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r>
      <w:tr w:rsidR="0035518E" w:rsidRPr="0035518E" w14:paraId="6528792F" w14:textId="77777777" w:rsidTr="0035518E">
        <w:trPr>
          <w:trHeight w:val="300"/>
        </w:trPr>
        <w:tc>
          <w:tcPr>
            <w:tcW w:w="5500" w:type="dxa"/>
            <w:tcBorders>
              <w:top w:val="nil"/>
              <w:left w:val="nil"/>
              <w:bottom w:val="nil"/>
              <w:right w:val="nil"/>
            </w:tcBorders>
            <w:shd w:val="clear" w:color="auto" w:fill="auto"/>
            <w:noWrap/>
            <w:vAlign w:val="bottom"/>
            <w:hideMark/>
          </w:tcPr>
          <w:p w14:paraId="394B4462"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Metallura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tyrianthina</w:t>
            </w:r>
            <w:proofErr w:type="spellEnd"/>
            <w:r w:rsidRPr="0035518E">
              <w:rPr>
                <w:rFonts w:ascii="Calibri" w:eastAsia="Times New Roman" w:hAnsi="Calibri" w:cs="Times New Roman"/>
                <w:color w:val="000000"/>
              </w:rPr>
              <w:t xml:space="preserve"> (Tyrian </w:t>
            </w:r>
            <w:proofErr w:type="spellStart"/>
            <w:r w:rsidRPr="0035518E">
              <w:rPr>
                <w:rFonts w:ascii="Calibri" w:eastAsia="Times New Roman" w:hAnsi="Calibri" w:cs="Times New Roman"/>
                <w:color w:val="000000"/>
              </w:rPr>
              <w:t>Metaltail</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178B4888"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0.715553662</w:t>
            </w:r>
          </w:p>
        </w:tc>
        <w:tc>
          <w:tcPr>
            <w:tcW w:w="1480" w:type="dxa"/>
            <w:tcBorders>
              <w:top w:val="nil"/>
              <w:left w:val="nil"/>
              <w:bottom w:val="nil"/>
              <w:right w:val="nil"/>
            </w:tcBorders>
            <w:shd w:val="clear" w:color="auto" w:fill="auto"/>
            <w:noWrap/>
            <w:vAlign w:val="bottom"/>
            <w:hideMark/>
          </w:tcPr>
          <w:p w14:paraId="556A5695"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0.618632054</w:t>
            </w:r>
          </w:p>
        </w:tc>
        <w:tc>
          <w:tcPr>
            <w:tcW w:w="1480" w:type="dxa"/>
            <w:tcBorders>
              <w:top w:val="nil"/>
              <w:left w:val="nil"/>
              <w:bottom w:val="nil"/>
              <w:right w:val="nil"/>
            </w:tcBorders>
            <w:shd w:val="clear" w:color="auto" w:fill="auto"/>
            <w:noWrap/>
            <w:vAlign w:val="bottom"/>
            <w:hideMark/>
          </w:tcPr>
          <w:p w14:paraId="6B886F6A"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0.911591133</w:t>
            </w:r>
          </w:p>
        </w:tc>
        <w:tc>
          <w:tcPr>
            <w:tcW w:w="1060" w:type="dxa"/>
            <w:tcBorders>
              <w:top w:val="nil"/>
              <w:left w:val="nil"/>
              <w:bottom w:val="nil"/>
              <w:right w:val="nil"/>
            </w:tcBorders>
            <w:shd w:val="clear" w:color="auto" w:fill="auto"/>
            <w:noWrap/>
            <w:vAlign w:val="bottom"/>
            <w:hideMark/>
          </w:tcPr>
          <w:p w14:paraId="6C2714D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c>
          <w:tcPr>
            <w:tcW w:w="1060" w:type="dxa"/>
            <w:tcBorders>
              <w:top w:val="nil"/>
              <w:left w:val="nil"/>
              <w:bottom w:val="nil"/>
              <w:right w:val="nil"/>
            </w:tcBorders>
            <w:shd w:val="clear" w:color="auto" w:fill="auto"/>
            <w:noWrap/>
            <w:vAlign w:val="bottom"/>
            <w:hideMark/>
          </w:tcPr>
          <w:p w14:paraId="3256719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394F80D9"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D</w:t>
            </w:r>
          </w:p>
        </w:tc>
        <w:tc>
          <w:tcPr>
            <w:tcW w:w="1060" w:type="dxa"/>
            <w:tcBorders>
              <w:top w:val="nil"/>
              <w:left w:val="nil"/>
              <w:bottom w:val="nil"/>
              <w:right w:val="nil"/>
            </w:tcBorders>
            <w:shd w:val="clear" w:color="auto" w:fill="auto"/>
            <w:noWrap/>
            <w:vAlign w:val="bottom"/>
            <w:hideMark/>
          </w:tcPr>
          <w:p w14:paraId="3A0ECF03"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r>
      <w:tr w:rsidR="0035518E" w:rsidRPr="0035518E" w14:paraId="0AB35F52" w14:textId="77777777" w:rsidTr="0035518E">
        <w:trPr>
          <w:trHeight w:val="300"/>
        </w:trPr>
        <w:tc>
          <w:tcPr>
            <w:tcW w:w="5500" w:type="dxa"/>
            <w:tcBorders>
              <w:top w:val="nil"/>
              <w:left w:val="nil"/>
              <w:bottom w:val="nil"/>
              <w:right w:val="nil"/>
            </w:tcBorders>
            <w:shd w:val="clear" w:color="auto" w:fill="auto"/>
            <w:noWrap/>
            <w:vAlign w:val="bottom"/>
            <w:hideMark/>
          </w:tcPr>
          <w:p w14:paraId="5CBDEAC5"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Myioborus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melanocephalus</w:t>
            </w:r>
            <w:proofErr w:type="spellEnd"/>
            <w:r w:rsidRPr="0035518E">
              <w:rPr>
                <w:rFonts w:ascii="Calibri" w:eastAsia="Times New Roman" w:hAnsi="Calibri" w:cs="Times New Roman"/>
                <w:color w:val="000000"/>
              </w:rPr>
              <w:t xml:space="preserve"> (Spectacled </w:t>
            </w:r>
            <w:proofErr w:type="spellStart"/>
            <w:r w:rsidRPr="0035518E">
              <w:rPr>
                <w:rFonts w:ascii="Calibri" w:eastAsia="Times New Roman" w:hAnsi="Calibri" w:cs="Times New Roman"/>
                <w:color w:val="000000"/>
              </w:rPr>
              <w:t>Whitestart</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7CE47A94"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0.573735737</w:t>
            </w:r>
          </w:p>
        </w:tc>
        <w:tc>
          <w:tcPr>
            <w:tcW w:w="1480" w:type="dxa"/>
            <w:tcBorders>
              <w:top w:val="nil"/>
              <w:left w:val="nil"/>
              <w:bottom w:val="nil"/>
              <w:right w:val="nil"/>
            </w:tcBorders>
            <w:shd w:val="clear" w:color="auto" w:fill="auto"/>
            <w:noWrap/>
            <w:vAlign w:val="bottom"/>
            <w:hideMark/>
          </w:tcPr>
          <w:p w14:paraId="643F78FF"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0.56134313</w:t>
            </w:r>
          </w:p>
        </w:tc>
        <w:tc>
          <w:tcPr>
            <w:tcW w:w="1480" w:type="dxa"/>
            <w:tcBorders>
              <w:top w:val="nil"/>
              <w:left w:val="nil"/>
              <w:bottom w:val="nil"/>
              <w:right w:val="nil"/>
            </w:tcBorders>
            <w:shd w:val="clear" w:color="auto" w:fill="auto"/>
            <w:noWrap/>
            <w:vAlign w:val="bottom"/>
            <w:hideMark/>
          </w:tcPr>
          <w:p w14:paraId="7211CAF1"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0.67066956</w:t>
            </w:r>
          </w:p>
        </w:tc>
        <w:tc>
          <w:tcPr>
            <w:tcW w:w="1060" w:type="dxa"/>
            <w:tcBorders>
              <w:top w:val="nil"/>
              <w:left w:val="nil"/>
              <w:bottom w:val="nil"/>
              <w:right w:val="nil"/>
            </w:tcBorders>
            <w:shd w:val="clear" w:color="auto" w:fill="auto"/>
            <w:noWrap/>
            <w:vAlign w:val="bottom"/>
            <w:hideMark/>
          </w:tcPr>
          <w:p w14:paraId="2FA3668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2AA02C8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5DD8B2FF"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5D57C1D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5BB8A77A" w14:textId="77777777" w:rsidTr="0035518E">
        <w:trPr>
          <w:trHeight w:val="300"/>
        </w:trPr>
        <w:tc>
          <w:tcPr>
            <w:tcW w:w="5500" w:type="dxa"/>
            <w:tcBorders>
              <w:top w:val="nil"/>
              <w:left w:val="nil"/>
              <w:bottom w:val="nil"/>
              <w:right w:val="nil"/>
            </w:tcBorders>
            <w:shd w:val="clear" w:color="auto" w:fill="auto"/>
            <w:noWrap/>
            <w:vAlign w:val="bottom"/>
            <w:hideMark/>
          </w:tcPr>
          <w:p w14:paraId="1E5C91F3"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Ochthoeca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cinnamomeiventris</w:t>
            </w:r>
            <w:proofErr w:type="spellEnd"/>
            <w:r w:rsidRPr="0035518E">
              <w:rPr>
                <w:rFonts w:ascii="Calibri" w:eastAsia="Times New Roman" w:hAnsi="Calibri" w:cs="Times New Roman"/>
                <w:color w:val="000000"/>
              </w:rPr>
              <w:t xml:space="preserve"> (</w:t>
            </w:r>
            <w:proofErr w:type="spellStart"/>
            <w:r w:rsidRPr="0035518E">
              <w:rPr>
                <w:rFonts w:ascii="Calibri" w:eastAsia="Times New Roman" w:hAnsi="Calibri" w:cs="Times New Roman"/>
                <w:color w:val="000000"/>
              </w:rPr>
              <w:t>Slaty</w:t>
            </w:r>
            <w:proofErr w:type="spellEnd"/>
            <w:r w:rsidRPr="0035518E">
              <w:rPr>
                <w:rFonts w:ascii="Calibri" w:eastAsia="Times New Roman" w:hAnsi="Calibri" w:cs="Times New Roman"/>
                <w:color w:val="000000"/>
              </w:rPr>
              <w:t>-backed Chat-Tyrant)</w:t>
            </w:r>
          </w:p>
        </w:tc>
        <w:tc>
          <w:tcPr>
            <w:tcW w:w="1480" w:type="dxa"/>
            <w:tcBorders>
              <w:top w:val="nil"/>
              <w:left w:val="nil"/>
              <w:bottom w:val="nil"/>
              <w:right w:val="nil"/>
            </w:tcBorders>
            <w:shd w:val="clear" w:color="auto" w:fill="auto"/>
            <w:noWrap/>
            <w:vAlign w:val="bottom"/>
            <w:hideMark/>
          </w:tcPr>
          <w:p w14:paraId="6057E3DA"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26CD1476"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0.53149148</w:t>
            </w:r>
          </w:p>
        </w:tc>
        <w:tc>
          <w:tcPr>
            <w:tcW w:w="1480" w:type="dxa"/>
            <w:tcBorders>
              <w:top w:val="nil"/>
              <w:left w:val="nil"/>
              <w:bottom w:val="nil"/>
              <w:right w:val="nil"/>
            </w:tcBorders>
            <w:shd w:val="clear" w:color="auto" w:fill="auto"/>
            <w:noWrap/>
            <w:vAlign w:val="bottom"/>
            <w:hideMark/>
          </w:tcPr>
          <w:p w14:paraId="2496CCC8"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483AED4C"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17AE51E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1587F357"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1B8F18D7"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45333527" w14:textId="77777777" w:rsidTr="0035518E">
        <w:trPr>
          <w:trHeight w:val="300"/>
        </w:trPr>
        <w:tc>
          <w:tcPr>
            <w:tcW w:w="5500" w:type="dxa"/>
            <w:tcBorders>
              <w:top w:val="nil"/>
              <w:left w:val="nil"/>
              <w:bottom w:val="nil"/>
              <w:right w:val="nil"/>
            </w:tcBorders>
            <w:shd w:val="clear" w:color="auto" w:fill="auto"/>
            <w:noWrap/>
            <w:vAlign w:val="bottom"/>
            <w:hideMark/>
          </w:tcPr>
          <w:p w14:paraId="55FDD613"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lastRenderedPageBreak/>
              <w:t>Ochthoeca</w:t>
            </w:r>
            <w:proofErr w:type="spellEnd"/>
            <w:r w:rsidRPr="0035518E">
              <w:rPr>
                <w:rFonts w:ascii="Calibri" w:eastAsia="Times New Roman" w:hAnsi="Calibri" w:cs="Times New Roman"/>
                <w:i/>
                <w:iCs/>
                <w:color w:val="000000"/>
              </w:rPr>
              <w:t xml:space="preserve"> frontalis</w:t>
            </w:r>
            <w:r w:rsidRPr="0035518E">
              <w:rPr>
                <w:rFonts w:ascii="Calibri" w:eastAsia="Times New Roman" w:hAnsi="Calibri" w:cs="Times New Roman"/>
                <w:color w:val="000000"/>
              </w:rPr>
              <w:t xml:space="preserve"> (Crowned Chat-tyrant)</w:t>
            </w:r>
          </w:p>
        </w:tc>
        <w:tc>
          <w:tcPr>
            <w:tcW w:w="1480" w:type="dxa"/>
            <w:tcBorders>
              <w:top w:val="nil"/>
              <w:left w:val="nil"/>
              <w:bottom w:val="nil"/>
              <w:right w:val="nil"/>
            </w:tcBorders>
            <w:shd w:val="clear" w:color="auto" w:fill="auto"/>
            <w:noWrap/>
            <w:vAlign w:val="bottom"/>
            <w:hideMark/>
          </w:tcPr>
          <w:p w14:paraId="060A802E"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0.749386063</w:t>
            </w:r>
          </w:p>
        </w:tc>
        <w:tc>
          <w:tcPr>
            <w:tcW w:w="1480" w:type="dxa"/>
            <w:tcBorders>
              <w:top w:val="nil"/>
              <w:left w:val="nil"/>
              <w:bottom w:val="nil"/>
              <w:right w:val="nil"/>
            </w:tcBorders>
            <w:shd w:val="clear" w:color="auto" w:fill="auto"/>
            <w:noWrap/>
            <w:vAlign w:val="bottom"/>
            <w:hideMark/>
          </w:tcPr>
          <w:p w14:paraId="5BE4200E"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0.58550176</w:t>
            </w:r>
          </w:p>
        </w:tc>
        <w:tc>
          <w:tcPr>
            <w:tcW w:w="1480" w:type="dxa"/>
            <w:tcBorders>
              <w:top w:val="nil"/>
              <w:left w:val="nil"/>
              <w:bottom w:val="nil"/>
              <w:right w:val="nil"/>
            </w:tcBorders>
            <w:shd w:val="clear" w:color="auto" w:fill="auto"/>
            <w:noWrap/>
            <w:vAlign w:val="bottom"/>
            <w:hideMark/>
          </w:tcPr>
          <w:p w14:paraId="59AE8D87"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0.53720738</w:t>
            </w:r>
          </w:p>
        </w:tc>
        <w:tc>
          <w:tcPr>
            <w:tcW w:w="1060" w:type="dxa"/>
            <w:tcBorders>
              <w:top w:val="nil"/>
              <w:left w:val="nil"/>
              <w:bottom w:val="nil"/>
              <w:right w:val="nil"/>
            </w:tcBorders>
            <w:shd w:val="clear" w:color="auto" w:fill="auto"/>
            <w:noWrap/>
            <w:vAlign w:val="bottom"/>
            <w:hideMark/>
          </w:tcPr>
          <w:p w14:paraId="1878691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5E6419D4"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413FB3A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43DB0A9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667B8EEB" w14:textId="77777777" w:rsidTr="0035518E">
        <w:trPr>
          <w:trHeight w:val="300"/>
        </w:trPr>
        <w:tc>
          <w:tcPr>
            <w:tcW w:w="5500" w:type="dxa"/>
            <w:tcBorders>
              <w:top w:val="nil"/>
              <w:left w:val="nil"/>
              <w:bottom w:val="nil"/>
              <w:right w:val="nil"/>
            </w:tcBorders>
            <w:shd w:val="clear" w:color="auto" w:fill="auto"/>
            <w:noWrap/>
            <w:vAlign w:val="bottom"/>
            <w:hideMark/>
          </w:tcPr>
          <w:p w14:paraId="588AE645"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Pterophanes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cyanopterus</w:t>
            </w:r>
            <w:proofErr w:type="spellEnd"/>
            <w:r w:rsidRPr="0035518E">
              <w:rPr>
                <w:rFonts w:ascii="Calibri" w:eastAsia="Times New Roman" w:hAnsi="Calibri" w:cs="Times New Roman"/>
                <w:color w:val="000000"/>
              </w:rPr>
              <w:t xml:space="preserve"> (Great </w:t>
            </w:r>
            <w:proofErr w:type="spellStart"/>
            <w:r w:rsidRPr="0035518E">
              <w:rPr>
                <w:rFonts w:ascii="Calibri" w:eastAsia="Times New Roman" w:hAnsi="Calibri" w:cs="Times New Roman"/>
                <w:color w:val="000000"/>
              </w:rPr>
              <w:t>Sapphirewing</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63B0BB62"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0.599286997</w:t>
            </w:r>
          </w:p>
        </w:tc>
        <w:tc>
          <w:tcPr>
            <w:tcW w:w="1480" w:type="dxa"/>
            <w:tcBorders>
              <w:top w:val="nil"/>
              <w:left w:val="nil"/>
              <w:bottom w:val="nil"/>
              <w:right w:val="nil"/>
            </w:tcBorders>
            <w:shd w:val="clear" w:color="auto" w:fill="auto"/>
            <w:noWrap/>
            <w:vAlign w:val="bottom"/>
            <w:hideMark/>
          </w:tcPr>
          <w:p w14:paraId="0E118209"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50B6482B"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7BFB7C99"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79E7F7C2"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5318C92F"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D</w:t>
            </w:r>
          </w:p>
        </w:tc>
        <w:tc>
          <w:tcPr>
            <w:tcW w:w="1060" w:type="dxa"/>
            <w:tcBorders>
              <w:top w:val="nil"/>
              <w:left w:val="nil"/>
              <w:bottom w:val="nil"/>
              <w:right w:val="nil"/>
            </w:tcBorders>
            <w:shd w:val="clear" w:color="auto" w:fill="auto"/>
            <w:noWrap/>
            <w:vAlign w:val="bottom"/>
            <w:hideMark/>
          </w:tcPr>
          <w:p w14:paraId="78EAE5B7"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14018100" w14:textId="77777777" w:rsidTr="0035518E">
        <w:trPr>
          <w:trHeight w:val="300"/>
        </w:trPr>
        <w:tc>
          <w:tcPr>
            <w:tcW w:w="5500" w:type="dxa"/>
            <w:tcBorders>
              <w:top w:val="nil"/>
              <w:left w:val="nil"/>
              <w:bottom w:val="nil"/>
              <w:right w:val="nil"/>
            </w:tcBorders>
            <w:shd w:val="clear" w:color="auto" w:fill="auto"/>
            <w:noWrap/>
            <w:vAlign w:val="bottom"/>
            <w:hideMark/>
          </w:tcPr>
          <w:p w14:paraId="2D26CDE0"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Scytalopus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latrans</w:t>
            </w:r>
            <w:proofErr w:type="spellEnd"/>
            <w:r w:rsidRPr="0035518E">
              <w:rPr>
                <w:rFonts w:ascii="Calibri" w:eastAsia="Times New Roman" w:hAnsi="Calibri" w:cs="Times New Roman"/>
                <w:color w:val="000000"/>
              </w:rPr>
              <w:t xml:space="preserve"> (Blackish Tapaculo)</w:t>
            </w:r>
          </w:p>
        </w:tc>
        <w:tc>
          <w:tcPr>
            <w:tcW w:w="1480" w:type="dxa"/>
            <w:tcBorders>
              <w:top w:val="nil"/>
              <w:left w:val="nil"/>
              <w:bottom w:val="nil"/>
              <w:right w:val="nil"/>
            </w:tcBorders>
            <w:shd w:val="clear" w:color="auto" w:fill="auto"/>
            <w:noWrap/>
            <w:vAlign w:val="bottom"/>
            <w:hideMark/>
          </w:tcPr>
          <w:p w14:paraId="44B4D18F"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0.68572901</w:t>
            </w:r>
          </w:p>
        </w:tc>
        <w:tc>
          <w:tcPr>
            <w:tcW w:w="1480" w:type="dxa"/>
            <w:tcBorders>
              <w:top w:val="nil"/>
              <w:left w:val="nil"/>
              <w:bottom w:val="nil"/>
              <w:right w:val="nil"/>
            </w:tcBorders>
            <w:shd w:val="clear" w:color="auto" w:fill="auto"/>
            <w:noWrap/>
            <w:vAlign w:val="bottom"/>
            <w:hideMark/>
          </w:tcPr>
          <w:p w14:paraId="67D823DA"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0.675811767</w:t>
            </w:r>
          </w:p>
        </w:tc>
        <w:tc>
          <w:tcPr>
            <w:tcW w:w="1480" w:type="dxa"/>
            <w:tcBorders>
              <w:top w:val="nil"/>
              <w:left w:val="nil"/>
              <w:bottom w:val="nil"/>
              <w:right w:val="nil"/>
            </w:tcBorders>
            <w:shd w:val="clear" w:color="auto" w:fill="auto"/>
            <w:noWrap/>
            <w:vAlign w:val="bottom"/>
            <w:hideMark/>
          </w:tcPr>
          <w:p w14:paraId="69E45848"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0.647341458</w:t>
            </w:r>
          </w:p>
        </w:tc>
        <w:tc>
          <w:tcPr>
            <w:tcW w:w="1060" w:type="dxa"/>
            <w:tcBorders>
              <w:top w:val="nil"/>
              <w:left w:val="nil"/>
              <w:bottom w:val="nil"/>
              <w:right w:val="nil"/>
            </w:tcBorders>
            <w:shd w:val="clear" w:color="auto" w:fill="auto"/>
            <w:noWrap/>
            <w:vAlign w:val="bottom"/>
            <w:hideMark/>
          </w:tcPr>
          <w:p w14:paraId="781BA62F"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c>
          <w:tcPr>
            <w:tcW w:w="1060" w:type="dxa"/>
            <w:tcBorders>
              <w:top w:val="nil"/>
              <w:left w:val="nil"/>
              <w:bottom w:val="nil"/>
              <w:right w:val="nil"/>
            </w:tcBorders>
            <w:shd w:val="clear" w:color="auto" w:fill="auto"/>
            <w:noWrap/>
            <w:vAlign w:val="bottom"/>
            <w:hideMark/>
          </w:tcPr>
          <w:p w14:paraId="57C345B8"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79568C5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0853DAE7"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1</w:t>
            </w:r>
          </w:p>
        </w:tc>
      </w:tr>
      <w:tr w:rsidR="0035518E" w:rsidRPr="0035518E" w14:paraId="0B7CE5DC" w14:textId="77777777" w:rsidTr="0035518E">
        <w:trPr>
          <w:trHeight w:val="300"/>
        </w:trPr>
        <w:tc>
          <w:tcPr>
            <w:tcW w:w="5500" w:type="dxa"/>
            <w:tcBorders>
              <w:top w:val="nil"/>
              <w:left w:val="nil"/>
              <w:bottom w:val="nil"/>
              <w:right w:val="nil"/>
            </w:tcBorders>
            <w:shd w:val="clear" w:color="auto" w:fill="auto"/>
            <w:noWrap/>
            <w:vAlign w:val="bottom"/>
            <w:hideMark/>
          </w:tcPr>
          <w:p w14:paraId="18BE8F81"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Synallaxis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azarae</w:t>
            </w:r>
            <w:proofErr w:type="spellEnd"/>
            <w:r w:rsidRPr="0035518E">
              <w:rPr>
                <w:rFonts w:ascii="Calibri" w:eastAsia="Times New Roman" w:hAnsi="Calibri" w:cs="Times New Roman"/>
                <w:color w:val="000000"/>
              </w:rPr>
              <w:t xml:space="preserve"> (</w:t>
            </w:r>
            <w:proofErr w:type="spellStart"/>
            <w:r w:rsidRPr="0035518E">
              <w:rPr>
                <w:rFonts w:ascii="Calibri" w:eastAsia="Times New Roman" w:hAnsi="Calibri" w:cs="Times New Roman"/>
                <w:color w:val="000000"/>
              </w:rPr>
              <w:t>Azara's</w:t>
            </w:r>
            <w:proofErr w:type="spellEnd"/>
            <w:r w:rsidRPr="0035518E">
              <w:rPr>
                <w:rFonts w:ascii="Calibri" w:eastAsia="Times New Roman" w:hAnsi="Calibri" w:cs="Times New Roman"/>
                <w:color w:val="000000"/>
              </w:rPr>
              <w:t xml:space="preserve"> </w:t>
            </w:r>
            <w:proofErr w:type="spellStart"/>
            <w:r w:rsidRPr="0035518E">
              <w:rPr>
                <w:rFonts w:ascii="Calibri" w:eastAsia="Times New Roman" w:hAnsi="Calibri" w:cs="Times New Roman"/>
                <w:color w:val="000000"/>
              </w:rPr>
              <w:t>Spinetail</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61940BAC"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0.703973595</w:t>
            </w:r>
          </w:p>
        </w:tc>
        <w:tc>
          <w:tcPr>
            <w:tcW w:w="1480" w:type="dxa"/>
            <w:tcBorders>
              <w:top w:val="nil"/>
              <w:left w:val="nil"/>
              <w:bottom w:val="nil"/>
              <w:right w:val="nil"/>
            </w:tcBorders>
            <w:shd w:val="clear" w:color="auto" w:fill="auto"/>
            <w:noWrap/>
            <w:vAlign w:val="bottom"/>
            <w:hideMark/>
          </w:tcPr>
          <w:p w14:paraId="0790AE17"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0.489273969</w:t>
            </w:r>
          </w:p>
        </w:tc>
        <w:tc>
          <w:tcPr>
            <w:tcW w:w="1480" w:type="dxa"/>
            <w:tcBorders>
              <w:top w:val="nil"/>
              <w:left w:val="nil"/>
              <w:bottom w:val="nil"/>
              <w:right w:val="nil"/>
            </w:tcBorders>
            <w:shd w:val="clear" w:color="auto" w:fill="auto"/>
            <w:noWrap/>
            <w:vAlign w:val="bottom"/>
            <w:hideMark/>
          </w:tcPr>
          <w:p w14:paraId="54734B59"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0.425430632</w:t>
            </w:r>
          </w:p>
        </w:tc>
        <w:tc>
          <w:tcPr>
            <w:tcW w:w="1060" w:type="dxa"/>
            <w:tcBorders>
              <w:top w:val="nil"/>
              <w:left w:val="nil"/>
              <w:bottom w:val="nil"/>
              <w:right w:val="nil"/>
            </w:tcBorders>
            <w:shd w:val="clear" w:color="auto" w:fill="auto"/>
            <w:noWrap/>
            <w:vAlign w:val="bottom"/>
            <w:hideMark/>
          </w:tcPr>
          <w:p w14:paraId="661E6880"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c>
          <w:tcPr>
            <w:tcW w:w="1060" w:type="dxa"/>
            <w:tcBorders>
              <w:top w:val="nil"/>
              <w:left w:val="nil"/>
              <w:bottom w:val="nil"/>
              <w:right w:val="nil"/>
            </w:tcBorders>
            <w:shd w:val="clear" w:color="auto" w:fill="auto"/>
            <w:noWrap/>
            <w:vAlign w:val="bottom"/>
            <w:hideMark/>
          </w:tcPr>
          <w:p w14:paraId="379BE82B"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73268226"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E</w:t>
            </w:r>
          </w:p>
        </w:tc>
        <w:tc>
          <w:tcPr>
            <w:tcW w:w="1060" w:type="dxa"/>
            <w:tcBorders>
              <w:top w:val="nil"/>
              <w:left w:val="nil"/>
              <w:bottom w:val="nil"/>
              <w:right w:val="nil"/>
            </w:tcBorders>
            <w:shd w:val="clear" w:color="auto" w:fill="auto"/>
            <w:noWrap/>
            <w:vAlign w:val="bottom"/>
            <w:hideMark/>
          </w:tcPr>
          <w:p w14:paraId="275BE56A"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7BC231AA" w14:textId="77777777" w:rsidTr="0035518E">
        <w:trPr>
          <w:trHeight w:val="300"/>
        </w:trPr>
        <w:tc>
          <w:tcPr>
            <w:tcW w:w="5500" w:type="dxa"/>
            <w:tcBorders>
              <w:top w:val="nil"/>
              <w:left w:val="nil"/>
              <w:bottom w:val="nil"/>
              <w:right w:val="nil"/>
            </w:tcBorders>
            <w:shd w:val="clear" w:color="auto" w:fill="auto"/>
            <w:noWrap/>
            <w:vAlign w:val="bottom"/>
            <w:hideMark/>
          </w:tcPr>
          <w:p w14:paraId="518ACDF0"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Tangara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vassorii</w:t>
            </w:r>
            <w:proofErr w:type="spellEnd"/>
            <w:r w:rsidRPr="0035518E">
              <w:rPr>
                <w:rFonts w:ascii="Calibri" w:eastAsia="Times New Roman" w:hAnsi="Calibri" w:cs="Times New Roman"/>
                <w:color w:val="000000"/>
              </w:rPr>
              <w:t xml:space="preserve"> (Blue-and-black Tanager)</w:t>
            </w:r>
          </w:p>
        </w:tc>
        <w:tc>
          <w:tcPr>
            <w:tcW w:w="1480" w:type="dxa"/>
            <w:tcBorders>
              <w:top w:val="nil"/>
              <w:left w:val="nil"/>
              <w:bottom w:val="nil"/>
              <w:right w:val="nil"/>
            </w:tcBorders>
            <w:shd w:val="clear" w:color="auto" w:fill="auto"/>
            <w:noWrap/>
            <w:vAlign w:val="bottom"/>
            <w:hideMark/>
          </w:tcPr>
          <w:p w14:paraId="550B3FAF"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0.584545541</w:t>
            </w:r>
          </w:p>
        </w:tc>
        <w:tc>
          <w:tcPr>
            <w:tcW w:w="1480" w:type="dxa"/>
            <w:tcBorders>
              <w:top w:val="nil"/>
              <w:left w:val="nil"/>
              <w:bottom w:val="nil"/>
              <w:right w:val="nil"/>
            </w:tcBorders>
            <w:shd w:val="clear" w:color="auto" w:fill="auto"/>
            <w:noWrap/>
            <w:vAlign w:val="bottom"/>
            <w:hideMark/>
          </w:tcPr>
          <w:p w14:paraId="2B971210"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0.511828379</w:t>
            </w:r>
          </w:p>
        </w:tc>
        <w:tc>
          <w:tcPr>
            <w:tcW w:w="1480" w:type="dxa"/>
            <w:tcBorders>
              <w:top w:val="nil"/>
              <w:left w:val="nil"/>
              <w:bottom w:val="nil"/>
              <w:right w:val="nil"/>
            </w:tcBorders>
            <w:shd w:val="clear" w:color="auto" w:fill="auto"/>
            <w:noWrap/>
            <w:vAlign w:val="bottom"/>
            <w:hideMark/>
          </w:tcPr>
          <w:p w14:paraId="5D9CC275"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0.55919906</w:t>
            </w:r>
          </w:p>
        </w:tc>
        <w:tc>
          <w:tcPr>
            <w:tcW w:w="1060" w:type="dxa"/>
            <w:tcBorders>
              <w:top w:val="nil"/>
              <w:left w:val="nil"/>
              <w:bottom w:val="nil"/>
              <w:right w:val="nil"/>
            </w:tcBorders>
            <w:shd w:val="clear" w:color="auto" w:fill="auto"/>
            <w:noWrap/>
            <w:vAlign w:val="bottom"/>
            <w:hideMark/>
          </w:tcPr>
          <w:p w14:paraId="61DCE9C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c>
          <w:tcPr>
            <w:tcW w:w="1060" w:type="dxa"/>
            <w:tcBorders>
              <w:top w:val="nil"/>
              <w:left w:val="nil"/>
              <w:bottom w:val="nil"/>
              <w:right w:val="nil"/>
            </w:tcBorders>
            <w:shd w:val="clear" w:color="auto" w:fill="auto"/>
            <w:noWrap/>
            <w:vAlign w:val="bottom"/>
            <w:hideMark/>
          </w:tcPr>
          <w:p w14:paraId="7300767D"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O</w:t>
            </w:r>
          </w:p>
        </w:tc>
        <w:tc>
          <w:tcPr>
            <w:tcW w:w="1060" w:type="dxa"/>
            <w:tcBorders>
              <w:top w:val="nil"/>
              <w:left w:val="nil"/>
              <w:bottom w:val="nil"/>
              <w:right w:val="nil"/>
            </w:tcBorders>
            <w:shd w:val="clear" w:color="auto" w:fill="auto"/>
            <w:noWrap/>
            <w:vAlign w:val="bottom"/>
            <w:hideMark/>
          </w:tcPr>
          <w:p w14:paraId="73CE9065"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56865D9D"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r>
      <w:tr w:rsidR="0035518E" w:rsidRPr="0035518E" w14:paraId="5F452EC6" w14:textId="77777777" w:rsidTr="0035518E">
        <w:trPr>
          <w:trHeight w:val="300"/>
        </w:trPr>
        <w:tc>
          <w:tcPr>
            <w:tcW w:w="5500" w:type="dxa"/>
            <w:tcBorders>
              <w:top w:val="nil"/>
              <w:left w:val="nil"/>
              <w:bottom w:val="nil"/>
              <w:right w:val="nil"/>
            </w:tcBorders>
            <w:shd w:val="clear" w:color="auto" w:fill="auto"/>
            <w:noWrap/>
            <w:vAlign w:val="bottom"/>
            <w:hideMark/>
          </w:tcPr>
          <w:p w14:paraId="63F83A98"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Thripadectes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flammulatu</w:t>
            </w:r>
            <w:r w:rsidRPr="0035518E">
              <w:rPr>
                <w:rFonts w:ascii="Calibri" w:eastAsia="Times New Roman" w:hAnsi="Calibri" w:cs="Times New Roman"/>
                <w:color w:val="000000"/>
              </w:rPr>
              <w:t>s</w:t>
            </w:r>
            <w:proofErr w:type="spellEnd"/>
            <w:r w:rsidRPr="0035518E">
              <w:rPr>
                <w:rFonts w:ascii="Calibri" w:eastAsia="Times New Roman" w:hAnsi="Calibri" w:cs="Times New Roman"/>
                <w:color w:val="000000"/>
              </w:rPr>
              <w:t xml:space="preserve"> (Flammulated </w:t>
            </w:r>
            <w:proofErr w:type="spellStart"/>
            <w:r w:rsidRPr="0035518E">
              <w:rPr>
                <w:rFonts w:ascii="Calibri" w:eastAsia="Times New Roman" w:hAnsi="Calibri" w:cs="Times New Roman"/>
                <w:color w:val="000000"/>
              </w:rPr>
              <w:t>Treehunter</w:t>
            </w:r>
            <w:proofErr w:type="spellEnd"/>
            <w:r w:rsidRPr="0035518E">
              <w:rPr>
                <w:rFonts w:ascii="Calibri" w:eastAsia="Times New Roman" w:hAnsi="Calibri" w:cs="Times New Roman"/>
                <w:color w:val="000000"/>
              </w:rPr>
              <w:t>)</w:t>
            </w:r>
          </w:p>
        </w:tc>
        <w:tc>
          <w:tcPr>
            <w:tcW w:w="1480" w:type="dxa"/>
            <w:tcBorders>
              <w:top w:val="nil"/>
              <w:left w:val="nil"/>
              <w:bottom w:val="nil"/>
              <w:right w:val="nil"/>
            </w:tcBorders>
            <w:shd w:val="clear" w:color="auto" w:fill="auto"/>
            <w:noWrap/>
            <w:vAlign w:val="bottom"/>
            <w:hideMark/>
          </w:tcPr>
          <w:p w14:paraId="44ECD287"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4C5561CE" w14:textId="77777777" w:rsidR="0035518E" w:rsidRPr="0035518E" w:rsidRDefault="0035518E" w:rsidP="0035518E">
            <w:pPr>
              <w:spacing w:after="0" w:line="240" w:lineRule="auto"/>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0295F0BC"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0.558653253</w:t>
            </w:r>
          </w:p>
        </w:tc>
        <w:tc>
          <w:tcPr>
            <w:tcW w:w="1060" w:type="dxa"/>
            <w:tcBorders>
              <w:top w:val="nil"/>
              <w:left w:val="nil"/>
              <w:bottom w:val="nil"/>
              <w:right w:val="nil"/>
            </w:tcBorders>
            <w:shd w:val="clear" w:color="auto" w:fill="auto"/>
            <w:noWrap/>
            <w:vAlign w:val="bottom"/>
            <w:hideMark/>
          </w:tcPr>
          <w:p w14:paraId="4D41080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4</w:t>
            </w:r>
          </w:p>
        </w:tc>
        <w:tc>
          <w:tcPr>
            <w:tcW w:w="1060" w:type="dxa"/>
            <w:tcBorders>
              <w:top w:val="nil"/>
              <w:left w:val="nil"/>
              <w:bottom w:val="nil"/>
              <w:right w:val="nil"/>
            </w:tcBorders>
            <w:shd w:val="clear" w:color="auto" w:fill="auto"/>
            <w:noWrap/>
            <w:vAlign w:val="bottom"/>
            <w:hideMark/>
          </w:tcPr>
          <w:p w14:paraId="52DEDDEC"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4AF49999"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24B56DE2"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1DB893FF" w14:textId="77777777" w:rsidTr="0035518E">
        <w:trPr>
          <w:trHeight w:val="300"/>
        </w:trPr>
        <w:tc>
          <w:tcPr>
            <w:tcW w:w="5500" w:type="dxa"/>
            <w:tcBorders>
              <w:top w:val="nil"/>
              <w:left w:val="nil"/>
              <w:bottom w:val="nil"/>
              <w:right w:val="nil"/>
            </w:tcBorders>
            <w:shd w:val="clear" w:color="auto" w:fill="auto"/>
            <w:noWrap/>
            <w:vAlign w:val="bottom"/>
            <w:hideMark/>
          </w:tcPr>
          <w:p w14:paraId="7C203A31"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Thlypopsis</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ornata</w:t>
            </w:r>
            <w:proofErr w:type="spellEnd"/>
            <w:r w:rsidRPr="0035518E">
              <w:rPr>
                <w:rFonts w:ascii="Calibri" w:eastAsia="Times New Roman" w:hAnsi="Calibri" w:cs="Times New Roman"/>
                <w:color w:val="000000"/>
              </w:rPr>
              <w:t xml:space="preserve"> (Rufous-chested Tanager)</w:t>
            </w:r>
          </w:p>
        </w:tc>
        <w:tc>
          <w:tcPr>
            <w:tcW w:w="1480" w:type="dxa"/>
            <w:tcBorders>
              <w:top w:val="nil"/>
              <w:left w:val="nil"/>
              <w:bottom w:val="nil"/>
              <w:right w:val="nil"/>
            </w:tcBorders>
            <w:shd w:val="clear" w:color="auto" w:fill="auto"/>
            <w:noWrap/>
            <w:vAlign w:val="bottom"/>
            <w:hideMark/>
          </w:tcPr>
          <w:p w14:paraId="7B6568F3"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0.485483373</w:t>
            </w:r>
          </w:p>
        </w:tc>
        <w:tc>
          <w:tcPr>
            <w:tcW w:w="1480" w:type="dxa"/>
            <w:tcBorders>
              <w:top w:val="nil"/>
              <w:left w:val="nil"/>
              <w:bottom w:val="nil"/>
              <w:right w:val="nil"/>
            </w:tcBorders>
            <w:shd w:val="clear" w:color="auto" w:fill="auto"/>
            <w:noWrap/>
            <w:vAlign w:val="bottom"/>
            <w:hideMark/>
          </w:tcPr>
          <w:p w14:paraId="7C783BEB"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0.586161025</w:t>
            </w:r>
          </w:p>
        </w:tc>
        <w:tc>
          <w:tcPr>
            <w:tcW w:w="1480" w:type="dxa"/>
            <w:tcBorders>
              <w:top w:val="nil"/>
              <w:left w:val="nil"/>
              <w:bottom w:val="nil"/>
              <w:right w:val="nil"/>
            </w:tcBorders>
            <w:shd w:val="clear" w:color="auto" w:fill="auto"/>
            <w:noWrap/>
            <w:vAlign w:val="bottom"/>
            <w:hideMark/>
          </w:tcPr>
          <w:p w14:paraId="2B9F9A23" w14:textId="77777777" w:rsidR="0035518E" w:rsidRPr="0035518E" w:rsidRDefault="0035518E" w:rsidP="0035518E">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24E8FC9F"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1930135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6461BCB3"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nil"/>
              <w:right w:val="nil"/>
            </w:tcBorders>
            <w:shd w:val="clear" w:color="auto" w:fill="auto"/>
            <w:noWrap/>
            <w:vAlign w:val="bottom"/>
            <w:hideMark/>
          </w:tcPr>
          <w:p w14:paraId="14911AA9"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r>
      <w:tr w:rsidR="0035518E" w:rsidRPr="0035518E" w14:paraId="6F530DB0" w14:textId="77777777" w:rsidTr="0035518E">
        <w:trPr>
          <w:trHeight w:val="300"/>
        </w:trPr>
        <w:tc>
          <w:tcPr>
            <w:tcW w:w="5500" w:type="dxa"/>
            <w:tcBorders>
              <w:top w:val="nil"/>
              <w:left w:val="nil"/>
              <w:bottom w:val="nil"/>
              <w:right w:val="nil"/>
            </w:tcBorders>
            <w:shd w:val="clear" w:color="auto" w:fill="auto"/>
            <w:noWrap/>
            <w:vAlign w:val="bottom"/>
            <w:hideMark/>
          </w:tcPr>
          <w:p w14:paraId="4D1265DE"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i/>
                <w:iCs/>
                <w:color w:val="000000"/>
              </w:rPr>
              <w:t xml:space="preserve">Troglodytes </w:t>
            </w:r>
            <w:proofErr w:type="spellStart"/>
            <w:r w:rsidRPr="0035518E">
              <w:rPr>
                <w:rFonts w:ascii="Calibri" w:eastAsia="Times New Roman" w:hAnsi="Calibri" w:cs="Times New Roman"/>
                <w:i/>
                <w:iCs/>
                <w:color w:val="000000"/>
              </w:rPr>
              <w:t>solstitialis</w:t>
            </w:r>
            <w:proofErr w:type="spellEnd"/>
            <w:r w:rsidRPr="0035518E">
              <w:rPr>
                <w:rFonts w:ascii="Calibri" w:eastAsia="Times New Roman" w:hAnsi="Calibri" w:cs="Times New Roman"/>
                <w:color w:val="000000"/>
              </w:rPr>
              <w:t xml:space="preserve"> (Mountain Wren)</w:t>
            </w:r>
          </w:p>
        </w:tc>
        <w:tc>
          <w:tcPr>
            <w:tcW w:w="1480" w:type="dxa"/>
            <w:tcBorders>
              <w:top w:val="nil"/>
              <w:left w:val="nil"/>
              <w:bottom w:val="nil"/>
              <w:right w:val="nil"/>
            </w:tcBorders>
            <w:shd w:val="clear" w:color="auto" w:fill="auto"/>
            <w:noWrap/>
            <w:vAlign w:val="bottom"/>
            <w:hideMark/>
          </w:tcPr>
          <w:p w14:paraId="55DAD362"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0.489617303</w:t>
            </w:r>
          </w:p>
        </w:tc>
        <w:tc>
          <w:tcPr>
            <w:tcW w:w="1480" w:type="dxa"/>
            <w:tcBorders>
              <w:top w:val="nil"/>
              <w:left w:val="nil"/>
              <w:bottom w:val="nil"/>
              <w:right w:val="nil"/>
            </w:tcBorders>
            <w:shd w:val="clear" w:color="auto" w:fill="auto"/>
            <w:noWrap/>
            <w:vAlign w:val="bottom"/>
            <w:hideMark/>
          </w:tcPr>
          <w:p w14:paraId="46EC395B"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0.763461232</w:t>
            </w:r>
          </w:p>
        </w:tc>
        <w:tc>
          <w:tcPr>
            <w:tcW w:w="1480" w:type="dxa"/>
            <w:tcBorders>
              <w:top w:val="nil"/>
              <w:left w:val="nil"/>
              <w:bottom w:val="nil"/>
              <w:right w:val="nil"/>
            </w:tcBorders>
            <w:shd w:val="clear" w:color="auto" w:fill="auto"/>
            <w:noWrap/>
            <w:vAlign w:val="bottom"/>
            <w:hideMark/>
          </w:tcPr>
          <w:p w14:paraId="6F614155"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0.489641833</w:t>
            </w:r>
          </w:p>
        </w:tc>
        <w:tc>
          <w:tcPr>
            <w:tcW w:w="1060" w:type="dxa"/>
            <w:tcBorders>
              <w:top w:val="nil"/>
              <w:left w:val="nil"/>
              <w:bottom w:val="nil"/>
              <w:right w:val="nil"/>
            </w:tcBorders>
            <w:shd w:val="clear" w:color="auto" w:fill="auto"/>
            <w:noWrap/>
            <w:vAlign w:val="bottom"/>
            <w:hideMark/>
          </w:tcPr>
          <w:p w14:paraId="01143B97"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c>
          <w:tcPr>
            <w:tcW w:w="1060" w:type="dxa"/>
            <w:tcBorders>
              <w:top w:val="nil"/>
              <w:left w:val="nil"/>
              <w:bottom w:val="nil"/>
              <w:right w:val="nil"/>
            </w:tcBorders>
            <w:shd w:val="clear" w:color="auto" w:fill="auto"/>
            <w:noWrap/>
            <w:vAlign w:val="bottom"/>
            <w:hideMark/>
          </w:tcPr>
          <w:p w14:paraId="003EBDF1"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I</w:t>
            </w:r>
          </w:p>
        </w:tc>
        <w:tc>
          <w:tcPr>
            <w:tcW w:w="1060" w:type="dxa"/>
            <w:tcBorders>
              <w:top w:val="nil"/>
              <w:left w:val="nil"/>
              <w:bottom w:val="nil"/>
              <w:right w:val="nil"/>
            </w:tcBorders>
            <w:shd w:val="clear" w:color="auto" w:fill="auto"/>
            <w:noWrap/>
            <w:vAlign w:val="bottom"/>
            <w:hideMark/>
          </w:tcPr>
          <w:p w14:paraId="02096ED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F</w:t>
            </w:r>
          </w:p>
        </w:tc>
        <w:tc>
          <w:tcPr>
            <w:tcW w:w="1060" w:type="dxa"/>
            <w:tcBorders>
              <w:top w:val="nil"/>
              <w:left w:val="nil"/>
              <w:bottom w:val="nil"/>
              <w:right w:val="nil"/>
            </w:tcBorders>
            <w:shd w:val="clear" w:color="auto" w:fill="auto"/>
            <w:noWrap/>
            <w:vAlign w:val="bottom"/>
            <w:hideMark/>
          </w:tcPr>
          <w:p w14:paraId="3EEEEEFC"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2</w:t>
            </w:r>
          </w:p>
        </w:tc>
      </w:tr>
      <w:tr w:rsidR="0035518E" w:rsidRPr="0035518E" w14:paraId="389139CE" w14:textId="77777777" w:rsidTr="0035518E">
        <w:trPr>
          <w:trHeight w:val="315"/>
        </w:trPr>
        <w:tc>
          <w:tcPr>
            <w:tcW w:w="5500" w:type="dxa"/>
            <w:tcBorders>
              <w:top w:val="nil"/>
              <w:left w:val="nil"/>
              <w:bottom w:val="single" w:sz="8" w:space="0" w:color="auto"/>
              <w:right w:val="nil"/>
            </w:tcBorders>
            <w:shd w:val="clear" w:color="auto" w:fill="auto"/>
            <w:noWrap/>
            <w:vAlign w:val="bottom"/>
            <w:hideMark/>
          </w:tcPr>
          <w:p w14:paraId="60411877" w14:textId="77777777" w:rsidR="0035518E" w:rsidRPr="0035518E" w:rsidRDefault="0035518E" w:rsidP="0035518E">
            <w:pPr>
              <w:spacing w:after="0" w:line="240" w:lineRule="auto"/>
              <w:rPr>
                <w:rFonts w:ascii="Calibri" w:eastAsia="Times New Roman" w:hAnsi="Calibri" w:cs="Times New Roman"/>
                <w:color w:val="000000"/>
              </w:rPr>
            </w:pPr>
            <w:proofErr w:type="spellStart"/>
            <w:r w:rsidRPr="0035518E">
              <w:rPr>
                <w:rFonts w:ascii="Calibri" w:eastAsia="Times New Roman" w:hAnsi="Calibri" w:cs="Times New Roman"/>
                <w:i/>
                <w:iCs/>
                <w:color w:val="000000"/>
              </w:rPr>
              <w:t>Zonotrichia</w:t>
            </w:r>
            <w:proofErr w:type="spellEnd"/>
            <w:r w:rsidRPr="0035518E">
              <w:rPr>
                <w:rFonts w:ascii="Calibri" w:eastAsia="Times New Roman" w:hAnsi="Calibri" w:cs="Times New Roman"/>
                <w:i/>
                <w:iCs/>
                <w:color w:val="000000"/>
              </w:rPr>
              <w:t xml:space="preserve"> </w:t>
            </w:r>
            <w:proofErr w:type="spellStart"/>
            <w:r w:rsidRPr="0035518E">
              <w:rPr>
                <w:rFonts w:ascii="Calibri" w:eastAsia="Times New Roman" w:hAnsi="Calibri" w:cs="Times New Roman"/>
                <w:i/>
                <w:iCs/>
                <w:color w:val="000000"/>
              </w:rPr>
              <w:t>capensis</w:t>
            </w:r>
            <w:proofErr w:type="spellEnd"/>
            <w:r w:rsidRPr="0035518E">
              <w:rPr>
                <w:rFonts w:ascii="Calibri" w:eastAsia="Times New Roman" w:hAnsi="Calibri" w:cs="Times New Roman"/>
                <w:color w:val="000000"/>
              </w:rPr>
              <w:t xml:space="preserve"> (Rufous-collared Sparrow)</w:t>
            </w:r>
          </w:p>
        </w:tc>
        <w:tc>
          <w:tcPr>
            <w:tcW w:w="1480" w:type="dxa"/>
            <w:tcBorders>
              <w:top w:val="nil"/>
              <w:left w:val="nil"/>
              <w:bottom w:val="single" w:sz="8" w:space="0" w:color="auto"/>
              <w:right w:val="nil"/>
            </w:tcBorders>
            <w:shd w:val="clear" w:color="auto" w:fill="auto"/>
            <w:noWrap/>
            <w:vAlign w:val="bottom"/>
            <w:hideMark/>
          </w:tcPr>
          <w:p w14:paraId="3C546D10"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0.557469638</w:t>
            </w:r>
          </w:p>
        </w:tc>
        <w:tc>
          <w:tcPr>
            <w:tcW w:w="1480" w:type="dxa"/>
            <w:tcBorders>
              <w:top w:val="nil"/>
              <w:left w:val="nil"/>
              <w:bottom w:val="single" w:sz="8" w:space="0" w:color="auto"/>
              <w:right w:val="nil"/>
            </w:tcBorders>
            <w:shd w:val="clear" w:color="auto" w:fill="auto"/>
            <w:noWrap/>
            <w:vAlign w:val="bottom"/>
            <w:hideMark/>
          </w:tcPr>
          <w:p w14:paraId="0DE8E4DE"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 </w:t>
            </w:r>
          </w:p>
        </w:tc>
        <w:tc>
          <w:tcPr>
            <w:tcW w:w="1480" w:type="dxa"/>
            <w:tcBorders>
              <w:top w:val="nil"/>
              <w:left w:val="nil"/>
              <w:bottom w:val="single" w:sz="8" w:space="0" w:color="auto"/>
              <w:right w:val="nil"/>
            </w:tcBorders>
            <w:shd w:val="clear" w:color="auto" w:fill="auto"/>
            <w:noWrap/>
            <w:vAlign w:val="bottom"/>
            <w:hideMark/>
          </w:tcPr>
          <w:p w14:paraId="3AA0DB43" w14:textId="77777777" w:rsidR="0035518E" w:rsidRPr="0035518E" w:rsidRDefault="0035518E" w:rsidP="0035518E">
            <w:pPr>
              <w:spacing w:after="0" w:line="240" w:lineRule="auto"/>
              <w:rPr>
                <w:rFonts w:ascii="Calibri" w:eastAsia="Times New Roman" w:hAnsi="Calibri" w:cs="Times New Roman"/>
                <w:color w:val="000000"/>
              </w:rPr>
            </w:pPr>
            <w:r w:rsidRPr="0035518E">
              <w:rPr>
                <w:rFonts w:ascii="Calibri" w:eastAsia="Times New Roman" w:hAnsi="Calibri" w:cs="Times New Roman"/>
                <w:color w:val="000000"/>
              </w:rPr>
              <w:t> </w:t>
            </w:r>
          </w:p>
        </w:tc>
        <w:tc>
          <w:tcPr>
            <w:tcW w:w="1060" w:type="dxa"/>
            <w:tcBorders>
              <w:top w:val="nil"/>
              <w:left w:val="nil"/>
              <w:bottom w:val="single" w:sz="8" w:space="0" w:color="auto"/>
              <w:right w:val="nil"/>
            </w:tcBorders>
            <w:shd w:val="clear" w:color="auto" w:fill="auto"/>
            <w:noWrap/>
            <w:vAlign w:val="bottom"/>
            <w:hideMark/>
          </w:tcPr>
          <w:p w14:paraId="48085F2C"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3</w:t>
            </w:r>
          </w:p>
        </w:tc>
        <w:tc>
          <w:tcPr>
            <w:tcW w:w="1060" w:type="dxa"/>
            <w:tcBorders>
              <w:top w:val="nil"/>
              <w:left w:val="nil"/>
              <w:bottom w:val="single" w:sz="8" w:space="0" w:color="auto"/>
              <w:right w:val="nil"/>
            </w:tcBorders>
            <w:shd w:val="clear" w:color="auto" w:fill="auto"/>
            <w:noWrap/>
            <w:vAlign w:val="bottom"/>
            <w:hideMark/>
          </w:tcPr>
          <w:p w14:paraId="0437FFEB"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G</w:t>
            </w:r>
          </w:p>
        </w:tc>
        <w:tc>
          <w:tcPr>
            <w:tcW w:w="1060" w:type="dxa"/>
            <w:tcBorders>
              <w:top w:val="nil"/>
              <w:left w:val="nil"/>
              <w:bottom w:val="single" w:sz="8" w:space="0" w:color="auto"/>
              <w:right w:val="nil"/>
            </w:tcBorders>
            <w:shd w:val="clear" w:color="auto" w:fill="auto"/>
            <w:noWrap/>
            <w:vAlign w:val="bottom"/>
            <w:hideMark/>
          </w:tcPr>
          <w:p w14:paraId="7361812E"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N</w:t>
            </w:r>
          </w:p>
        </w:tc>
        <w:tc>
          <w:tcPr>
            <w:tcW w:w="1060" w:type="dxa"/>
            <w:tcBorders>
              <w:top w:val="nil"/>
              <w:left w:val="nil"/>
              <w:bottom w:val="single" w:sz="8" w:space="0" w:color="auto"/>
              <w:right w:val="nil"/>
            </w:tcBorders>
            <w:shd w:val="clear" w:color="auto" w:fill="auto"/>
            <w:noWrap/>
            <w:vAlign w:val="bottom"/>
            <w:hideMark/>
          </w:tcPr>
          <w:p w14:paraId="7EA5C55B" w14:textId="77777777" w:rsidR="0035518E" w:rsidRPr="0035518E" w:rsidRDefault="0035518E" w:rsidP="0035518E">
            <w:pPr>
              <w:spacing w:after="0" w:line="240" w:lineRule="auto"/>
              <w:jc w:val="center"/>
              <w:rPr>
                <w:rFonts w:ascii="Calibri" w:eastAsia="Times New Roman" w:hAnsi="Calibri" w:cs="Times New Roman"/>
                <w:color w:val="000000"/>
              </w:rPr>
            </w:pPr>
            <w:r w:rsidRPr="0035518E">
              <w:rPr>
                <w:rFonts w:ascii="Calibri" w:eastAsia="Times New Roman" w:hAnsi="Calibri" w:cs="Times New Roman"/>
                <w:color w:val="000000"/>
              </w:rPr>
              <w:t>7</w:t>
            </w:r>
          </w:p>
        </w:tc>
      </w:tr>
    </w:tbl>
    <w:p w14:paraId="36637684" w14:textId="77777777" w:rsidR="0035518E" w:rsidRPr="00B335C6" w:rsidRDefault="0035518E" w:rsidP="0035518E">
      <w:pPr>
        <w:spacing w:after="0" w:line="240" w:lineRule="auto"/>
        <w:rPr>
          <w:rFonts w:cs="Times New Roman"/>
        </w:rPr>
      </w:pPr>
    </w:p>
    <w:p w14:paraId="20C68843" w14:textId="77777777" w:rsidR="00950092" w:rsidRPr="00B335C6" w:rsidRDefault="00950092" w:rsidP="00950092">
      <w:pPr>
        <w:autoSpaceDE w:val="0"/>
        <w:autoSpaceDN w:val="0"/>
        <w:adjustRightInd w:val="0"/>
        <w:spacing w:after="0" w:line="240" w:lineRule="auto"/>
        <w:rPr>
          <w:rFonts w:cs="Times New Roman"/>
        </w:rPr>
      </w:pPr>
      <w:r w:rsidRPr="00B335C6">
        <w:rPr>
          <w:rFonts w:cs="Times New Roman"/>
          <w:vertAlign w:val="superscript"/>
        </w:rPr>
        <w:t>a</w:t>
      </w:r>
      <w:r w:rsidRPr="00B335C6">
        <w:rPr>
          <w:rFonts w:cs="Times New Roman"/>
        </w:rPr>
        <w:t xml:space="preserve"> </w:t>
      </w:r>
      <w:r w:rsidR="00B335C6">
        <w:rPr>
          <w:rFonts w:cs="Times New Roman"/>
        </w:rPr>
        <w:t xml:space="preserve"> </w:t>
      </w:r>
      <w:r w:rsidRPr="00B335C6">
        <w:rPr>
          <w:rFonts w:cs="Times New Roman"/>
        </w:rPr>
        <w:t>1, 3–9 g; 2, 10–15 g; 3, 16–21 g; 4, &gt;22 g.</w:t>
      </w:r>
    </w:p>
    <w:p w14:paraId="7B6631CD" w14:textId="77777777" w:rsidR="00950092" w:rsidRPr="00B335C6" w:rsidRDefault="00950092" w:rsidP="00950092">
      <w:pPr>
        <w:autoSpaceDE w:val="0"/>
        <w:autoSpaceDN w:val="0"/>
        <w:adjustRightInd w:val="0"/>
        <w:spacing w:after="0" w:line="240" w:lineRule="auto"/>
        <w:rPr>
          <w:rFonts w:cs="Times New Roman"/>
        </w:rPr>
      </w:pPr>
      <w:r w:rsidRPr="00B335C6">
        <w:rPr>
          <w:rFonts w:cs="Times New Roman"/>
          <w:vertAlign w:val="superscript"/>
        </w:rPr>
        <w:t>b</w:t>
      </w:r>
      <w:r w:rsidRPr="00B335C6">
        <w:rPr>
          <w:rFonts w:cs="Times New Roman"/>
        </w:rPr>
        <w:t xml:space="preserve"> </w:t>
      </w:r>
      <w:r w:rsidR="00B335C6" w:rsidRPr="00B335C6">
        <w:rPr>
          <w:rFonts w:cs="Times New Roman"/>
        </w:rPr>
        <w:t xml:space="preserve"> </w:t>
      </w:r>
      <w:r w:rsidRPr="00B335C6">
        <w:rPr>
          <w:rFonts w:cs="Times New Roman"/>
        </w:rPr>
        <w:t>C, carnivore; F, frugivore; G, granivore; I, insectivore; N, nectarivore; O, omnivore (after Ridgely and Greenfield 2001 and pers. obs.).</w:t>
      </w:r>
    </w:p>
    <w:p w14:paraId="1A917FE8" w14:textId="77777777" w:rsidR="00950092" w:rsidRPr="00B335C6" w:rsidRDefault="00950092" w:rsidP="00950092">
      <w:pPr>
        <w:autoSpaceDE w:val="0"/>
        <w:autoSpaceDN w:val="0"/>
        <w:adjustRightInd w:val="0"/>
        <w:spacing w:after="0" w:line="240" w:lineRule="auto"/>
        <w:rPr>
          <w:rFonts w:cs="Times New Roman"/>
        </w:rPr>
      </w:pPr>
      <w:r w:rsidRPr="00B335C6">
        <w:rPr>
          <w:rFonts w:cs="Times New Roman"/>
          <w:vertAlign w:val="superscript"/>
        </w:rPr>
        <w:t>c</w:t>
      </w:r>
      <w:r w:rsidRPr="00B335C6">
        <w:rPr>
          <w:rFonts w:cs="Times New Roman"/>
        </w:rPr>
        <w:t xml:space="preserve"> </w:t>
      </w:r>
      <w:r w:rsidR="00B335C6">
        <w:rPr>
          <w:rFonts w:cs="Times New Roman"/>
        </w:rPr>
        <w:t xml:space="preserve"> </w:t>
      </w:r>
      <w:r w:rsidRPr="00B335C6">
        <w:rPr>
          <w:rFonts w:cs="Times New Roman"/>
        </w:rPr>
        <w:t xml:space="preserve">D, elfin forest; E, forest edge; F, montane evergreen forest; N, montane shrub and secondary forest; P, </w:t>
      </w:r>
      <w:proofErr w:type="spellStart"/>
      <w:r w:rsidRPr="00B335C6">
        <w:rPr>
          <w:rFonts w:cs="Times New Roman"/>
        </w:rPr>
        <w:t>páramo</w:t>
      </w:r>
      <w:proofErr w:type="spellEnd"/>
      <w:r w:rsidRPr="00B335C6">
        <w:rPr>
          <w:rFonts w:cs="Times New Roman"/>
        </w:rPr>
        <w:t xml:space="preserve"> grasslands (from </w:t>
      </w:r>
      <w:proofErr w:type="spellStart"/>
      <w:r w:rsidRPr="00B335C6">
        <w:rPr>
          <w:rFonts w:cs="Times New Roman"/>
        </w:rPr>
        <w:t>Stotz</w:t>
      </w:r>
      <w:proofErr w:type="spellEnd"/>
      <w:r w:rsidRPr="00B335C6">
        <w:rPr>
          <w:rFonts w:cs="Times New Roman"/>
        </w:rPr>
        <w:t xml:space="preserve"> et al. 1996).</w:t>
      </w:r>
    </w:p>
    <w:p w14:paraId="5AE4B9A0" w14:textId="77777777" w:rsidR="00950092" w:rsidRPr="00B335C6" w:rsidRDefault="00950092" w:rsidP="00950092">
      <w:pPr>
        <w:autoSpaceDE w:val="0"/>
        <w:autoSpaceDN w:val="0"/>
        <w:adjustRightInd w:val="0"/>
        <w:spacing w:after="0" w:line="240" w:lineRule="auto"/>
        <w:rPr>
          <w:rFonts w:cs="Times New Roman"/>
        </w:rPr>
      </w:pPr>
      <w:r w:rsidRPr="00B335C6">
        <w:rPr>
          <w:rFonts w:cs="Times New Roman"/>
          <w:vertAlign w:val="superscript"/>
        </w:rPr>
        <w:t>d</w:t>
      </w:r>
      <w:r w:rsidRPr="00B335C6">
        <w:rPr>
          <w:rFonts w:cs="Times New Roman"/>
        </w:rPr>
        <w:t xml:space="preserve"> </w:t>
      </w:r>
      <w:r w:rsidR="00B335C6">
        <w:rPr>
          <w:rFonts w:cs="Times New Roman"/>
        </w:rPr>
        <w:t xml:space="preserve"> </w:t>
      </w:r>
      <w:proofErr w:type="gramStart"/>
      <w:r w:rsidRPr="00B335C6">
        <w:rPr>
          <w:rFonts w:cs="Times New Roman"/>
        </w:rPr>
        <w:t>The</w:t>
      </w:r>
      <w:proofErr w:type="gramEnd"/>
      <w:r w:rsidRPr="00B335C6">
        <w:rPr>
          <w:rFonts w:cs="Times New Roman"/>
        </w:rPr>
        <w:t xml:space="preserve"> degree of specialization of the species as represented by the number of habitats occupied (from </w:t>
      </w:r>
      <w:proofErr w:type="spellStart"/>
      <w:r w:rsidRPr="00B335C6">
        <w:rPr>
          <w:rFonts w:cs="Times New Roman"/>
        </w:rPr>
        <w:t>Stotz</w:t>
      </w:r>
      <w:proofErr w:type="spellEnd"/>
      <w:r w:rsidRPr="00B335C6">
        <w:rPr>
          <w:rFonts w:cs="Times New Roman"/>
        </w:rPr>
        <w:t xml:space="preserve"> et al. 1996).</w:t>
      </w:r>
    </w:p>
    <w:p w14:paraId="13B220DF" w14:textId="77777777" w:rsidR="00950092" w:rsidRPr="00B335C6" w:rsidRDefault="00950092" w:rsidP="004F0CA8">
      <w:pPr>
        <w:spacing w:before="100" w:beforeAutospacing="1" w:after="100" w:afterAutospacing="1" w:line="240" w:lineRule="auto"/>
        <w:rPr>
          <w:rFonts w:cs="Times New Roman"/>
        </w:rPr>
        <w:sectPr w:rsidR="00950092" w:rsidRPr="00B335C6" w:rsidSect="0035518E">
          <w:pgSz w:w="15840" w:h="12240" w:orient="landscape"/>
          <w:pgMar w:top="720" w:right="720" w:bottom="720" w:left="720" w:header="720" w:footer="720" w:gutter="0"/>
          <w:cols w:space="720"/>
          <w:docGrid w:linePitch="360"/>
        </w:sectPr>
      </w:pPr>
    </w:p>
    <w:p w14:paraId="33A3B426" w14:textId="77777777" w:rsidR="004F0CA8" w:rsidRPr="004F0CA8" w:rsidRDefault="004F0CA8" w:rsidP="004F0CA8">
      <w:pPr>
        <w:spacing w:before="100" w:beforeAutospacing="1" w:after="100" w:afterAutospacing="1" w:line="240" w:lineRule="auto"/>
        <w:rPr>
          <w:rFonts w:ascii="Arial" w:eastAsia="Times New Roman" w:hAnsi="Arial" w:cs="Arial"/>
          <w:color w:val="FF0000"/>
          <w:sz w:val="24"/>
          <w:szCs w:val="24"/>
          <w:lang w:val="en"/>
        </w:rPr>
      </w:pPr>
      <w:commentRangeStart w:id="7"/>
      <w:r>
        <w:rPr>
          <w:rFonts w:ascii="Times New Roman" w:hAnsi="Times New Roman" w:cs="Times New Roman"/>
          <w:sz w:val="24"/>
          <w:szCs w:val="24"/>
        </w:rPr>
        <w:lastRenderedPageBreak/>
        <w:t>Figure 1</w:t>
      </w:r>
      <w:commentRangeEnd w:id="7"/>
      <w:r w:rsidR="004E38F4">
        <w:rPr>
          <w:rStyle w:val="CommentReference"/>
        </w:rPr>
        <w:commentReference w:id="7"/>
      </w:r>
      <w:r>
        <w:rPr>
          <w:rFonts w:ascii="Times New Roman" w:hAnsi="Times New Roman" w:cs="Times New Roman"/>
          <w:sz w:val="24"/>
          <w:szCs w:val="24"/>
        </w:rPr>
        <w:t>. The estimated time effect for each species in each habitat, as well as the population-level time effect (i.e. the fitted slope). The points and bands correspond to species-level estimates and 95% confidence intervals, respectively. Black points and bands denote species with statistically non-significant trends and red points and bands denote species with statistically significant trends. The light blue shaded region shows the 95% confidence interval for the population-level time effect (0.954, 0.991).</w:t>
      </w:r>
    </w:p>
    <w:p w14:paraId="2A42E4EE" w14:textId="77777777" w:rsidR="004F0CA8" w:rsidRDefault="004F0CA8" w:rsidP="004F0CA8">
      <w:pPr>
        <w:spacing w:before="100" w:beforeAutospacing="1" w:after="100" w:afterAutospacing="1" w:line="240" w:lineRule="auto"/>
        <w:rPr>
          <w:rFonts w:ascii="Times New Roman" w:eastAsia="Times New Roman" w:hAnsi="Times New Roman" w:cs="Times New Roman"/>
          <w:sz w:val="24"/>
          <w:szCs w:val="24"/>
          <w:lang w:val="en"/>
        </w:rPr>
      </w:pPr>
      <w:r>
        <w:rPr>
          <w:noProof/>
        </w:rPr>
        <w:drawing>
          <wp:inline distT="0" distB="0" distL="0" distR="0" wp14:anchorId="16F1164D" wp14:editId="39F13F7F">
            <wp:extent cx="5943600" cy="6284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84595"/>
                    </a:xfrm>
                    <a:prstGeom prst="rect">
                      <a:avLst/>
                    </a:prstGeom>
                    <a:noFill/>
                    <a:ln>
                      <a:noFill/>
                    </a:ln>
                  </pic:spPr>
                </pic:pic>
              </a:graphicData>
            </a:graphic>
          </wp:inline>
        </w:drawing>
      </w:r>
    </w:p>
    <w:p w14:paraId="6355511B" w14:textId="77777777" w:rsidR="004F0CA8" w:rsidRDefault="004F0CA8" w:rsidP="004F0CA8">
      <w:pPr>
        <w:autoSpaceDE w:val="0"/>
        <w:autoSpaceDN w:val="0"/>
        <w:adjustRightInd w:val="0"/>
        <w:spacing w:after="0" w:line="240" w:lineRule="auto"/>
        <w:rPr>
          <w:rFonts w:ascii="Times New Roman" w:hAnsi="Times New Roman" w:cs="Times New Roman"/>
          <w:sz w:val="24"/>
          <w:szCs w:val="24"/>
        </w:rPr>
      </w:pPr>
    </w:p>
    <w:p w14:paraId="5B15600F" w14:textId="77777777" w:rsidR="004F0CA8" w:rsidRDefault="004F0CA8" w:rsidP="004F0CA8">
      <w:pPr>
        <w:autoSpaceDE w:val="0"/>
        <w:autoSpaceDN w:val="0"/>
        <w:adjustRightInd w:val="0"/>
        <w:spacing w:after="0" w:line="240" w:lineRule="auto"/>
        <w:rPr>
          <w:rFonts w:ascii="Times New Roman" w:hAnsi="Times New Roman" w:cs="Times New Roman"/>
          <w:sz w:val="24"/>
          <w:szCs w:val="24"/>
        </w:rPr>
      </w:pPr>
    </w:p>
    <w:p w14:paraId="5E1304D3"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p>
    <w:p w14:paraId="1AAD09A4"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commentRangeStart w:id="8"/>
      <w:r>
        <w:rPr>
          <w:rFonts w:ascii="Times New Roman" w:hAnsi="Times New Roman" w:cs="Times New Roman"/>
          <w:sz w:val="24"/>
          <w:szCs w:val="24"/>
        </w:rPr>
        <w:lastRenderedPageBreak/>
        <w:t>Figure 2a, b, c</w:t>
      </w:r>
      <w:commentRangeEnd w:id="8"/>
      <w:r w:rsidR="000B7C03">
        <w:rPr>
          <w:rStyle w:val="CommentReference"/>
        </w:rPr>
        <w:commentReference w:id="8"/>
      </w:r>
      <w:r>
        <w:rPr>
          <w:rFonts w:ascii="Times New Roman" w:hAnsi="Times New Roman" w:cs="Times New Roman"/>
          <w:sz w:val="24"/>
          <w:szCs w:val="24"/>
        </w:rPr>
        <w:t>. Plots of observed and predicted capture rates for three species with significantly declining trends in capture rates</w:t>
      </w:r>
      <w:r w:rsidR="001F78CD">
        <w:rPr>
          <w:rFonts w:ascii="Times New Roman" w:hAnsi="Times New Roman" w:cs="Times New Roman"/>
          <w:sz w:val="24"/>
          <w:szCs w:val="24"/>
        </w:rPr>
        <w:t xml:space="preserve">: A) Mountain </w:t>
      </w:r>
      <w:proofErr w:type="spellStart"/>
      <w:r w:rsidR="001F78CD">
        <w:rPr>
          <w:rFonts w:ascii="Times New Roman" w:hAnsi="Times New Roman" w:cs="Times New Roman"/>
          <w:sz w:val="24"/>
          <w:szCs w:val="24"/>
        </w:rPr>
        <w:t>Velvetbreast</w:t>
      </w:r>
      <w:proofErr w:type="spellEnd"/>
      <w:r w:rsidR="001F78CD">
        <w:rPr>
          <w:rFonts w:ascii="Times New Roman" w:hAnsi="Times New Roman" w:cs="Times New Roman"/>
          <w:sz w:val="24"/>
          <w:szCs w:val="24"/>
        </w:rPr>
        <w:t xml:space="preserve"> (</w:t>
      </w:r>
      <w:proofErr w:type="spellStart"/>
      <w:r w:rsidR="001F78CD">
        <w:rPr>
          <w:rFonts w:ascii="Times New Roman" w:hAnsi="Times New Roman" w:cs="Times New Roman"/>
          <w:i/>
          <w:iCs/>
          <w:sz w:val="24"/>
          <w:szCs w:val="24"/>
        </w:rPr>
        <w:t>Lafresnaya</w:t>
      </w:r>
      <w:proofErr w:type="spellEnd"/>
      <w:r w:rsidR="001F78CD">
        <w:rPr>
          <w:rFonts w:ascii="Times New Roman" w:hAnsi="Times New Roman" w:cs="Times New Roman"/>
          <w:i/>
          <w:iCs/>
          <w:sz w:val="24"/>
          <w:szCs w:val="24"/>
        </w:rPr>
        <w:t xml:space="preserve"> </w:t>
      </w:r>
      <w:proofErr w:type="spellStart"/>
      <w:r w:rsidR="001F78CD">
        <w:rPr>
          <w:rFonts w:ascii="Times New Roman" w:hAnsi="Times New Roman" w:cs="Times New Roman"/>
          <w:i/>
          <w:iCs/>
          <w:sz w:val="24"/>
          <w:szCs w:val="24"/>
        </w:rPr>
        <w:t>lafresnayi</w:t>
      </w:r>
      <w:proofErr w:type="spellEnd"/>
      <w:r w:rsidR="001F78CD">
        <w:rPr>
          <w:rFonts w:ascii="Times New Roman" w:hAnsi="Times New Roman" w:cs="Times New Roman"/>
          <w:sz w:val="24"/>
          <w:szCs w:val="24"/>
        </w:rPr>
        <w:t xml:space="preserve">), B) Sapphire-vented </w:t>
      </w:r>
      <w:proofErr w:type="spellStart"/>
      <w:r w:rsidR="001F78CD">
        <w:rPr>
          <w:rFonts w:ascii="Times New Roman" w:hAnsi="Times New Roman" w:cs="Times New Roman"/>
          <w:sz w:val="24"/>
          <w:szCs w:val="24"/>
        </w:rPr>
        <w:t>Puffleg</w:t>
      </w:r>
      <w:proofErr w:type="spellEnd"/>
      <w:r w:rsidR="001F78CD">
        <w:rPr>
          <w:rFonts w:ascii="Times New Roman" w:hAnsi="Times New Roman" w:cs="Times New Roman"/>
          <w:sz w:val="24"/>
          <w:szCs w:val="24"/>
        </w:rPr>
        <w:t xml:space="preserve"> (</w:t>
      </w:r>
      <w:proofErr w:type="spellStart"/>
      <w:r w:rsidR="001F78CD">
        <w:rPr>
          <w:rFonts w:ascii="Times New Roman" w:hAnsi="Times New Roman" w:cs="Times New Roman"/>
          <w:i/>
          <w:iCs/>
          <w:sz w:val="24"/>
          <w:szCs w:val="24"/>
        </w:rPr>
        <w:t>Eriocnemis</w:t>
      </w:r>
      <w:proofErr w:type="spellEnd"/>
      <w:r w:rsidR="001F78CD">
        <w:rPr>
          <w:rFonts w:ascii="Times New Roman" w:hAnsi="Times New Roman" w:cs="Times New Roman"/>
          <w:i/>
          <w:iCs/>
          <w:sz w:val="24"/>
          <w:szCs w:val="24"/>
        </w:rPr>
        <w:t xml:space="preserve"> </w:t>
      </w:r>
      <w:proofErr w:type="spellStart"/>
      <w:r w:rsidR="001F78CD">
        <w:rPr>
          <w:rFonts w:ascii="Times New Roman" w:hAnsi="Times New Roman" w:cs="Times New Roman"/>
          <w:i/>
          <w:iCs/>
          <w:sz w:val="24"/>
          <w:szCs w:val="24"/>
        </w:rPr>
        <w:t>luciani</w:t>
      </w:r>
      <w:proofErr w:type="spellEnd"/>
      <w:r w:rsidR="001F78CD">
        <w:rPr>
          <w:rFonts w:ascii="Times New Roman" w:hAnsi="Times New Roman" w:cs="Times New Roman"/>
          <w:sz w:val="24"/>
          <w:szCs w:val="24"/>
        </w:rPr>
        <w:t>), and C)</w:t>
      </w:r>
      <w:r>
        <w:rPr>
          <w:rFonts w:ascii="Times New Roman" w:hAnsi="Times New Roman" w:cs="Times New Roman"/>
          <w:sz w:val="24"/>
          <w:szCs w:val="24"/>
        </w:rPr>
        <w:t xml:space="preserve"> </w:t>
      </w:r>
      <w:r w:rsidR="001F78CD">
        <w:rPr>
          <w:rFonts w:ascii="Times New Roman" w:hAnsi="Times New Roman" w:cs="Times New Roman"/>
          <w:sz w:val="24"/>
          <w:szCs w:val="24"/>
        </w:rPr>
        <w:t>Black-tailed Trainbearer (</w:t>
      </w:r>
      <w:proofErr w:type="spellStart"/>
      <w:r w:rsidR="001F78CD">
        <w:rPr>
          <w:rFonts w:ascii="Times New Roman" w:hAnsi="Times New Roman" w:cs="Times New Roman"/>
          <w:i/>
          <w:iCs/>
          <w:sz w:val="24"/>
          <w:szCs w:val="24"/>
        </w:rPr>
        <w:t>Lesbia</w:t>
      </w:r>
      <w:proofErr w:type="spellEnd"/>
      <w:r w:rsidR="001F78CD">
        <w:rPr>
          <w:rFonts w:ascii="Times New Roman" w:hAnsi="Times New Roman" w:cs="Times New Roman"/>
          <w:i/>
          <w:iCs/>
          <w:sz w:val="24"/>
          <w:szCs w:val="24"/>
        </w:rPr>
        <w:t xml:space="preserve"> </w:t>
      </w:r>
      <w:proofErr w:type="spellStart"/>
      <w:r w:rsidR="001F78CD">
        <w:rPr>
          <w:rFonts w:ascii="Times New Roman" w:hAnsi="Times New Roman" w:cs="Times New Roman"/>
          <w:i/>
          <w:iCs/>
          <w:sz w:val="24"/>
          <w:szCs w:val="24"/>
        </w:rPr>
        <w:t>victoriae</w:t>
      </w:r>
      <w:proofErr w:type="spellEnd"/>
      <w:r w:rsidR="001F78CD">
        <w:rPr>
          <w:rFonts w:ascii="Times New Roman" w:hAnsi="Times New Roman" w:cs="Times New Roman"/>
          <w:sz w:val="24"/>
          <w:szCs w:val="24"/>
        </w:rPr>
        <w:t xml:space="preserve">). </w:t>
      </w:r>
      <w:r>
        <w:rPr>
          <w:rFonts w:ascii="Times New Roman" w:hAnsi="Times New Roman" w:cs="Times New Roman"/>
          <w:sz w:val="24"/>
          <w:szCs w:val="24"/>
        </w:rPr>
        <w:t xml:space="preserve">Black points represent observed capture rates standardized to number of captures/1000 mist net hours. The red line (with shaded 95% confidence interval) accounts for session-to-session variability. The blue line is a smoothed predicted trend based on model </w:t>
      </w:r>
      <w:proofErr w:type="spellStart"/>
      <w:r>
        <w:rPr>
          <w:rFonts w:ascii="Times New Roman" w:hAnsi="Times New Roman" w:cs="Times New Roman"/>
          <w:sz w:val="24"/>
          <w:szCs w:val="24"/>
        </w:rPr>
        <w:t>ouptut</w:t>
      </w:r>
      <w:proofErr w:type="spellEnd"/>
      <w:r>
        <w:rPr>
          <w:rFonts w:ascii="Times New Roman" w:hAnsi="Times New Roman" w:cs="Times New Roman"/>
          <w:sz w:val="24"/>
          <w:szCs w:val="24"/>
        </w:rPr>
        <w:t>.</w:t>
      </w:r>
    </w:p>
    <w:p w14:paraId="7B579D22"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p>
    <w:p w14:paraId="6B342945"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71DB576" wp14:editId="49C77743">
            <wp:extent cx="5281684" cy="33964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1711" cy="3396423"/>
                    </a:xfrm>
                    <a:prstGeom prst="rect">
                      <a:avLst/>
                    </a:prstGeom>
                    <a:noFill/>
                    <a:ln>
                      <a:noFill/>
                    </a:ln>
                  </pic:spPr>
                </pic:pic>
              </a:graphicData>
            </a:graphic>
          </wp:inline>
        </w:drawing>
      </w:r>
    </w:p>
    <w:p w14:paraId="4B202916"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p>
    <w:p w14:paraId="2BD515EC"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43727E0" wp14:editId="53016A61">
            <wp:extent cx="5247564" cy="32844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239" cy="3286767"/>
                    </a:xfrm>
                    <a:prstGeom prst="rect">
                      <a:avLst/>
                    </a:prstGeom>
                    <a:noFill/>
                    <a:ln>
                      <a:noFill/>
                    </a:ln>
                  </pic:spPr>
                </pic:pic>
              </a:graphicData>
            </a:graphic>
          </wp:inline>
        </w:drawing>
      </w:r>
    </w:p>
    <w:p w14:paraId="28B6CBEA"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p>
    <w:p w14:paraId="07B986EF"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85AF94E" wp14:editId="551B1F05">
            <wp:extent cx="5274860" cy="3308118"/>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124" cy="3308284"/>
                    </a:xfrm>
                    <a:prstGeom prst="rect">
                      <a:avLst/>
                    </a:prstGeom>
                    <a:noFill/>
                    <a:ln>
                      <a:noFill/>
                    </a:ln>
                  </pic:spPr>
                </pic:pic>
              </a:graphicData>
            </a:graphic>
          </wp:inline>
        </w:drawing>
      </w:r>
    </w:p>
    <w:p w14:paraId="737A37C4"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p>
    <w:p w14:paraId="32BA5C34"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p>
    <w:p w14:paraId="3270166D" w14:textId="77777777" w:rsidR="007F2849" w:rsidRDefault="007F2849" w:rsidP="007F2849">
      <w:pPr>
        <w:autoSpaceDE w:val="0"/>
        <w:autoSpaceDN w:val="0"/>
        <w:adjustRightInd w:val="0"/>
        <w:spacing w:after="0" w:line="240" w:lineRule="auto"/>
        <w:rPr>
          <w:rFonts w:ascii="Times New Roman" w:hAnsi="Times New Roman" w:cs="Times New Roman"/>
          <w:sz w:val="24"/>
          <w:szCs w:val="24"/>
        </w:rPr>
      </w:pPr>
    </w:p>
    <w:p w14:paraId="11191DC8" w14:textId="77777777" w:rsidR="004F0CA8" w:rsidRDefault="004F0CA8" w:rsidP="004F0CA8">
      <w:pPr>
        <w:autoSpaceDE w:val="0"/>
        <w:autoSpaceDN w:val="0"/>
        <w:adjustRightInd w:val="0"/>
        <w:spacing w:after="0" w:line="240" w:lineRule="auto"/>
        <w:rPr>
          <w:rFonts w:ascii="Times New Roman" w:hAnsi="Times New Roman" w:cs="Times New Roman"/>
          <w:sz w:val="24"/>
          <w:szCs w:val="24"/>
        </w:rPr>
      </w:pPr>
    </w:p>
    <w:p w14:paraId="0B982E64" w14:textId="77777777" w:rsidR="008157BB" w:rsidRDefault="008157BB">
      <w:pPr>
        <w:rPr>
          <w:rFonts w:ascii="Times New Roman" w:hAnsi="Times New Roman" w:cs="Times New Roman"/>
          <w:sz w:val="24"/>
          <w:szCs w:val="24"/>
        </w:rPr>
      </w:pPr>
      <w:r>
        <w:rPr>
          <w:rFonts w:ascii="Times New Roman" w:hAnsi="Times New Roman" w:cs="Times New Roman"/>
          <w:sz w:val="24"/>
          <w:szCs w:val="24"/>
        </w:rPr>
        <w:br w:type="page"/>
      </w:r>
    </w:p>
    <w:p w14:paraId="683876A9" w14:textId="77777777" w:rsidR="008157BB" w:rsidRDefault="008157BB" w:rsidP="005D7404">
      <w:pPr>
        <w:spacing w:after="0" w:line="240" w:lineRule="auto"/>
        <w:rPr>
          <w:rFonts w:ascii="Times New Roman" w:hAnsi="Times New Roman" w:cs="Times New Roman"/>
          <w:sz w:val="24"/>
          <w:szCs w:val="24"/>
        </w:rPr>
      </w:pPr>
      <w:commentRangeStart w:id="9"/>
      <w:r>
        <w:rPr>
          <w:rFonts w:ascii="Times New Roman" w:hAnsi="Times New Roman" w:cs="Times New Roman"/>
          <w:sz w:val="24"/>
          <w:szCs w:val="24"/>
        </w:rPr>
        <w:lastRenderedPageBreak/>
        <w:t>Figure 3</w:t>
      </w:r>
      <w:commentRangeEnd w:id="9"/>
      <w:r w:rsidR="000B7C03">
        <w:rPr>
          <w:rStyle w:val="CommentReference"/>
        </w:rPr>
        <w:commentReference w:id="9"/>
      </w:r>
      <w:r>
        <w:rPr>
          <w:rFonts w:ascii="Times New Roman" w:hAnsi="Times New Roman" w:cs="Times New Roman"/>
          <w:sz w:val="24"/>
          <w:szCs w:val="24"/>
        </w:rPr>
        <w:t xml:space="preserve">. </w:t>
      </w:r>
      <w:r w:rsidR="005D7404">
        <w:rPr>
          <w:rFonts w:ascii="Times New Roman" w:hAnsi="Times New Roman" w:cs="Times New Roman"/>
          <w:sz w:val="24"/>
          <w:szCs w:val="24"/>
        </w:rPr>
        <w:t xml:space="preserve">capture rates are changing differently for different ecological groups of bird species including: </w:t>
      </w:r>
      <w:r>
        <w:rPr>
          <w:rFonts w:ascii="Times New Roman" w:hAnsi="Times New Roman" w:cs="Times New Roman"/>
          <w:sz w:val="24"/>
          <w:szCs w:val="24"/>
        </w:rPr>
        <w:t>A)</w:t>
      </w:r>
      <w:r w:rsidR="005D7404">
        <w:rPr>
          <w:rFonts w:ascii="Times New Roman" w:hAnsi="Times New Roman" w:cs="Times New Roman"/>
          <w:sz w:val="24"/>
          <w:szCs w:val="24"/>
        </w:rPr>
        <w:t xml:space="preserve"> primary diet;</w:t>
      </w:r>
      <w:r>
        <w:rPr>
          <w:rFonts w:ascii="Times New Roman" w:hAnsi="Times New Roman" w:cs="Times New Roman"/>
          <w:sz w:val="24"/>
          <w:szCs w:val="24"/>
        </w:rPr>
        <w:t xml:space="preserve">  B)</w:t>
      </w:r>
      <w:r w:rsidR="005D7404">
        <w:rPr>
          <w:rFonts w:ascii="Times New Roman" w:hAnsi="Times New Roman" w:cs="Times New Roman"/>
          <w:sz w:val="24"/>
          <w:szCs w:val="24"/>
        </w:rPr>
        <w:t xml:space="preserve"> body size; </w:t>
      </w:r>
      <w:r>
        <w:rPr>
          <w:rFonts w:ascii="Times New Roman" w:hAnsi="Times New Roman" w:cs="Times New Roman"/>
          <w:sz w:val="24"/>
          <w:szCs w:val="24"/>
        </w:rPr>
        <w:t>C)</w:t>
      </w:r>
      <w:r w:rsidR="005D7404">
        <w:rPr>
          <w:rFonts w:ascii="Times New Roman" w:hAnsi="Times New Roman" w:cs="Times New Roman"/>
          <w:sz w:val="24"/>
          <w:szCs w:val="24"/>
        </w:rPr>
        <w:t xml:space="preserve"> primary habitat occupied; and </w:t>
      </w:r>
      <w:r>
        <w:rPr>
          <w:rFonts w:ascii="Times New Roman" w:hAnsi="Times New Roman" w:cs="Times New Roman"/>
          <w:sz w:val="24"/>
          <w:szCs w:val="24"/>
        </w:rPr>
        <w:t xml:space="preserve">D) </w:t>
      </w:r>
      <w:r w:rsidR="005D7404">
        <w:rPr>
          <w:rFonts w:ascii="Times New Roman" w:hAnsi="Times New Roman" w:cs="Times New Roman"/>
          <w:sz w:val="24"/>
          <w:szCs w:val="24"/>
        </w:rPr>
        <w:t>habitat breadth.</w:t>
      </w:r>
      <w:r>
        <w:rPr>
          <w:rFonts w:ascii="Times New Roman" w:hAnsi="Times New Roman" w:cs="Times New Roman"/>
          <w:sz w:val="24"/>
          <w:szCs w:val="24"/>
        </w:rPr>
        <w:t xml:space="preserve"> </w:t>
      </w:r>
      <w:r w:rsidR="005D7404">
        <w:rPr>
          <w:rFonts w:ascii="Times New Roman" w:hAnsi="Times New Roman" w:cs="Times New Roman"/>
          <w:sz w:val="24"/>
          <w:szCs w:val="24"/>
        </w:rPr>
        <w:t>In all cases, all groups were found to share the decrease in capture rates of 2.8% (95% CI: 0.9-4.7%) per year.</w:t>
      </w:r>
    </w:p>
    <w:p w14:paraId="592D2469" w14:textId="77777777" w:rsidR="005D7404" w:rsidRDefault="005D7404" w:rsidP="005D7404">
      <w:pPr>
        <w:spacing w:after="0" w:line="240" w:lineRule="auto"/>
        <w:rPr>
          <w:rFonts w:ascii="Times New Roman" w:hAnsi="Times New Roman" w:cs="Times New Roman"/>
          <w:sz w:val="24"/>
          <w:szCs w:val="24"/>
        </w:rPr>
      </w:pPr>
    </w:p>
    <w:p w14:paraId="33DAA304" w14:textId="77777777" w:rsidR="008157BB" w:rsidRDefault="008157BB">
      <w:pPr>
        <w:rPr>
          <w:rFonts w:ascii="Times New Roman" w:hAnsi="Times New Roman" w:cs="Times New Roman"/>
          <w:sz w:val="24"/>
          <w:szCs w:val="24"/>
        </w:rPr>
      </w:pPr>
      <w:r>
        <w:rPr>
          <w:noProof/>
        </w:rPr>
        <w:drawing>
          <wp:inline distT="0" distB="0" distL="0" distR="0" wp14:anchorId="0C81DC0F" wp14:editId="6CE3EBBC">
            <wp:extent cx="5248656" cy="333756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48656" cy="3337560"/>
                    </a:xfrm>
                    <a:prstGeom prst="rect">
                      <a:avLst/>
                    </a:prstGeom>
                  </pic:spPr>
                </pic:pic>
              </a:graphicData>
            </a:graphic>
          </wp:inline>
        </w:drawing>
      </w:r>
    </w:p>
    <w:p w14:paraId="65ACA63E" w14:textId="77777777" w:rsidR="008157BB" w:rsidRDefault="008157BB">
      <w:pPr>
        <w:rPr>
          <w:rFonts w:ascii="Times New Roman" w:hAnsi="Times New Roman" w:cs="Times New Roman"/>
          <w:sz w:val="24"/>
          <w:szCs w:val="24"/>
        </w:rPr>
      </w:pPr>
    </w:p>
    <w:p w14:paraId="2B7297E7" w14:textId="77777777" w:rsidR="008157BB" w:rsidRDefault="008157BB">
      <w:pPr>
        <w:rPr>
          <w:rFonts w:ascii="Times New Roman" w:hAnsi="Times New Roman" w:cs="Times New Roman"/>
          <w:sz w:val="24"/>
          <w:szCs w:val="24"/>
        </w:rPr>
      </w:pPr>
      <w:r>
        <w:rPr>
          <w:noProof/>
        </w:rPr>
        <w:drawing>
          <wp:inline distT="0" distB="0" distL="0" distR="0" wp14:anchorId="7ED785A7" wp14:editId="2D2F4956">
            <wp:extent cx="5248656" cy="331927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8656" cy="3319272"/>
                    </a:xfrm>
                    <a:prstGeom prst="rect">
                      <a:avLst/>
                    </a:prstGeom>
                  </pic:spPr>
                </pic:pic>
              </a:graphicData>
            </a:graphic>
          </wp:inline>
        </w:drawing>
      </w:r>
    </w:p>
    <w:p w14:paraId="663A4AAA" w14:textId="77777777" w:rsidR="008157BB" w:rsidRDefault="008157BB">
      <w:pPr>
        <w:rPr>
          <w:rFonts w:ascii="Times New Roman" w:hAnsi="Times New Roman" w:cs="Times New Roman"/>
          <w:sz w:val="24"/>
          <w:szCs w:val="24"/>
        </w:rPr>
      </w:pPr>
    </w:p>
    <w:p w14:paraId="654F3C1D" w14:textId="77777777" w:rsidR="008157BB" w:rsidRDefault="008157BB">
      <w:pPr>
        <w:rPr>
          <w:rFonts w:ascii="Times New Roman" w:hAnsi="Times New Roman" w:cs="Times New Roman"/>
          <w:sz w:val="24"/>
          <w:szCs w:val="24"/>
        </w:rPr>
      </w:pPr>
      <w:r>
        <w:rPr>
          <w:noProof/>
        </w:rPr>
        <w:drawing>
          <wp:inline distT="0" distB="0" distL="0" distR="0" wp14:anchorId="0A1D30DA" wp14:editId="1CE7CF0C">
            <wp:extent cx="5248656" cy="323697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8656" cy="3236976"/>
                    </a:xfrm>
                    <a:prstGeom prst="rect">
                      <a:avLst/>
                    </a:prstGeom>
                  </pic:spPr>
                </pic:pic>
              </a:graphicData>
            </a:graphic>
          </wp:inline>
        </w:drawing>
      </w:r>
    </w:p>
    <w:p w14:paraId="2BC21501" w14:textId="77777777" w:rsidR="008157BB" w:rsidRDefault="008157BB">
      <w:pPr>
        <w:rPr>
          <w:rFonts w:ascii="Times New Roman" w:hAnsi="Times New Roman" w:cs="Times New Roman"/>
          <w:sz w:val="24"/>
          <w:szCs w:val="24"/>
        </w:rPr>
      </w:pPr>
    </w:p>
    <w:p w14:paraId="4FAC937D" w14:textId="77777777" w:rsidR="00311EEF" w:rsidRDefault="008157BB">
      <w:pPr>
        <w:rPr>
          <w:rFonts w:ascii="Times New Roman" w:hAnsi="Times New Roman" w:cs="Times New Roman"/>
          <w:sz w:val="24"/>
          <w:szCs w:val="24"/>
        </w:rPr>
      </w:pPr>
      <w:r>
        <w:rPr>
          <w:noProof/>
        </w:rPr>
        <w:drawing>
          <wp:inline distT="0" distB="0" distL="0" distR="0" wp14:anchorId="03FECD83" wp14:editId="611EDF5F">
            <wp:extent cx="5239512" cy="3291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39512" cy="3291840"/>
                    </a:xfrm>
                    <a:prstGeom prst="rect">
                      <a:avLst/>
                    </a:prstGeom>
                  </pic:spPr>
                </pic:pic>
              </a:graphicData>
            </a:graphic>
          </wp:inline>
        </w:drawing>
      </w:r>
      <w:r w:rsidR="00311EEF">
        <w:rPr>
          <w:rFonts w:ascii="Times New Roman" w:hAnsi="Times New Roman" w:cs="Times New Roman"/>
          <w:sz w:val="24"/>
          <w:szCs w:val="24"/>
        </w:rPr>
        <w:br w:type="page"/>
      </w:r>
    </w:p>
    <w:p w14:paraId="2AA3113B" w14:textId="5240B144" w:rsidR="00311EEF" w:rsidRDefault="00311EEF" w:rsidP="00311EEF">
      <w:pPr>
        <w:spacing w:after="0" w:line="240" w:lineRule="auto"/>
        <w:rPr>
          <w:rFonts w:ascii="Times New Roman" w:hAnsi="Times New Roman" w:cs="Times New Roman"/>
          <w:color w:val="201F1E"/>
          <w:sz w:val="24"/>
          <w:szCs w:val="24"/>
        </w:rPr>
      </w:pPr>
      <w:r>
        <w:rPr>
          <w:rFonts w:ascii="Times New Roman" w:hAnsi="Times New Roman" w:cs="Times New Roman"/>
          <w:sz w:val="24"/>
          <w:szCs w:val="24"/>
        </w:rPr>
        <w:lastRenderedPageBreak/>
        <w:t xml:space="preserve">Appendix </w:t>
      </w:r>
      <w:r w:rsidRPr="00297508">
        <w:rPr>
          <w:rFonts w:ascii="Times New Roman" w:hAnsi="Times New Roman" w:cs="Times New Roman"/>
          <w:sz w:val="24"/>
          <w:szCs w:val="24"/>
          <w:highlight w:val="yellow"/>
        </w:rPr>
        <w:t>1</w:t>
      </w:r>
      <w:ins w:id="10" w:author="Microsoft Office User" w:date="2021-04-14T10:09:00Z">
        <w:r w:rsidR="00123674">
          <w:rPr>
            <w:rFonts w:ascii="Times New Roman" w:hAnsi="Times New Roman" w:cs="Times New Roman"/>
            <w:sz w:val="24"/>
            <w:szCs w:val="24"/>
          </w:rPr>
          <w:t>:</w:t>
        </w:r>
      </w:ins>
      <w:r>
        <w:rPr>
          <w:rFonts w:ascii="Times New Roman" w:hAnsi="Times New Roman" w:cs="Times New Roman"/>
          <w:sz w:val="24"/>
          <w:szCs w:val="24"/>
        </w:rPr>
        <w:t xml:space="preserve"> </w:t>
      </w:r>
      <w:r w:rsidR="00123674">
        <w:rPr>
          <w:rFonts w:ascii="Times New Roman" w:hAnsi="Times New Roman" w:cs="Times New Roman"/>
          <w:sz w:val="24"/>
          <w:szCs w:val="24"/>
        </w:rPr>
        <w:t xml:space="preserve">General format of GLMM models in R using </w:t>
      </w:r>
      <w:proofErr w:type="spellStart"/>
      <w:r w:rsidR="00123674">
        <w:rPr>
          <w:rFonts w:ascii="Times New Roman" w:hAnsi="Times New Roman" w:cs="Times New Roman"/>
          <w:sz w:val="24"/>
          <w:szCs w:val="24"/>
        </w:rPr>
        <w:t>glmmTMB</w:t>
      </w:r>
      <w:proofErr w:type="spellEnd"/>
      <w:r w:rsidR="00123674">
        <w:rPr>
          <w:rFonts w:ascii="Times New Roman" w:hAnsi="Times New Roman" w:cs="Times New Roman"/>
          <w:sz w:val="24"/>
          <w:szCs w:val="24"/>
        </w:rPr>
        <w:t xml:space="preserve">.  </w:t>
      </w:r>
      <w:r>
        <w:rPr>
          <w:rFonts w:ascii="Times New Roman" w:hAnsi="Times New Roman" w:cs="Times New Roman"/>
          <w:sz w:val="24"/>
          <w:szCs w:val="24"/>
        </w:rPr>
        <w:t>Capture rate was modeled as a function of time and habitat type with random intercepts and random slopes for each species nested within each habitat. We compared different distributions, including Poisson, negative binomial, zero-inflated Poisson, zero-inflated negative binomial, and the negative binomial distribution with and without an autoregressive</w:t>
      </w:r>
      <w:r w:rsidR="000A7C6B">
        <w:rPr>
          <w:rFonts w:ascii="Times New Roman" w:hAnsi="Times New Roman" w:cs="Times New Roman"/>
          <w:sz w:val="24"/>
          <w:szCs w:val="24"/>
        </w:rPr>
        <w:t xml:space="preserve"> correlation structure</w:t>
      </w:r>
      <w:r>
        <w:rPr>
          <w:rFonts w:ascii="Times New Roman" w:hAnsi="Times New Roman" w:cs="Times New Roman"/>
          <w:sz w:val="24"/>
          <w:szCs w:val="24"/>
        </w:rPr>
        <w:t>.</w:t>
      </w:r>
      <w:r>
        <w:t xml:space="preserve"> </w:t>
      </w:r>
      <w:r>
        <w:rPr>
          <w:rFonts w:ascii="Times New Roman" w:hAnsi="Times New Roman" w:cs="Times New Roman"/>
          <w:sz w:val="24"/>
          <w:szCs w:val="24"/>
        </w:rPr>
        <w:t>Based on AIC (Akaike 1974), the negative binomial model with autoregressive correlation struc</w:t>
      </w:r>
      <w:r w:rsidR="000A7C6B">
        <w:rPr>
          <w:rFonts w:ascii="Times New Roman" w:hAnsi="Times New Roman" w:cs="Times New Roman"/>
          <w:sz w:val="24"/>
          <w:szCs w:val="24"/>
        </w:rPr>
        <w:t>ture performed bes</w:t>
      </w:r>
      <w:r w:rsidR="00123674">
        <w:rPr>
          <w:rFonts w:ascii="Times New Roman" w:hAnsi="Times New Roman" w:cs="Times New Roman"/>
          <w:sz w:val="24"/>
          <w:szCs w:val="24"/>
        </w:rPr>
        <w:t>t</w:t>
      </w:r>
      <w:r>
        <w:rPr>
          <w:rFonts w:ascii="Times New Roman" w:hAnsi="Times New Roman" w:cs="Times New Roman"/>
          <w:sz w:val="24"/>
          <w:szCs w:val="24"/>
        </w:rPr>
        <w:t>.</w:t>
      </w:r>
    </w:p>
    <w:p w14:paraId="4CD8D0B6" w14:textId="7F202E61" w:rsidR="00311EEF" w:rsidRDefault="00311EEF" w:rsidP="00727209">
      <w:pPr>
        <w:spacing w:after="0" w:line="240" w:lineRule="auto"/>
        <w:rPr>
          <w:rFonts w:ascii="Times New Roman" w:hAnsi="Times New Roman" w:cs="Times New Roman"/>
          <w:sz w:val="24"/>
          <w:szCs w:val="24"/>
        </w:rPr>
      </w:pPr>
    </w:p>
    <w:p w14:paraId="7E1F0F89" w14:textId="77777777" w:rsidR="00185402" w:rsidRDefault="00185402" w:rsidP="00727209">
      <w:pPr>
        <w:spacing w:after="0" w:line="240" w:lineRule="auto"/>
        <w:rPr>
          <w:rFonts w:ascii="Times New Roman" w:hAnsi="Times New Roman" w:cs="Times New Roman"/>
          <w:sz w:val="24"/>
          <w:szCs w:val="24"/>
          <w:highlight w:val="yellow"/>
        </w:rPr>
      </w:pPr>
      <w:r w:rsidRPr="00185402">
        <w:rPr>
          <w:rFonts w:ascii="Times New Roman" w:hAnsi="Times New Roman" w:cs="Times New Roman"/>
          <w:sz w:val="24"/>
          <w:szCs w:val="24"/>
          <w:highlight w:val="yellow"/>
        </w:rPr>
        <w:t xml:space="preserve">TODO: </w:t>
      </w:r>
    </w:p>
    <w:p w14:paraId="12DAB712" w14:textId="77777777" w:rsidR="00185402" w:rsidRDefault="00185402" w:rsidP="00727209">
      <w:pPr>
        <w:spacing w:after="0" w:line="240" w:lineRule="auto"/>
        <w:rPr>
          <w:rFonts w:ascii="Times New Roman" w:hAnsi="Times New Roman" w:cs="Times New Roman"/>
          <w:sz w:val="24"/>
          <w:szCs w:val="24"/>
          <w:highlight w:val="yellow"/>
        </w:rPr>
      </w:pPr>
      <w:r w:rsidRPr="00185402">
        <w:rPr>
          <w:rFonts w:ascii="Times New Roman" w:hAnsi="Times New Roman" w:cs="Times New Roman"/>
          <w:sz w:val="24"/>
          <w:szCs w:val="24"/>
          <w:highlight w:val="yellow"/>
        </w:rPr>
        <w:t xml:space="preserve">(1|year)?; </w:t>
      </w:r>
    </w:p>
    <w:p w14:paraId="0A0B37B4" w14:textId="66950183" w:rsidR="00185402" w:rsidRDefault="00185402" w:rsidP="00727209">
      <w:pPr>
        <w:spacing w:after="0" w:line="240" w:lineRule="auto"/>
        <w:rPr>
          <w:rFonts w:ascii="Times New Roman" w:hAnsi="Times New Roman" w:cs="Times New Roman"/>
          <w:sz w:val="24"/>
          <w:szCs w:val="24"/>
          <w:highlight w:val="yellow"/>
        </w:rPr>
      </w:pPr>
      <w:r w:rsidRPr="00185402">
        <w:rPr>
          <w:rFonts w:ascii="Times New Roman" w:hAnsi="Times New Roman" w:cs="Times New Roman"/>
          <w:sz w:val="24"/>
          <w:szCs w:val="24"/>
          <w:highlight w:val="yellow"/>
        </w:rPr>
        <w:t xml:space="preserve">put in methods about how sessions </w:t>
      </w:r>
      <w:r>
        <w:rPr>
          <w:rFonts w:ascii="Times New Roman" w:hAnsi="Times New Roman" w:cs="Times New Roman"/>
          <w:sz w:val="24"/>
          <w:szCs w:val="24"/>
          <w:highlight w:val="yellow"/>
        </w:rPr>
        <w:t xml:space="preserve">included in time, </w:t>
      </w:r>
      <w:proofErr w:type="spellStart"/>
      <w:r>
        <w:rPr>
          <w:rFonts w:ascii="Times New Roman" w:hAnsi="Times New Roman" w:cs="Times New Roman"/>
          <w:sz w:val="24"/>
          <w:szCs w:val="24"/>
          <w:highlight w:val="yellow"/>
        </w:rPr>
        <w:t>eg</w:t>
      </w:r>
      <w:proofErr w:type="spell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yr</w:t>
      </w:r>
      <w:proofErr w:type="spellEnd"/>
      <w:r>
        <w:rPr>
          <w:rFonts w:ascii="Times New Roman" w:hAnsi="Times New Roman" w:cs="Times New Roman"/>
          <w:sz w:val="24"/>
          <w:szCs w:val="24"/>
          <w:highlight w:val="yellow"/>
        </w:rPr>
        <w:t xml:space="preserve"> 1.3, 1.6, 1.9</w:t>
      </w:r>
      <w:r w:rsidRPr="00185402">
        <w:rPr>
          <w:rFonts w:ascii="Times New Roman" w:hAnsi="Times New Roman" w:cs="Times New Roman"/>
          <w:sz w:val="24"/>
          <w:szCs w:val="24"/>
          <w:highlight w:val="yellow"/>
        </w:rPr>
        <w:t xml:space="preserve">; </w:t>
      </w:r>
    </w:p>
    <w:p w14:paraId="10A047E9" w14:textId="3B24838F" w:rsidR="00185402" w:rsidRDefault="005D245B" w:rsidP="00727209">
      <w:pPr>
        <w:spacing w:after="0" w:line="240" w:lineRule="auto"/>
        <w:rPr>
          <w:rFonts w:ascii="Times New Roman" w:hAnsi="Times New Roman" w:cs="Times New Roman"/>
          <w:sz w:val="24"/>
          <w:szCs w:val="24"/>
        </w:rPr>
      </w:pPr>
      <w:r w:rsidRPr="005D245B">
        <w:rPr>
          <w:rFonts w:ascii="Times New Roman" w:hAnsi="Times New Roman" w:cs="Times New Roman"/>
          <w:sz w:val="24"/>
          <w:szCs w:val="24"/>
          <w:highlight w:val="yellow"/>
        </w:rPr>
        <w:t>is time centered? Does it matter?</w:t>
      </w:r>
    </w:p>
    <w:p w14:paraId="2BB69096" w14:textId="4B26D9D5" w:rsidR="00297508" w:rsidRPr="00297508" w:rsidRDefault="00297508" w:rsidP="00297508">
      <w:pPr>
        <w:spacing w:after="0" w:line="240" w:lineRule="auto"/>
        <w:rPr>
          <w:rFonts w:ascii="Courier New" w:hAnsi="Courier New" w:cs="Courier New"/>
          <w:sz w:val="20"/>
          <w:szCs w:val="20"/>
        </w:rPr>
      </w:pPr>
      <w:r w:rsidRPr="00297508">
        <w:rPr>
          <w:rFonts w:ascii="Courier New" w:hAnsi="Courier New" w:cs="Courier New"/>
          <w:sz w:val="20"/>
          <w:szCs w:val="20"/>
        </w:rPr>
        <w:t xml:space="preserve">fit_nb2_corr &lt;- </w:t>
      </w:r>
      <w:proofErr w:type="spellStart"/>
      <w:r w:rsidRPr="00297508">
        <w:rPr>
          <w:rFonts w:ascii="Courier New" w:hAnsi="Courier New" w:cs="Courier New"/>
          <w:sz w:val="20"/>
          <w:szCs w:val="20"/>
        </w:rPr>
        <w:t>glmmTMB</w:t>
      </w:r>
      <w:proofErr w:type="spellEnd"/>
      <w:r w:rsidRPr="00297508">
        <w:rPr>
          <w:rFonts w:ascii="Courier New" w:hAnsi="Courier New" w:cs="Courier New"/>
          <w:sz w:val="20"/>
          <w:szCs w:val="20"/>
        </w:rPr>
        <w:t xml:space="preserve">(N ~ 1 +       </w:t>
      </w:r>
      <w:r w:rsidR="00185402">
        <w:rPr>
          <w:rFonts w:ascii="Courier New" w:hAnsi="Courier New" w:cs="Courier New"/>
          <w:sz w:val="20"/>
          <w:szCs w:val="20"/>
        </w:rPr>
        <w:t xml:space="preserve">             </w:t>
      </w:r>
      <w:r w:rsidRPr="00297508">
        <w:rPr>
          <w:rFonts w:ascii="Courier New" w:hAnsi="Courier New" w:cs="Courier New"/>
          <w:sz w:val="20"/>
          <w:szCs w:val="20"/>
        </w:rPr>
        <w:t xml:space="preserve"># </w:t>
      </w:r>
      <w:r w:rsidR="00185402">
        <w:rPr>
          <w:rFonts w:ascii="Courier New" w:hAnsi="Courier New" w:cs="Courier New"/>
          <w:sz w:val="20"/>
          <w:szCs w:val="20"/>
        </w:rPr>
        <w:t>1</w:t>
      </w:r>
    </w:p>
    <w:p w14:paraId="15D59BA4" w14:textId="3434A9C2" w:rsidR="00297508" w:rsidRPr="00297508" w:rsidRDefault="00297508" w:rsidP="00297508">
      <w:pPr>
        <w:spacing w:after="0" w:line="240" w:lineRule="auto"/>
        <w:rPr>
          <w:rFonts w:ascii="Courier New" w:hAnsi="Courier New" w:cs="Courier New"/>
          <w:sz w:val="20"/>
          <w:szCs w:val="20"/>
        </w:rPr>
      </w:pPr>
      <w:r w:rsidRPr="00297508">
        <w:rPr>
          <w:rFonts w:ascii="Courier New" w:hAnsi="Courier New" w:cs="Courier New"/>
          <w:sz w:val="20"/>
          <w:szCs w:val="20"/>
        </w:rPr>
        <w:t xml:space="preserve">        Location +                   </w:t>
      </w:r>
      <w:r w:rsidR="00185402">
        <w:rPr>
          <w:rFonts w:ascii="Courier New" w:hAnsi="Courier New" w:cs="Courier New"/>
          <w:sz w:val="20"/>
          <w:szCs w:val="20"/>
        </w:rPr>
        <w:t xml:space="preserve">             </w:t>
      </w:r>
      <w:r w:rsidRPr="00297508">
        <w:rPr>
          <w:rFonts w:ascii="Courier New" w:hAnsi="Courier New" w:cs="Courier New"/>
          <w:sz w:val="20"/>
          <w:szCs w:val="20"/>
        </w:rPr>
        <w:t xml:space="preserve"> # </w:t>
      </w:r>
      <w:r w:rsidR="00185402">
        <w:rPr>
          <w:rFonts w:ascii="Courier New" w:hAnsi="Courier New" w:cs="Courier New"/>
          <w:sz w:val="20"/>
          <w:szCs w:val="20"/>
        </w:rPr>
        <w:t>2</w:t>
      </w:r>
    </w:p>
    <w:p w14:paraId="3EC0B18E" w14:textId="21AD7389" w:rsidR="00297508" w:rsidRPr="00297508" w:rsidRDefault="00297508" w:rsidP="00297508">
      <w:pPr>
        <w:spacing w:after="0" w:line="240" w:lineRule="auto"/>
        <w:rPr>
          <w:rFonts w:ascii="Courier New" w:hAnsi="Courier New" w:cs="Courier New"/>
          <w:sz w:val="20"/>
          <w:szCs w:val="20"/>
        </w:rPr>
      </w:pPr>
      <w:r w:rsidRPr="00297508">
        <w:rPr>
          <w:rFonts w:ascii="Courier New" w:hAnsi="Courier New" w:cs="Courier New"/>
          <w:sz w:val="20"/>
          <w:szCs w:val="20"/>
        </w:rPr>
        <w:t xml:space="preserve">       </w:t>
      </w:r>
      <w:proofErr w:type="spellStart"/>
      <w:r w:rsidRPr="00297508">
        <w:rPr>
          <w:rFonts w:ascii="Courier New" w:hAnsi="Courier New" w:cs="Courier New"/>
          <w:sz w:val="20"/>
          <w:szCs w:val="20"/>
        </w:rPr>
        <w:t>time_cts</w:t>
      </w:r>
      <w:proofErr w:type="spellEnd"/>
      <w:r w:rsidRPr="00297508">
        <w:rPr>
          <w:rFonts w:ascii="Courier New" w:hAnsi="Courier New" w:cs="Courier New"/>
          <w:sz w:val="20"/>
          <w:szCs w:val="20"/>
        </w:rPr>
        <w:t xml:space="preserve"> +                    </w:t>
      </w:r>
      <w:r w:rsidR="00185402">
        <w:rPr>
          <w:rFonts w:ascii="Courier New" w:hAnsi="Courier New" w:cs="Courier New"/>
          <w:sz w:val="20"/>
          <w:szCs w:val="20"/>
        </w:rPr>
        <w:t xml:space="preserve">              </w:t>
      </w:r>
      <w:r w:rsidRPr="00297508">
        <w:rPr>
          <w:rFonts w:ascii="Courier New" w:hAnsi="Courier New" w:cs="Courier New"/>
          <w:sz w:val="20"/>
          <w:szCs w:val="20"/>
        </w:rPr>
        <w:t xml:space="preserve"># </w:t>
      </w:r>
      <w:r w:rsidR="00185402">
        <w:rPr>
          <w:rFonts w:ascii="Courier New" w:hAnsi="Courier New" w:cs="Courier New"/>
          <w:sz w:val="20"/>
          <w:szCs w:val="20"/>
        </w:rPr>
        <w:t>3</w:t>
      </w:r>
    </w:p>
    <w:p w14:paraId="0168594D" w14:textId="03963279" w:rsidR="00297508" w:rsidRPr="00297508" w:rsidRDefault="00297508" w:rsidP="00297508">
      <w:pPr>
        <w:spacing w:after="0" w:line="240" w:lineRule="auto"/>
        <w:rPr>
          <w:rFonts w:ascii="Courier New" w:hAnsi="Courier New" w:cs="Courier New"/>
          <w:sz w:val="20"/>
          <w:szCs w:val="20"/>
        </w:rPr>
      </w:pPr>
      <w:r w:rsidRPr="00297508">
        <w:rPr>
          <w:rFonts w:ascii="Courier New" w:hAnsi="Courier New" w:cs="Courier New"/>
          <w:sz w:val="20"/>
          <w:szCs w:val="20"/>
        </w:rPr>
        <w:t xml:space="preserve">       (1|Specie.Code:Location) +    </w:t>
      </w:r>
      <w:r w:rsidR="00185402">
        <w:rPr>
          <w:rFonts w:ascii="Courier New" w:hAnsi="Courier New" w:cs="Courier New"/>
          <w:sz w:val="20"/>
          <w:szCs w:val="20"/>
        </w:rPr>
        <w:t xml:space="preserve">             </w:t>
      </w:r>
      <w:r w:rsidRPr="00297508">
        <w:rPr>
          <w:rFonts w:ascii="Courier New" w:hAnsi="Courier New" w:cs="Courier New"/>
          <w:sz w:val="20"/>
          <w:szCs w:val="20"/>
        </w:rPr>
        <w:t xml:space="preserve"> #</w:t>
      </w:r>
      <w:r w:rsidR="00185402">
        <w:rPr>
          <w:rFonts w:ascii="Courier New" w:hAnsi="Courier New" w:cs="Courier New"/>
          <w:sz w:val="20"/>
          <w:szCs w:val="20"/>
        </w:rPr>
        <w:t xml:space="preserve"> 4</w:t>
      </w:r>
    </w:p>
    <w:p w14:paraId="1B3681BE" w14:textId="63B1E430" w:rsidR="00297508" w:rsidRPr="00297508" w:rsidRDefault="00297508" w:rsidP="00297508">
      <w:pPr>
        <w:spacing w:after="0" w:line="240" w:lineRule="auto"/>
        <w:rPr>
          <w:rFonts w:ascii="Courier New" w:hAnsi="Courier New" w:cs="Courier New"/>
          <w:sz w:val="20"/>
          <w:szCs w:val="20"/>
        </w:rPr>
      </w:pPr>
      <w:r w:rsidRPr="00297508">
        <w:rPr>
          <w:rFonts w:ascii="Courier New" w:hAnsi="Courier New" w:cs="Courier New"/>
          <w:sz w:val="20"/>
          <w:szCs w:val="20"/>
        </w:rPr>
        <w:t xml:space="preserve">       </w:t>
      </w:r>
      <w:proofErr w:type="spellStart"/>
      <w:r w:rsidRPr="00297508">
        <w:rPr>
          <w:rFonts w:ascii="Courier New" w:hAnsi="Courier New" w:cs="Courier New"/>
          <w:sz w:val="20"/>
          <w:szCs w:val="20"/>
        </w:rPr>
        <w:t>time_cts</w:t>
      </w:r>
      <w:proofErr w:type="spellEnd"/>
      <w:r w:rsidRPr="00297508">
        <w:rPr>
          <w:rFonts w:ascii="Courier New" w:hAnsi="Courier New" w:cs="Courier New"/>
          <w:sz w:val="20"/>
          <w:szCs w:val="20"/>
        </w:rPr>
        <w:t xml:space="preserve"> + 0|Specie.Code:Location)+ </w:t>
      </w:r>
      <w:r w:rsidR="00185402">
        <w:rPr>
          <w:rFonts w:ascii="Courier New" w:hAnsi="Courier New" w:cs="Courier New"/>
          <w:sz w:val="20"/>
          <w:szCs w:val="20"/>
        </w:rPr>
        <w:t xml:space="preserve">        </w:t>
      </w:r>
      <w:r w:rsidRPr="00297508">
        <w:rPr>
          <w:rFonts w:ascii="Courier New" w:hAnsi="Courier New" w:cs="Courier New"/>
          <w:sz w:val="20"/>
          <w:szCs w:val="20"/>
        </w:rPr>
        <w:t>#</w:t>
      </w:r>
      <w:r w:rsidR="00185402">
        <w:rPr>
          <w:rFonts w:ascii="Courier New" w:hAnsi="Courier New" w:cs="Courier New"/>
          <w:sz w:val="20"/>
          <w:szCs w:val="20"/>
        </w:rPr>
        <w:t xml:space="preserve"> 5</w:t>
      </w:r>
    </w:p>
    <w:p w14:paraId="71433E0C" w14:textId="75AF6A81" w:rsidR="00297508" w:rsidRPr="00297508" w:rsidRDefault="00297508" w:rsidP="00297508">
      <w:pPr>
        <w:spacing w:after="0" w:line="240" w:lineRule="auto"/>
        <w:rPr>
          <w:rFonts w:ascii="Courier New" w:hAnsi="Courier New" w:cs="Courier New"/>
          <w:sz w:val="20"/>
          <w:szCs w:val="20"/>
        </w:rPr>
      </w:pPr>
      <w:r w:rsidRPr="00297508">
        <w:rPr>
          <w:rFonts w:ascii="Courier New" w:hAnsi="Courier New" w:cs="Courier New"/>
          <w:sz w:val="20"/>
          <w:szCs w:val="20"/>
        </w:rPr>
        <w:t xml:space="preserve">       ar1(</w:t>
      </w:r>
      <w:proofErr w:type="spellStart"/>
      <w:r w:rsidRPr="00297508">
        <w:rPr>
          <w:rFonts w:ascii="Courier New" w:hAnsi="Courier New" w:cs="Courier New"/>
          <w:sz w:val="20"/>
          <w:szCs w:val="20"/>
        </w:rPr>
        <w:t>as.ordered</w:t>
      </w:r>
      <w:proofErr w:type="spellEnd"/>
      <w:r w:rsidRPr="00297508">
        <w:rPr>
          <w:rFonts w:ascii="Courier New" w:hAnsi="Courier New" w:cs="Courier New"/>
          <w:sz w:val="20"/>
          <w:szCs w:val="20"/>
        </w:rPr>
        <w:t>(</w:t>
      </w:r>
      <w:proofErr w:type="spellStart"/>
      <w:r w:rsidRPr="00297508">
        <w:rPr>
          <w:rFonts w:ascii="Courier New" w:hAnsi="Courier New" w:cs="Courier New"/>
          <w:sz w:val="20"/>
          <w:szCs w:val="20"/>
        </w:rPr>
        <w:t>time_cts</w:t>
      </w:r>
      <w:proofErr w:type="spellEnd"/>
      <w:r w:rsidRPr="00297508">
        <w:rPr>
          <w:rFonts w:ascii="Courier New" w:hAnsi="Courier New" w:cs="Courier New"/>
          <w:sz w:val="20"/>
          <w:szCs w:val="20"/>
        </w:rPr>
        <w:t>) + 0|Specie.Code) + #</w:t>
      </w:r>
      <w:r w:rsidR="00185402">
        <w:rPr>
          <w:rFonts w:ascii="Courier New" w:hAnsi="Courier New" w:cs="Courier New"/>
          <w:sz w:val="20"/>
          <w:szCs w:val="20"/>
        </w:rPr>
        <w:t xml:space="preserve"> 6</w:t>
      </w:r>
      <w:r w:rsidRPr="00297508">
        <w:rPr>
          <w:rFonts w:ascii="Courier New" w:hAnsi="Courier New" w:cs="Courier New"/>
          <w:sz w:val="20"/>
          <w:szCs w:val="20"/>
        </w:rPr>
        <w:t xml:space="preserve"> </w:t>
      </w:r>
    </w:p>
    <w:p w14:paraId="430A3D7B" w14:textId="3DEE2FE0" w:rsidR="00297508" w:rsidRPr="00297508" w:rsidRDefault="00297508" w:rsidP="00297508">
      <w:pPr>
        <w:spacing w:after="0" w:line="240" w:lineRule="auto"/>
        <w:rPr>
          <w:rFonts w:ascii="Courier New" w:hAnsi="Courier New" w:cs="Courier New"/>
          <w:sz w:val="20"/>
          <w:szCs w:val="20"/>
        </w:rPr>
      </w:pPr>
      <w:r w:rsidRPr="00297508">
        <w:rPr>
          <w:rFonts w:ascii="Courier New" w:hAnsi="Courier New" w:cs="Courier New"/>
          <w:sz w:val="20"/>
          <w:szCs w:val="20"/>
        </w:rPr>
        <w:t xml:space="preserve">       offset(log(</w:t>
      </w:r>
      <w:proofErr w:type="spellStart"/>
      <w:r w:rsidRPr="00297508">
        <w:rPr>
          <w:rFonts w:ascii="Courier New" w:hAnsi="Courier New" w:cs="Courier New"/>
          <w:sz w:val="20"/>
          <w:szCs w:val="20"/>
        </w:rPr>
        <w:t>tot_net_hours</w:t>
      </w:r>
      <w:proofErr w:type="spellEnd"/>
      <w:r w:rsidRPr="00297508">
        <w:rPr>
          <w:rFonts w:ascii="Courier New" w:hAnsi="Courier New" w:cs="Courier New"/>
          <w:sz w:val="20"/>
          <w:szCs w:val="20"/>
        </w:rPr>
        <w:t xml:space="preserve">)),   </w:t>
      </w:r>
      <w:r w:rsidR="00185402">
        <w:rPr>
          <w:rFonts w:ascii="Courier New" w:hAnsi="Courier New" w:cs="Courier New"/>
          <w:sz w:val="20"/>
          <w:szCs w:val="20"/>
        </w:rPr>
        <w:t xml:space="preserve">             </w:t>
      </w:r>
      <w:r w:rsidRPr="00297508">
        <w:rPr>
          <w:rFonts w:ascii="Courier New" w:hAnsi="Courier New" w:cs="Courier New"/>
          <w:sz w:val="20"/>
          <w:szCs w:val="20"/>
        </w:rPr>
        <w:t xml:space="preserve"> #</w:t>
      </w:r>
      <w:r w:rsidR="00185402">
        <w:rPr>
          <w:rFonts w:ascii="Courier New" w:hAnsi="Courier New" w:cs="Courier New"/>
          <w:sz w:val="20"/>
          <w:szCs w:val="20"/>
        </w:rPr>
        <w:t>7</w:t>
      </w:r>
    </w:p>
    <w:p w14:paraId="3BB04EC7" w14:textId="11EB30EF" w:rsidR="00297508" w:rsidRPr="00297508" w:rsidRDefault="00297508" w:rsidP="00297508">
      <w:pPr>
        <w:spacing w:after="0" w:line="240" w:lineRule="auto"/>
        <w:rPr>
          <w:rFonts w:ascii="Courier New" w:hAnsi="Courier New" w:cs="Courier New"/>
          <w:sz w:val="20"/>
          <w:szCs w:val="20"/>
        </w:rPr>
      </w:pPr>
      <w:r w:rsidRPr="00297508">
        <w:rPr>
          <w:rFonts w:ascii="Courier New" w:hAnsi="Courier New" w:cs="Courier New"/>
          <w:sz w:val="20"/>
          <w:szCs w:val="20"/>
        </w:rPr>
        <w:t xml:space="preserve">       family = nbinom2,</w:t>
      </w:r>
      <w:ins w:id="11" w:author="Microsoft Office User" w:date="2021-04-14T10:36:00Z">
        <w:r>
          <w:rPr>
            <w:rFonts w:ascii="Courier New" w:hAnsi="Courier New" w:cs="Courier New"/>
            <w:sz w:val="20"/>
            <w:szCs w:val="20"/>
          </w:rPr>
          <w:t xml:space="preserve">              </w:t>
        </w:r>
      </w:ins>
      <w:r w:rsidR="00185402">
        <w:rPr>
          <w:rFonts w:ascii="Courier New" w:hAnsi="Courier New" w:cs="Courier New"/>
          <w:sz w:val="20"/>
          <w:szCs w:val="20"/>
        </w:rPr>
        <w:t xml:space="preserve">             </w:t>
      </w:r>
      <w:ins w:id="12" w:author="Microsoft Office User" w:date="2021-04-14T10:36:00Z">
        <w:r>
          <w:rPr>
            <w:rFonts w:ascii="Courier New" w:hAnsi="Courier New" w:cs="Courier New"/>
            <w:sz w:val="20"/>
            <w:szCs w:val="20"/>
          </w:rPr>
          <w:t>#</w:t>
        </w:r>
      </w:ins>
      <w:r w:rsidR="00185402">
        <w:rPr>
          <w:rFonts w:ascii="Courier New" w:hAnsi="Courier New" w:cs="Courier New"/>
          <w:sz w:val="20"/>
          <w:szCs w:val="20"/>
        </w:rPr>
        <w:t>8</w:t>
      </w:r>
      <w:ins w:id="13" w:author="Microsoft Office User" w:date="2021-04-14T10:36:00Z">
        <w:r>
          <w:rPr>
            <w:rFonts w:ascii="Courier New" w:hAnsi="Courier New" w:cs="Courier New"/>
            <w:sz w:val="20"/>
            <w:szCs w:val="20"/>
          </w:rPr>
          <w:t xml:space="preserve"> </w:t>
        </w:r>
      </w:ins>
    </w:p>
    <w:p w14:paraId="34CBAC83" w14:textId="2CFCC740" w:rsidR="00311EEF" w:rsidRPr="00297508" w:rsidRDefault="00297508" w:rsidP="00297508">
      <w:pPr>
        <w:spacing w:after="0" w:line="240" w:lineRule="auto"/>
        <w:rPr>
          <w:rFonts w:ascii="Courier New" w:hAnsi="Courier New" w:cs="Courier New"/>
          <w:sz w:val="20"/>
          <w:szCs w:val="20"/>
        </w:rPr>
      </w:pPr>
      <w:r w:rsidRPr="00297508">
        <w:rPr>
          <w:rFonts w:ascii="Courier New" w:hAnsi="Courier New" w:cs="Courier New"/>
          <w:sz w:val="20"/>
          <w:szCs w:val="20"/>
        </w:rPr>
        <w:t xml:space="preserve">       data = </w:t>
      </w:r>
      <w:proofErr w:type="spellStart"/>
      <w:r w:rsidRPr="00297508">
        <w:rPr>
          <w:rFonts w:ascii="Courier New" w:hAnsi="Courier New" w:cs="Courier New"/>
          <w:sz w:val="20"/>
          <w:szCs w:val="20"/>
        </w:rPr>
        <w:t>ecuador</w:t>
      </w:r>
      <w:proofErr w:type="spellEnd"/>
      <w:r w:rsidRPr="00297508">
        <w:rPr>
          <w:rFonts w:ascii="Courier New" w:hAnsi="Courier New" w:cs="Courier New"/>
          <w:sz w:val="20"/>
          <w:szCs w:val="20"/>
        </w:rPr>
        <w:t>)</w:t>
      </w:r>
    </w:p>
    <w:p w14:paraId="365FDD81" w14:textId="16C16978" w:rsidR="00185402" w:rsidRDefault="00185402" w:rsidP="00727209">
      <w:pPr>
        <w:spacing w:after="0" w:line="240" w:lineRule="auto"/>
        <w:rPr>
          <w:rFonts w:ascii="Courier New" w:hAnsi="Courier New" w:cs="Courier New"/>
          <w:sz w:val="20"/>
          <w:szCs w:val="20"/>
        </w:rPr>
      </w:pPr>
    </w:p>
    <w:p w14:paraId="14F7DEA3" w14:textId="5405D744" w:rsidR="00185402" w:rsidRDefault="00185402" w:rsidP="00727209">
      <w:pPr>
        <w:spacing w:after="0" w:line="240" w:lineRule="auto"/>
        <w:rPr>
          <w:rFonts w:ascii="Courier New" w:hAnsi="Courier New" w:cs="Courier New"/>
          <w:sz w:val="20"/>
          <w:szCs w:val="20"/>
        </w:rPr>
      </w:pPr>
      <w:r>
        <w:rPr>
          <w:rFonts w:ascii="Courier New" w:hAnsi="Courier New" w:cs="Courier New"/>
          <w:sz w:val="20"/>
          <w:szCs w:val="20"/>
        </w:rPr>
        <w:t xml:space="preserve"># Key: </w:t>
      </w:r>
    </w:p>
    <w:p w14:paraId="04A5E1A1" w14:textId="4F585F0A" w:rsidR="00311EEF" w:rsidRDefault="00185402" w:rsidP="00727209">
      <w:pPr>
        <w:spacing w:after="0" w:line="240" w:lineRule="auto"/>
        <w:rPr>
          <w:rFonts w:ascii="Courier New" w:hAnsi="Courier New" w:cs="Courier New"/>
          <w:sz w:val="20"/>
          <w:szCs w:val="20"/>
        </w:rPr>
      </w:pPr>
      <w:r>
        <w:rPr>
          <w:rFonts w:ascii="Courier New" w:hAnsi="Courier New" w:cs="Courier New"/>
          <w:sz w:val="20"/>
          <w:szCs w:val="20"/>
        </w:rPr>
        <w:t># 1:</w:t>
      </w:r>
      <w:r w:rsidRPr="00297508">
        <w:rPr>
          <w:rFonts w:ascii="Courier New" w:hAnsi="Courier New" w:cs="Courier New"/>
          <w:sz w:val="20"/>
          <w:szCs w:val="20"/>
        </w:rPr>
        <w:t>Intercept</w:t>
      </w:r>
    </w:p>
    <w:p w14:paraId="701D7DD4" w14:textId="23AE181B" w:rsidR="00185402" w:rsidRDefault="00185402" w:rsidP="00727209">
      <w:pPr>
        <w:spacing w:after="0" w:line="240" w:lineRule="auto"/>
        <w:rPr>
          <w:rFonts w:ascii="Courier New" w:hAnsi="Courier New" w:cs="Courier New"/>
          <w:sz w:val="20"/>
          <w:szCs w:val="20"/>
        </w:rPr>
      </w:pPr>
      <w:r>
        <w:rPr>
          <w:rFonts w:ascii="Courier New" w:hAnsi="Courier New" w:cs="Courier New"/>
          <w:sz w:val="20"/>
          <w:szCs w:val="20"/>
        </w:rPr>
        <w:t># 2:</w:t>
      </w:r>
      <w:r w:rsidRPr="00297508">
        <w:rPr>
          <w:rFonts w:ascii="Courier New" w:hAnsi="Courier New" w:cs="Courier New"/>
          <w:sz w:val="20"/>
          <w:szCs w:val="20"/>
        </w:rPr>
        <w:t>Location</w:t>
      </w:r>
      <w:r>
        <w:rPr>
          <w:rFonts w:ascii="Courier New" w:hAnsi="Courier New" w:cs="Courier New"/>
          <w:sz w:val="20"/>
          <w:szCs w:val="20"/>
        </w:rPr>
        <w:t xml:space="preserve"> </w:t>
      </w:r>
      <w:r w:rsidRPr="00185402">
        <w:rPr>
          <w:rFonts w:ascii="Courier New" w:hAnsi="Courier New" w:cs="Courier New"/>
          <w:sz w:val="20"/>
          <w:szCs w:val="20"/>
          <w:highlight w:val="yellow"/>
        </w:rPr>
        <w:t>list</w:t>
      </w:r>
      <w:r w:rsidR="005D245B">
        <w:rPr>
          <w:rFonts w:ascii="Courier New" w:hAnsi="Courier New" w:cs="Courier New"/>
          <w:sz w:val="20"/>
          <w:szCs w:val="20"/>
        </w:rPr>
        <w:t xml:space="preserve"> </w:t>
      </w:r>
      <w:r w:rsidR="005D245B" w:rsidRPr="005D245B">
        <w:rPr>
          <w:rFonts w:ascii="Courier New" w:hAnsi="Courier New" w:cs="Courier New"/>
          <w:sz w:val="20"/>
          <w:szCs w:val="20"/>
          <w:highlight w:val="yellow"/>
        </w:rPr>
        <w:t>locations</w:t>
      </w:r>
    </w:p>
    <w:p w14:paraId="771FBC2D" w14:textId="68DF896A" w:rsidR="00185402" w:rsidRDefault="00185402" w:rsidP="00727209">
      <w:pPr>
        <w:spacing w:after="0" w:line="240" w:lineRule="auto"/>
        <w:rPr>
          <w:rFonts w:ascii="Courier New" w:hAnsi="Courier New" w:cs="Courier New"/>
          <w:sz w:val="20"/>
          <w:szCs w:val="20"/>
        </w:rPr>
      </w:pPr>
      <w:r>
        <w:rPr>
          <w:rFonts w:ascii="Courier New" w:hAnsi="Courier New" w:cs="Courier New"/>
          <w:sz w:val="20"/>
          <w:szCs w:val="20"/>
        </w:rPr>
        <w:t># 3:</w:t>
      </w:r>
      <w:r w:rsidRPr="00297508">
        <w:rPr>
          <w:rFonts w:ascii="Courier New" w:hAnsi="Courier New" w:cs="Courier New"/>
          <w:sz w:val="20"/>
          <w:szCs w:val="20"/>
        </w:rPr>
        <w:t>Continuous time variable</w:t>
      </w:r>
      <w:r>
        <w:rPr>
          <w:rFonts w:ascii="Courier New" w:hAnsi="Courier New" w:cs="Courier New"/>
          <w:sz w:val="20"/>
          <w:szCs w:val="20"/>
        </w:rPr>
        <w:t xml:space="preserve"> </w:t>
      </w:r>
    </w:p>
    <w:p w14:paraId="29EF3CCD" w14:textId="6CCF4D01" w:rsidR="00185402" w:rsidRDefault="00185402" w:rsidP="00727209">
      <w:pPr>
        <w:spacing w:after="0" w:line="240" w:lineRule="auto"/>
        <w:rPr>
          <w:rFonts w:ascii="Courier New" w:hAnsi="Courier New" w:cs="Courier New"/>
          <w:sz w:val="20"/>
          <w:szCs w:val="20"/>
        </w:rPr>
      </w:pPr>
      <w:r>
        <w:rPr>
          <w:rFonts w:ascii="Courier New" w:hAnsi="Courier New" w:cs="Courier New"/>
          <w:sz w:val="20"/>
          <w:szCs w:val="20"/>
        </w:rPr>
        <w:t># 4:Species</w:t>
      </w:r>
      <w:r w:rsidRPr="00297508">
        <w:rPr>
          <w:rFonts w:ascii="Courier New" w:hAnsi="Courier New" w:cs="Courier New"/>
          <w:sz w:val="20"/>
          <w:szCs w:val="20"/>
        </w:rPr>
        <w:t>-</w:t>
      </w:r>
      <w:r>
        <w:rPr>
          <w:rFonts w:ascii="Courier New" w:hAnsi="Courier New" w:cs="Courier New"/>
          <w:sz w:val="20"/>
          <w:szCs w:val="20"/>
        </w:rPr>
        <w:t>specific</w:t>
      </w:r>
      <w:r w:rsidRPr="00297508">
        <w:rPr>
          <w:rFonts w:ascii="Courier New" w:hAnsi="Courier New" w:cs="Courier New"/>
          <w:sz w:val="20"/>
          <w:szCs w:val="20"/>
        </w:rPr>
        <w:t xml:space="preserve"> intercept</w:t>
      </w:r>
    </w:p>
    <w:p w14:paraId="357D6214" w14:textId="330DACBC" w:rsidR="00185402" w:rsidRDefault="00185402" w:rsidP="00727209">
      <w:pPr>
        <w:spacing w:after="0" w:line="240" w:lineRule="auto"/>
        <w:rPr>
          <w:rFonts w:ascii="Courier New" w:hAnsi="Courier New" w:cs="Courier New"/>
          <w:sz w:val="20"/>
          <w:szCs w:val="20"/>
        </w:rPr>
      </w:pPr>
      <w:r>
        <w:rPr>
          <w:rFonts w:ascii="Courier New" w:hAnsi="Courier New" w:cs="Courier New"/>
          <w:sz w:val="20"/>
          <w:szCs w:val="20"/>
        </w:rPr>
        <w:t># 5:Individuals slopes for each species</w:t>
      </w:r>
      <w:r w:rsidRPr="00297508">
        <w:rPr>
          <w:rFonts w:ascii="Courier New" w:hAnsi="Courier New" w:cs="Courier New"/>
          <w:sz w:val="20"/>
          <w:szCs w:val="20"/>
        </w:rPr>
        <w:t xml:space="preserve">-location </w:t>
      </w:r>
      <w:r>
        <w:rPr>
          <w:rFonts w:ascii="Courier New" w:hAnsi="Courier New" w:cs="Courier New"/>
          <w:sz w:val="20"/>
          <w:szCs w:val="20"/>
        </w:rPr>
        <w:t>combination</w:t>
      </w:r>
    </w:p>
    <w:p w14:paraId="281F24FD" w14:textId="4A9B7BB3" w:rsidR="00185402" w:rsidRDefault="00185402" w:rsidP="00727209">
      <w:pPr>
        <w:spacing w:after="0" w:line="240" w:lineRule="auto"/>
        <w:rPr>
          <w:rFonts w:ascii="Courier New" w:hAnsi="Courier New" w:cs="Courier New"/>
          <w:sz w:val="20"/>
          <w:szCs w:val="20"/>
        </w:rPr>
      </w:pPr>
      <w:r>
        <w:rPr>
          <w:rFonts w:ascii="Courier New" w:hAnsi="Courier New" w:cs="Courier New"/>
          <w:sz w:val="20"/>
          <w:szCs w:val="20"/>
        </w:rPr>
        <w:t># 6:Temporal a</w:t>
      </w:r>
      <w:r w:rsidRPr="00297508">
        <w:rPr>
          <w:rFonts w:ascii="Courier New" w:hAnsi="Courier New" w:cs="Courier New"/>
          <w:sz w:val="20"/>
          <w:szCs w:val="20"/>
        </w:rPr>
        <w:t xml:space="preserve">utocorrelation </w:t>
      </w:r>
    </w:p>
    <w:p w14:paraId="70B6E2CF" w14:textId="236C0BCD" w:rsidR="00185402" w:rsidRDefault="00185402" w:rsidP="00727209">
      <w:pPr>
        <w:spacing w:after="0" w:line="240" w:lineRule="auto"/>
        <w:rPr>
          <w:rFonts w:ascii="Courier New" w:hAnsi="Courier New" w:cs="Courier New"/>
          <w:sz w:val="20"/>
          <w:szCs w:val="20"/>
        </w:rPr>
      </w:pPr>
      <w:r>
        <w:rPr>
          <w:rFonts w:ascii="Courier New" w:hAnsi="Courier New" w:cs="Courier New"/>
          <w:sz w:val="20"/>
          <w:szCs w:val="20"/>
        </w:rPr>
        <w:t># 7:</w:t>
      </w:r>
      <w:r w:rsidRPr="00297508">
        <w:rPr>
          <w:rFonts w:ascii="Courier New" w:hAnsi="Courier New" w:cs="Courier New"/>
          <w:sz w:val="20"/>
          <w:szCs w:val="20"/>
        </w:rPr>
        <w:t>Offset for effort</w:t>
      </w:r>
    </w:p>
    <w:p w14:paraId="2DC03503" w14:textId="0ED39383" w:rsidR="00185402" w:rsidRDefault="00185402" w:rsidP="00727209">
      <w:pPr>
        <w:spacing w:after="0" w:line="240" w:lineRule="auto"/>
        <w:rPr>
          <w:rFonts w:ascii="Times New Roman" w:hAnsi="Times New Roman" w:cs="Times New Roman"/>
          <w:sz w:val="24"/>
          <w:szCs w:val="24"/>
        </w:rPr>
      </w:pPr>
      <w:r>
        <w:rPr>
          <w:rFonts w:ascii="Courier New" w:hAnsi="Courier New" w:cs="Courier New"/>
          <w:sz w:val="20"/>
          <w:szCs w:val="20"/>
        </w:rPr>
        <w:t># 8:</w:t>
      </w:r>
      <w:ins w:id="14" w:author="Microsoft Office User" w:date="2021-04-14T10:36:00Z">
        <w:r>
          <w:rPr>
            <w:rFonts w:ascii="Courier New" w:hAnsi="Courier New" w:cs="Courier New"/>
            <w:sz w:val="20"/>
            <w:szCs w:val="20"/>
          </w:rPr>
          <w:t>negative-binomnial</w:t>
        </w:r>
      </w:ins>
      <w:r w:rsidR="005D245B">
        <w:rPr>
          <w:rFonts w:ascii="Courier New" w:hAnsi="Courier New" w:cs="Courier New"/>
          <w:sz w:val="20"/>
          <w:szCs w:val="20"/>
        </w:rPr>
        <w:t xml:space="preserve"> error distribution</w:t>
      </w:r>
    </w:p>
    <w:p w14:paraId="02540A40" w14:textId="6D19D99E" w:rsidR="00185402" w:rsidRDefault="00185402" w:rsidP="00727209">
      <w:pPr>
        <w:spacing w:after="0" w:line="240" w:lineRule="auto"/>
        <w:rPr>
          <w:rFonts w:ascii="Times New Roman" w:hAnsi="Times New Roman" w:cs="Times New Roman"/>
          <w:sz w:val="24"/>
          <w:szCs w:val="24"/>
        </w:rPr>
      </w:pPr>
    </w:p>
    <w:p w14:paraId="13BE79B9" w14:textId="1BDFF96F" w:rsidR="00185402" w:rsidRDefault="00185402" w:rsidP="00727209">
      <w:pPr>
        <w:spacing w:after="0" w:line="240" w:lineRule="auto"/>
        <w:rPr>
          <w:rFonts w:ascii="Times New Roman" w:hAnsi="Times New Roman" w:cs="Times New Roman"/>
          <w:sz w:val="24"/>
          <w:szCs w:val="24"/>
        </w:rPr>
      </w:pPr>
      <w:r>
        <w:rPr>
          <w:rFonts w:ascii="Times New Roman" w:hAnsi="Times New Roman" w:cs="Times New Roman"/>
          <w:sz w:val="24"/>
          <w:szCs w:val="24"/>
        </w:rPr>
        <w:t>Emily original: screen grab</w:t>
      </w:r>
    </w:p>
    <w:p w14:paraId="6ACD8E44" w14:textId="77777777" w:rsidR="004F0CA8" w:rsidRDefault="00311EEF" w:rsidP="00727209">
      <w:pPr>
        <w:spacing w:after="0" w:line="240" w:lineRule="auto"/>
        <w:rPr>
          <w:rFonts w:ascii="Times New Roman" w:hAnsi="Times New Roman" w:cs="Times New Roman"/>
          <w:sz w:val="24"/>
          <w:szCs w:val="24"/>
        </w:rPr>
      </w:pPr>
      <w:r>
        <w:rPr>
          <w:noProof/>
        </w:rPr>
        <w:drawing>
          <wp:inline distT="0" distB="0" distL="0" distR="0" wp14:anchorId="786C35F8" wp14:editId="18ACF780">
            <wp:extent cx="5943600" cy="1389888"/>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stretch>
                      <a:fillRect/>
                    </a:stretch>
                  </pic:blipFill>
                  <pic:spPr>
                    <a:xfrm>
                      <a:off x="0" y="0"/>
                      <a:ext cx="5943600" cy="1389888"/>
                    </a:xfrm>
                    <a:prstGeom prst="rect">
                      <a:avLst/>
                    </a:prstGeom>
                  </pic:spPr>
                </pic:pic>
              </a:graphicData>
            </a:graphic>
          </wp:inline>
        </w:drawing>
      </w:r>
    </w:p>
    <w:p w14:paraId="6AD7AA0E" w14:textId="77777777" w:rsidR="004F0CA8" w:rsidRDefault="004F0CA8" w:rsidP="00727209">
      <w:pPr>
        <w:spacing w:after="0" w:line="240" w:lineRule="auto"/>
        <w:rPr>
          <w:rFonts w:ascii="Times New Roman" w:hAnsi="Times New Roman" w:cs="Times New Roman"/>
          <w:sz w:val="24"/>
          <w:szCs w:val="24"/>
        </w:rPr>
      </w:pPr>
    </w:p>
    <w:p w14:paraId="6EA3D5E4" w14:textId="77777777" w:rsidR="004F0CA8" w:rsidRDefault="004F0CA8" w:rsidP="00727209">
      <w:pPr>
        <w:spacing w:after="0" w:line="240" w:lineRule="auto"/>
        <w:rPr>
          <w:rFonts w:ascii="Times New Roman" w:hAnsi="Times New Roman" w:cs="Times New Roman"/>
          <w:sz w:val="24"/>
          <w:szCs w:val="24"/>
        </w:rPr>
      </w:pPr>
    </w:p>
    <w:p w14:paraId="1E5180F2" w14:textId="77777777" w:rsidR="004F0CA8" w:rsidRDefault="004F0CA8" w:rsidP="00727209">
      <w:pPr>
        <w:spacing w:after="0" w:line="240" w:lineRule="auto"/>
        <w:rPr>
          <w:rFonts w:ascii="Times New Roman" w:hAnsi="Times New Roman" w:cs="Times New Roman"/>
          <w:sz w:val="24"/>
          <w:szCs w:val="24"/>
        </w:rPr>
      </w:pPr>
    </w:p>
    <w:p w14:paraId="37CC73CB" w14:textId="77777777" w:rsidR="004F0CA8" w:rsidRDefault="004F0CA8">
      <w:pPr>
        <w:rPr>
          <w:rFonts w:ascii="Times New Roman" w:hAnsi="Times New Roman" w:cs="Times New Roman"/>
          <w:sz w:val="24"/>
          <w:szCs w:val="24"/>
        </w:rPr>
      </w:pPr>
      <w:r>
        <w:rPr>
          <w:rFonts w:ascii="Times New Roman" w:hAnsi="Times New Roman" w:cs="Times New Roman"/>
          <w:sz w:val="24"/>
          <w:szCs w:val="24"/>
        </w:rPr>
        <w:br w:type="page"/>
      </w:r>
    </w:p>
    <w:p w14:paraId="024244FC" w14:textId="1A6D81FC" w:rsidR="00F00FC8" w:rsidRDefault="00F00FC8">
      <w:pPr>
        <w:rPr>
          <w:rFonts w:ascii="Times New Roman" w:hAnsi="Times New Roman" w:cs="Times New Roman"/>
          <w:sz w:val="24"/>
          <w:szCs w:val="24"/>
        </w:rPr>
      </w:pPr>
      <w:r>
        <w:rPr>
          <w:rFonts w:ascii="Times New Roman" w:hAnsi="Times New Roman" w:cs="Times New Roman"/>
          <w:sz w:val="24"/>
          <w:szCs w:val="24"/>
        </w:rPr>
        <w:lastRenderedPageBreak/>
        <w:t xml:space="preserve">Appendix 2: </w:t>
      </w:r>
      <w:r w:rsidR="00D9284C">
        <w:rPr>
          <w:rFonts w:ascii="Times New Roman" w:hAnsi="Times New Roman" w:cs="Times New Roman"/>
          <w:sz w:val="24"/>
          <w:szCs w:val="24"/>
        </w:rPr>
        <w:t xml:space="preserve">Model selection to determine temporal autocorrelation structure.  AR1-refers to a temporal autocorrelation with a </w:t>
      </w:r>
      <w:r w:rsidR="00D9284C" w:rsidRPr="00D9284C">
        <w:rPr>
          <w:rFonts w:ascii="Times New Roman" w:hAnsi="Times New Roman" w:cs="Times New Roman"/>
          <w:sz w:val="24"/>
          <w:szCs w:val="24"/>
          <w:highlight w:val="yellow"/>
        </w:rPr>
        <w:t xml:space="preserve">1-year </w:t>
      </w:r>
      <w:commentRangeStart w:id="15"/>
      <w:r w:rsidR="00D9284C" w:rsidRPr="00D9284C">
        <w:rPr>
          <w:rFonts w:ascii="Times New Roman" w:hAnsi="Times New Roman" w:cs="Times New Roman"/>
          <w:sz w:val="24"/>
          <w:szCs w:val="24"/>
          <w:highlight w:val="yellow"/>
        </w:rPr>
        <w:t>time</w:t>
      </w:r>
      <w:commentRangeEnd w:id="15"/>
      <w:r w:rsidR="00D9284C">
        <w:rPr>
          <w:rStyle w:val="CommentReference"/>
        </w:rPr>
        <w:commentReference w:id="15"/>
      </w:r>
      <w:r w:rsidR="00D9284C" w:rsidRPr="00D9284C">
        <w:rPr>
          <w:rFonts w:ascii="Times New Roman" w:hAnsi="Times New Roman" w:cs="Times New Roman"/>
          <w:sz w:val="24"/>
          <w:szCs w:val="24"/>
          <w:highlight w:val="yellow"/>
        </w:rPr>
        <w:t xml:space="preserve"> lag</w:t>
      </w:r>
      <w:r w:rsidR="00D9284C">
        <w:rPr>
          <w:rFonts w:ascii="Times New Roman" w:hAnsi="Times New Roman" w:cs="Times New Roman"/>
          <w:sz w:val="24"/>
          <w:szCs w:val="24"/>
        </w:rPr>
        <w:t>.</w:t>
      </w:r>
    </w:p>
    <w:tbl>
      <w:tblPr>
        <w:tblW w:w="7800" w:type="dxa"/>
        <w:tblLook w:val="04A0" w:firstRow="1" w:lastRow="0" w:firstColumn="1" w:lastColumn="0" w:noHBand="0" w:noVBand="1"/>
      </w:tblPr>
      <w:tblGrid>
        <w:gridCol w:w="2600"/>
        <w:gridCol w:w="1300"/>
        <w:gridCol w:w="1300"/>
        <w:gridCol w:w="1300"/>
        <w:gridCol w:w="1300"/>
      </w:tblGrid>
      <w:tr w:rsidR="00F00FC8" w:rsidRPr="00F00FC8" w14:paraId="75AAFF04" w14:textId="77777777" w:rsidTr="00F00FC8">
        <w:trPr>
          <w:trHeight w:val="320"/>
        </w:trPr>
        <w:tc>
          <w:tcPr>
            <w:tcW w:w="2600" w:type="dxa"/>
            <w:tcBorders>
              <w:top w:val="nil"/>
              <w:left w:val="nil"/>
              <w:bottom w:val="nil"/>
              <w:right w:val="nil"/>
            </w:tcBorders>
            <w:shd w:val="clear" w:color="auto" w:fill="auto"/>
            <w:noWrap/>
            <w:vAlign w:val="bottom"/>
            <w:hideMark/>
          </w:tcPr>
          <w:p w14:paraId="6DF1CD72" w14:textId="77777777" w:rsidR="00F00FC8" w:rsidRPr="00F00FC8" w:rsidRDefault="00F00FC8" w:rsidP="00F00FC8">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70637091" w14:textId="77777777" w:rsidR="00F00FC8" w:rsidRPr="00F00FC8" w:rsidRDefault="00F00FC8" w:rsidP="00F00FC8">
            <w:pPr>
              <w:spacing w:after="0" w:line="240" w:lineRule="auto"/>
              <w:jc w:val="center"/>
              <w:rPr>
                <w:rFonts w:ascii="Calibri" w:eastAsia="Times New Roman" w:hAnsi="Calibri" w:cs="Calibri"/>
                <w:b/>
                <w:bCs/>
                <w:color w:val="000000"/>
                <w:sz w:val="24"/>
                <w:szCs w:val="24"/>
              </w:rPr>
            </w:pPr>
            <w:proofErr w:type="spellStart"/>
            <w:r w:rsidRPr="00F00FC8">
              <w:rPr>
                <w:rFonts w:ascii="Calibri" w:eastAsia="Times New Roman" w:hAnsi="Calibri" w:cs="Calibri"/>
                <w:b/>
                <w:bCs/>
                <w:color w:val="000000"/>
                <w:sz w:val="24"/>
                <w:szCs w:val="24"/>
              </w:rPr>
              <w:t>dAIC</w:t>
            </w:r>
            <w:proofErr w:type="spellEnd"/>
          </w:p>
        </w:tc>
        <w:tc>
          <w:tcPr>
            <w:tcW w:w="1300" w:type="dxa"/>
            <w:tcBorders>
              <w:top w:val="nil"/>
              <w:left w:val="nil"/>
              <w:bottom w:val="nil"/>
              <w:right w:val="nil"/>
            </w:tcBorders>
            <w:shd w:val="clear" w:color="auto" w:fill="auto"/>
            <w:noWrap/>
            <w:vAlign w:val="bottom"/>
            <w:hideMark/>
          </w:tcPr>
          <w:p w14:paraId="31E26915" w14:textId="77777777" w:rsidR="00F00FC8" w:rsidRPr="00F00FC8" w:rsidRDefault="00F00FC8" w:rsidP="00F00FC8">
            <w:pPr>
              <w:spacing w:after="0" w:line="240" w:lineRule="auto"/>
              <w:jc w:val="center"/>
              <w:rPr>
                <w:rFonts w:ascii="Calibri" w:eastAsia="Times New Roman" w:hAnsi="Calibri" w:cs="Calibri"/>
                <w:b/>
                <w:bCs/>
                <w:color w:val="000000"/>
                <w:sz w:val="24"/>
                <w:szCs w:val="24"/>
              </w:rPr>
            </w:pPr>
            <w:r w:rsidRPr="00F00FC8">
              <w:rPr>
                <w:rFonts w:ascii="Calibri" w:eastAsia="Times New Roman" w:hAnsi="Calibri" w:cs="Calibri"/>
                <w:b/>
                <w:bCs/>
                <w:color w:val="000000"/>
                <w:sz w:val="24"/>
                <w:szCs w:val="24"/>
              </w:rPr>
              <w:t>AIC</w:t>
            </w:r>
          </w:p>
        </w:tc>
        <w:tc>
          <w:tcPr>
            <w:tcW w:w="1300" w:type="dxa"/>
            <w:tcBorders>
              <w:top w:val="nil"/>
              <w:left w:val="nil"/>
              <w:bottom w:val="nil"/>
              <w:right w:val="nil"/>
            </w:tcBorders>
            <w:shd w:val="clear" w:color="auto" w:fill="auto"/>
            <w:noWrap/>
            <w:vAlign w:val="bottom"/>
            <w:hideMark/>
          </w:tcPr>
          <w:p w14:paraId="55E60E96" w14:textId="77777777" w:rsidR="00F00FC8" w:rsidRPr="00F00FC8" w:rsidRDefault="00F00FC8" w:rsidP="00F00FC8">
            <w:pPr>
              <w:spacing w:after="0" w:line="240" w:lineRule="auto"/>
              <w:jc w:val="center"/>
              <w:rPr>
                <w:rFonts w:ascii="Calibri" w:eastAsia="Times New Roman" w:hAnsi="Calibri" w:cs="Calibri"/>
                <w:b/>
                <w:bCs/>
                <w:color w:val="000000"/>
                <w:sz w:val="24"/>
                <w:szCs w:val="24"/>
              </w:rPr>
            </w:pPr>
            <w:proofErr w:type="spellStart"/>
            <w:r w:rsidRPr="00F00FC8">
              <w:rPr>
                <w:rFonts w:ascii="Calibri" w:eastAsia="Times New Roman" w:hAnsi="Calibri" w:cs="Calibri"/>
                <w:b/>
                <w:bCs/>
                <w:color w:val="000000"/>
                <w:sz w:val="24"/>
                <w:szCs w:val="24"/>
              </w:rPr>
              <w:t>logLik</w:t>
            </w:r>
            <w:proofErr w:type="spellEnd"/>
          </w:p>
        </w:tc>
        <w:tc>
          <w:tcPr>
            <w:tcW w:w="1300" w:type="dxa"/>
            <w:tcBorders>
              <w:top w:val="nil"/>
              <w:left w:val="nil"/>
              <w:bottom w:val="nil"/>
              <w:right w:val="nil"/>
            </w:tcBorders>
            <w:shd w:val="clear" w:color="auto" w:fill="auto"/>
            <w:noWrap/>
            <w:vAlign w:val="bottom"/>
            <w:hideMark/>
          </w:tcPr>
          <w:p w14:paraId="75CA8707" w14:textId="77777777" w:rsidR="00F00FC8" w:rsidRPr="00F00FC8" w:rsidRDefault="00F00FC8" w:rsidP="00F00FC8">
            <w:pPr>
              <w:spacing w:after="0" w:line="240" w:lineRule="auto"/>
              <w:jc w:val="center"/>
              <w:rPr>
                <w:rFonts w:ascii="Calibri" w:eastAsia="Times New Roman" w:hAnsi="Calibri" w:cs="Calibri"/>
                <w:b/>
                <w:bCs/>
                <w:color w:val="000000"/>
                <w:sz w:val="24"/>
                <w:szCs w:val="24"/>
              </w:rPr>
            </w:pPr>
            <w:r w:rsidRPr="00F00FC8">
              <w:rPr>
                <w:rFonts w:ascii="Calibri" w:eastAsia="Times New Roman" w:hAnsi="Calibri" w:cs="Calibri"/>
                <w:b/>
                <w:bCs/>
                <w:color w:val="000000"/>
                <w:sz w:val="24"/>
                <w:szCs w:val="24"/>
              </w:rPr>
              <w:t>df</w:t>
            </w:r>
          </w:p>
        </w:tc>
      </w:tr>
      <w:tr w:rsidR="00F00FC8" w:rsidRPr="00F00FC8" w14:paraId="5D55FCB4" w14:textId="77777777" w:rsidTr="00F00FC8">
        <w:trPr>
          <w:trHeight w:val="320"/>
        </w:trPr>
        <w:tc>
          <w:tcPr>
            <w:tcW w:w="2600" w:type="dxa"/>
            <w:tcBorders>
              <w:top w:val="nil"/>
              <w:left w:val="nil"/>
              <w:bottom w:val="nil"/>
              <w:right w:val="nil"/>
            </w:tcBorders>
            <w:shd w:val="clear" w:color="auto" w:fill="auto"/>
            <w:noWrap/>
            <w:vAlign w:val="bottom"/>
            <w:hideMark/>
          </w:tcPr>
          <w:p w14:paraId="3C0636D0" w14:textId="77777777" w:rsidR="00F00FC8" w:rsidRPr="00F00FC8" w:rsidRDefault="00F00FC8" w:rsidP="00F00FC8">
            <w:pPr>
              <w:spacing w:after="0" w:line="240" w:lineRule="auto"/>
              <w:rPr>
                <w:rFonts w:ascii="Calibri" w:eastAsia="Times New Roman" w:hAnsi="Calibri" w:cs="Calibri"/>
                <w:color w:val="000000"/>
                <w:sz w:val="24"/>
                <w:szCs w:val="24"/>
              </w:rPr>
            </w:pPr>
            <w:r w:rsidRPr="00F00FC8">
              <w:rPr>
                <w:rFonts w:ascii="Calibri" w:eastAsia="Times New Roman" w:hAnsi="Calibri" w:cs="Calibri"/>
                <w:color w:val="000000"/>
                <w:sz w:val="24"/>
                <w:szCs w:val="24"/>
              </w:rPr>
              <w:t>Neg-binomial2 AR-1</w:t>
            </w:r>
          </w:p>
        </w:tc>
        <w:tc>
          <w:tcPr>
            <w:tcW w:w="1300" w:type="dxa"/>
            <w:tcBorders>
              <w:top w:val="nil"/>
              <w:left w:val="nil"/>
              <w:bottom w:val="nil"/>
              <w:right w:val="nil"/>
            </w:tcBorders>
            <w:shd w:val="clear" w:color="auto" w:fill="auto"/>
            <w:noWrap/>
            <w:vAlign w:val="bottom"/>
            <w:hideMark/>
          </w:tcPr>
          <w:p w14:paraId="557194DD"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0.00</w:t>
            </w:r>
          </w:p>
        </w:tc>
        <w:tc>
          <w:tcPr>
            <w:tcW w:w="1300" w:type="dxa"/>
            <w:tcBorders>
              <w:top w:val="nil"/>
              <w:left w:val="nil"/>
              <w:bottom w:val="nil"/>
              <w:right w:val="nil"/>
            </w:tcBorders>
            <w:shd w:val="clear" w:color="auto" w:fill="auto"/>
            <w:noWrap/>
            <w:vAlign w:val="bottom"/>
            <w:hideMark/>
          </w:tcPr>
          <w:p w14:paraId="0168D12F"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6794.2</w:t>
            </w:r>
          </w:p>
        </w:tc>
        <w:tc>
          <w:tcPr>
            <w:tcW w:w="1300" w:type="dxa"/>
            <w:tcBorders>
              <w:top w:val="nil"/>
              <w:left w:val="nil"/>
              <w:bottom w:val="nil"/>
              <w:right w:val="nil"/>
            </w:tcBorders>
            <w:shd w:val="clear" w:color="auto" w:fill="auto"/>
            <w:noWrap/>
            <w:vAlign w:val="bottom"/>
            <w:hideMark/>
          </w:tcPr>
          <w:p w14:paraId="2D2DA4F5"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-3388.1</w:t>
            </w:r>
          </w:p>
        </w:tc>
        <w:tc>
          <w:tcPr>
            <w:tcW w:w="1300" w:type="dxa"/>
            <w:tcBorders>
              <w:top w:val="nil"/>
              <w:left w:val="nil"/>
              <w:bottom w:val="nil"/>
              <w:right w:val="nil"/>
            </w:tcBorders>
            <w:shd w:val="clear" w:color="auto" w:fill="auto"/>
            <w:noWrap/>
            <w:vAlign w:val="bottom"/>
            <w:hideMark/>
          </w:tcPr>
          <w:p w14:paraId="4B1E1D47"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9</w:t>
            </w:r>
          </w:p>
        </w:tc>
      </w:tr>
      <w:tr w:rsidR="00F00FC8" w:rsidRPr="00F00FC8" w14:paraId="28BCFB0E" w14:textId="77777777" w:rsidTr="00F00FC8">
        <w:trPr>
          <w:trHeight w:val="320"/>
        </w:trPr>
        <w:tc>
          <w:tcPr>
            <w:tcW w:w="2600" w:type="dxa"/>
            <w:tcBorders>
              <w:top w:val="nil"/>
              <w:left w:val="nil"/>
              <w:bottom w:val="nil"/>
              <w:right w:val="nil"/>
            </w:tcBorders>
            <w:shd w:val="clear" w:color="auto" w:fill="auto"/>
            <w:noWrap/>
            <w:vAlign w:val="bottom"/>
            <w:hideMark/>
          </w:tcPr>
          <w:p w14:paraId="46CC67B2" w14:textId="77777777" w:rsidR="00F00FC8" w:rsidRPr="00F00FC8" w:rsidRDefault="00F00FC8" w:rsidP="00F00FC8">
            <w:pPr>
              <w:spacing w:after="0" w:line="240" w:lineRule="auto"/>
              <w:rPr>
                <w:rFonts w:ascii="Calibri" w:eastAsia="Times New Roman" w:hAnsi="Calibri" w:cs="Calibri"/>
                <w:color w:val="000000"/>
                <w:sz w:val="24"/>
                <w:szCs w:val="24"/>
              </w:rPr>
            </w:pPr>
            <w:r w:rsidRPr="00F00FC8">
              <w:rPr>
                <w:rFonts w:ascii="Calibri" w:eastAsia="Times New Roman" w:hAnsi="Calibri" w:cs="Calibri"/>
                <w:color w:val="000000"/>
                <w:sz w:val="24"/>
                <w:szCs w:val="24"/>
              </w:rPr>
              <w:t>Poisson AR-1</w:t>
            </w:r>
          </w:p>
        </w:tc>
        <w:tc>
          <w:tcPr>
            <w:tcW w:w="1300" w:type="dxa"/>
            <w:tcBorders>
              <w:top w:val="nil"/>
              <w:left w:val="nil"/>
              <w:bottom w:val="nil"/>
              <w:right w:val="nil"/>
            </w:tcBorders>
            <w:shd w:val="clear" w:color="auto" w:fill="auto"/>
            <w:noWrap/>
            <w:vAlign w:val="bottom"/>
            <w:hideMark/>
          </w:tcPr>
          <w:p w14:paraId="2AB2FD7E"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12.69</w:t>
            </w:r>
          </w:p>
        </w:tc>
        <w:tc>
          <w:tcPr>
            <w:tcW w:w="1300" w:type="dxa"/>
            <w:tcBorders>
              <w:top w:val="nil"/>
              <w:left w:val="nil"/>
              <w:bottom w:val="nil"/>
              <w:right w:val="nil"/>
            </w:tcBorders>
            <w:shd w:val="clear" w:color="auto" w:fill="auto"/>
            <w:noWrap/>
            <w:vAlign w:val="bottom"/>
            <w:hideMark/>
          </w:tcPr>
          <w:p w14:paraId="2FB39ED8"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6806.9</w:t>
            </w:r>
          </w:p>
        </w:tc>
        <w:tc>
          <w:tcPr>
            <w:tcW w:w="1300" w:type="dxa"/>
            <w:tcBorders>
              <w:top w:val="nil"/>
              <w:left w:val="nil"/>
              <w:bottom w:val="nil"/>
              <w:right w:val="nil"/>
            </w:tcBorders>
            <w:shd w:val="clear" w:color="auto" w:fill="auto"/>
            <w:noWrap/>
            <w:vAlign w:val="bottom"/>
            <w:hideMark/>
          </w:tcPr>
          <w:p w14:paraId="18E196AB"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-3395.4</w:t>
            </w:r>
          </w:p>
        </w:tc>
        <w:tc>
          <w:tcPr>
            <w:tcW w:w="1300" w:type="dxa"/>
            <w:tcBorders>
              <w:top w:val="nil"/>
              <w:left w:val="nil"/>
              <w:bottom w:val="nil"/>
              <w:right w:val="nil"/>
            </w:tcBorders>
            <w:shd w:val="clear" w:color="auto" w:fill="auto"/>
            <w:noWrap/>
            <w:vAlign w:val="bottom"/>
            <w:hideMark/>
          </w:tcPr>
          <w:p w14:paraId="215DDB91"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8</w:t>
            </w:r>
          </w:p>
        </w:tc>
      </w:tr>
      <w:tr w:rsidR="00F00FC8" w:rsidRPr="00F00FC8" w14:paraId="488826D3" w14:textId="77777777" w:rsidTr="00F00FC8">
        <w:trPr>
          <w:trHeight w:val="320"/>
        </w:trPr>
        <w:tc>
          <w:tcPr>
            <w:tcW w:w="2600" w:type="dxa"/>
            <w:tcBorders>
              <w:top w:val="nil"/>
              <w:left w:val="nil"/>
              <w:bottom w:val="nil"/>
              <w:right w:val="nil"/>
            </w:tcBorders>
            <w:shd w:val="clear" w:color="auto" w:fill="auto"/>
            <w:noWrap/>
            <w:vAlign w:val="bottom"/>
            <w:hideMark/>
          </w:tcPr>
          <w:p w14:paraId="74F81675" w14:textId="77777777" w:rsidR="00F00FC8" w:rsidRPr="00F00FC8" w:rsidRDefault="00F00FC8" w:rsidP="00F00FC8">
            <w:pPr>
              <w:spacing w:after="0" w:line="240" w:lineRule="auto"/>
              <w:rPr>
                <w:rFonts w:ascii="Calibri" w:eastAsia="Times New Roman" w:hAnsi="Calibri" w:cs="Calibri"/>
                <w:color w:val="000000"/>
                <w:sz w:val="24"/>
                <w:szCs w:val="24"/>
              </w:rPr>
            </w:pPr>
            <w:r w:rsidRPr="00F00FC8">
              <w:rPr>
                <w:rFonts w:ascii="Calibri" w:eastAsia="Times New Roman" w:hAnsi="Calibri" w:cs="Calibri"/>
                <w:color w:val="000000"/>
                <w:sz w:val="24"/>
                <w:szCs w:val="24"/>
              </w:rPr>
              <w:t>Negative-binomial2</w:t>
            </w:r>
          </w:p>
        </w:tc>
        <w:tc>
          <w:tcPr>
            <w:tcW w:w="1300" w:type="dxa"/>
            <w:tcBorders>
              <w:top w:val="nil"/>
              <w:left w:val="nil"/>
              <w:bottom w:val="nil"/>
              <w:right w:val="nil"/>
            </w:tcBorders>
            <w:shd w:val="clear" w:color="auto" w:fill="auto"/>
            <w:noWrap/>
            <w:vAlign w:val="bottom"/>
            <w:hideMark/>
          </w:tcPr>
          <w:p w14:paraId="6C82868E"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18.69</w:t>
            </w:r>
          </w:p>
        </w:tc>
        <w:tc>
          <w:tcPr>
            <w:tcW w:w="1300" w:type="dxa"/>
            <w:tcBorders>
              <w:top w:val="nil"/>
              <w:left w:val="nil"/>
              <w:bottom w:val="nil"/>
              <w:right w:val="nil"/>
            </w:tcBorders>
            <w:shd w:val="clear" w:color="auto" w:fill="auto"/>
            <w:noWrap/>
            <w:vAlign w:val="bottom"/>
            <w:hideMark/>
          </w:tcPr>
          <w:p w14:paraId="6670DFC2"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6812.9</w:t>
            </w:r>
          </w:p>
        </w:tc>
        <w:tc>
          <w:tcPr>
            <w:tcW w:w="1300" w:type="dxa"/>
            <w:tcBorders>
              <w:top w:val="nil"/>
              <w:left w:val="nil"/>
              <w:bottom w:val="nil"/>
              <w:right w:val="nil"/>
            </w:tcBorders>
            <w:shd w:val="clear" w:color="auto" w:fill="auto"/>
            <w:noWrap/>
            <w:vAlign w:val="bottom"/>
            <w:hideMark/>
          </w:tcPr>
          <w:p w14:paraId="1344FE28"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-3399.4</w:t>
            </w:r>
          </w:p>
        </w:tc>
        <w:tc>
          <w:tcPr>
            <w:tcW w:w="1300" w:type="dxa"/>
            <w:tcBorders>
              <w:top w:val="nil"/>
              <w:left w:val="nil"/>
              <w:bottom w:val="nil"/>
              <w:right w:val="nil"/>
            </w:tcBorders>
            <w:shd w:val="clear" w:color="auto" w:fill="auto"/>
            <w:noWrap/>
            <w:vAlign w:val="bottom"/>
            <w:hideMark/>
          </w:tcPr>
          <w:p w14:paraId="58D6EE7D"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7</w:t>
            </w:r>
          </w:p>
        </w:tc>
      </w:tr>
      <w:tr w:rsidR="00F00FC8" w:rsidRPr="00F00FC8" w14:paraId="10545A57" w14:textId="77777777" w:rsidTr="00F00FC8">
        <w:trPr>
          <w:trHeight w:val="320"/>
        </w:trPr>
        <w:tc>
          <w:tcPr>
            <w:tcW w:w="2600" w:type="dxa"/>
            <w:tcBorders>
              <w:top w:val="nil"/>
              <w:left w:val="nil"/>
              <w:bottom w:val="nil"/>
              <w:right w:val="nil"/>
            </w:tcBorders>
            <w:shd w:val="clear" w:color="auto" w:fill="auto"/>
            <w:noWrap/>
            <w:vAlign w:val="bottom"/>
            <w:hideMark/>
          </w:tcPr>
          <w:p w14:paraId="2A463855" w14:textId="77777777" w:rsidR="00F00FC8" w:rsidRPr="00F00FC8" w:rsidRDefault="00F00FC8" w:rsidP="00F00FC8">
            <w:pPr>
              <w:spacing w:after="0" w:line="240" w:lineRule="auto"/>
              <w:rPr>
                <w:rFonts w:ascii="Calibri" w:eastAsia="Times New Roman" w:hAnsi="Calibri" w:cs="Calibri"/>
                <w:color w:val="000000"/>
                <w:sz w:val="24"/>
                <w:szCs w:val="24"/>
              </w:rPr>
            </w:pPr>
            <w:r w:rsidRPr="00F00FC8">
              <w:rPr>
                <w:rFonts w:ascii="Calibri" w:eastAsia="Times New Roman" w:hAnsi="Calibri" w:cs="Calibri"/>
                <w:color w:val="000000"/>
                <w:sz w:val="24"/>
                <w:szCs w:val="24"/>
              </w:rPr>
              <w:t>Zero-inflated binomial2</w:t>
            </w:r>
          </w:p>
        </w:tc>
        <w:tc>
          <w:tcPr>
            <w:tcW w:w="1300" w:type="dxa"/>
            <w:tcBorders>
              <w:top w:val="nil"/>
              <w:left w:val="nil"/>
              <w:bottom w:val="nil"/>
              <w:right w:val="nil"/>
            </w:tcBorders>
            <w:shd w:val="clear" w:color="auto" w:fill="auto"/>
            <w:noWrap/>
            <w:vAlign w:val="bottom"/>
            <w:hideMark/>
          </w:tcPr>
          <w:p w14:paraId="62EBD9E3"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20.69</w:t>
            </w:r>
          </w:p>
        </w:tc>
        <w:tc>
          <w:tcPr>
            <w:tcW w:w="1300" w:type="dxa"/>
            <w:tcBorders>
              <w:top w:val="nil"/>
              <w:left w:val="nil"/>
              <w:bottom w:val="nil"/>
              <w:right w:val="nil"/>
            </w:tcBorders>
            <w:shd w:val="clear" w:color="auto" w:fill="auto"/>
            <w:noWrap/>
            <w:vAlign w:val="bottom"/>
            <w:hideMark/>
          </w:tcPr>
          <w:p w14:paraId="0D12BE79"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6814.9</w:t>
            </w:r>
          </w:p>
        </w:tc>
        <w:tc>
          <w:tcPr>
            <w:tcW w:w="1300" w:type="dxa"/>
            <w:tcBorders>
              <w:top w:val="nil"/>
              <w:left w:val="nil"/>
              <w:bottom w:val="nil"/>
              <w:right w:val="nil"/>
            </w:tcBorders>
            <w:shd w:val="clear" w:color="auto" w:fill="auto"/>
            <w:noWrap/>
            <w:vAlign w:val="bottom"/>
            <w:hideMark/>
          </w:tcPr>
          <w:p w14:paraId="2321D5BE"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-3399.4</w:t>
            </w:r>
          </w:p>
        </w:tc>
        <w:tc>
          <w:tcPr>
            <w:tcW w:w="1300" w:type="dxa"/>
            <w:tcBorders>
              <w:top w:val="nil"/>
              <w:left w:val="nil"/>
              <w:bottom w:val="nil"/>
              <w:right w:val="nil"/>
            </w:tcBorders>
            <w:shd w:val="clear" w:color="auto" w:fill="auto"/>
            <w:noWrap/>
            <w:vAlign w:val="bottom"/>
            <w:hideMark/>
          </w:tcPr>
          <w:p w14:paraId="64118CD3"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8</w:t>
            </w:r>
          </w:p>
        </w:tc>
      </w:tr>
      <w:tr w:rsidR="00F00FC8" w:rsidRPr="00F00FC8" w14:paraId="167E349A" w14:textId="77777777" w:rsidTr="00F00FC8">
        <w:trPr>
          <w:trHeight w:val="320"/>
        </w:trPr>
        <w:tc>
          <w:tcPr>
            <w:tcW w:w="2600" w:type="dxa"/>
            <w:tcBorders>
              <w:top w:val="nil"/>
              <w:left w:val="nil"/>
              <w:bottom w:val="nil"/>
              <w:right w:val="nil"/>
            </w:tcBorders>
            <w:shd w:val="clear" w:color="auto" w:fill="auto"/>
            <w:noWrap/>
            <w:vAlign w:val="bottom"/>
            <w:hideMark/>
          </w:tcPr>
          <w:p w14:paraId="0F1A6D5C" w14:textId="1E2A7F03" w:rsidR="00F00FC8" w:rsidRPr="00F00FC8" w:rsidRDefault="00F00FC8" w:rsidP="00F00FC8">
            <w:pPr>
              <w:spacing w:after="0" w:line="240" w:lineRule="auto"/>
              <w:rPr>
                <w:rFonts w:ascii="Calibri" w:eastAsia="Times New Roman" w:hAnsi="Calibri" w:cs="Calibri"/>
                <w:color w:val="000000"/>
                <w:sz w:val="24"/>
                <w:szCs w:val="24"/>
              </w:rPr>
            </w:pPr>
            <w:r w:rsidRPr="00F00FC8">
              <w:rPr>
                <w:rFonts w:ascii="Calibri" w:eastAsia="Times New Roman" w:hAnsi="Calibri" w:cs="Calibri"/>
                <w:color w:val="000000"/>
                <w:sz w:val="24"/>
                <w:szCs w:val="24"/>
              </w:rPr>
              <w:t xml:space="preserve">Zero-inflated </w:t>
            </w:r>
            <w:r w:rsidR="00D9284C">
              <w:rPr>
                <w:rFonts w:ascii="Calibri" w:eastAsia="Times New Roman" w:hAnsi="Calibri" w:cs="Calibri"/>
                <w:color w:val="000000"/>
                <w:sz w:val="24"/>
                <w:szCs w:val="24"/>
              </w:rPr>
              <w:t>P</w:t>
            </w:r>
            <w:r w:rsidRPr="00F00FC8">
              <w:rPr>
                <w:rFonts w:ascii="Calibri" w:eastAsia="Times New Roman" w:hAnsi="Calibri" w:cs="Calibri"/>
                <w:color w:val="000000"/>
                <w:sz w:val="24"/>
                <w:szCs w:val="24"/>
              </w:rPr>
              <w:t>oisson</w:t>
            </w:r>
          </w:p>
        </w:tc>
        <w:tc>
          <w:tcPr>
            <w:tcW w:w="1300" w:type="dxa"/>
            <w:tcBorders>
              <w:top w:val="nil"/>
              <w:left w:val="nil"/>
              <w:bottom w:val="nil"/>
              <w:right w:val="nil"/>
            </w:tcBorders>
            <w:shd w:val="clear" w:color="auto" w:fill="auto"/>
            <w:noWrap/>
            <w:vAlign w:val="bottom"/>
            <w:hideMark/>
          </w:tcPr>
          <w:p w14:paraId="03E22D47"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529.90</w:t>
            </w:r>
          </w:p>
        </w:tc>
        <w:tc>
          <w:tcPr>
            <w:tcW w:w="1300" w:type="dxa"/>
            <w:tcBorders>
              <w:top w:val="nil"/>
              <w:left w:val="nil"/>
              <w:bottom w:val="nil"/>
              <w:right w:val="nil"/>
            </w:tcBorders>
            <w:shd w:val="clear" w:color="auto" w:fill="auto"/>
            <w:noWrap/>
            <w:vAlign w:val="bottom"/>
            <w:hideMark/>
          </w:tcPr>
          <w:p w14:paraId="16EFC1E1"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7324.1</w:t>
            </w:r>
          </w:p>
        </w:tc>
        <w:tc>
          <w:tcPr>
            <w:tcW w:w="1300" w:type="dxa"/>
            <w:tcBorders>
              <w:top w:val="nil"/>
              <w:left w:val="nil"/>
              <w:bottom w:val="nil"/>
              <w:right w:val="nil"/>
            </w:tcBorders>
            <w:shd w:val="clear" w:color="auto" w:fill="auto"/>
            <w:noWrap/>
            <w:vAlign w:val="bottom"/>
            <w:hideMark/>
          </w:tcPr>
          <w:p w14:paraId="06ED9A5A"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-3655.0</w:t>
            </w:r>
          </w:p>
        </w:tc>
        <w:tc>
          <w:tcPr>
            <w:tcW w:w="1300" w:type="dxa"/>
            <w:tcBorders>
              <w:top w:val="nil"/>
              <w:left w:val="nil"/>
              <w:bottom w:val="nil"/>
              <w:right w:val="nil"/>
            </w:tcBorders>
            <w:shd w:val="clear" w:color="auto" w:fill="auto"/>
            <w:noWrap/>
            <w:vAlign w:val="bottom"/>
            <w:hideMark/>
          </w:tcPr>
          <w:p w14:paraId="6447185B"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7</w:t>
            </w:r>
          </w:p>
        </w:tc>
      </w:tr>
      <w:tr w:rsidR="00F00FC8" w:rsidRPr="00F00FC8" w14:paraId="7EBD0E85" w14:textId="77777777" w:rsidTr="00F00FC8">
        <w:trPr>
          <w:trHeight w:val="320"/>
        </w:trPr>
        <w:tc>
          <w:tcPr>
            <w:tcW w:w="2600" w:type="dxa"/>
            <w:tcBorders>
              <w:top w:val="nil"/>
              <w:left w:val="nil"/>
              <w:bottom w:val="nil"/>
              <w:right w:val="nil"/>
            </w:tcBorders>
            <w:shd w:val="clear" w:color="auto" w:fill="auto"/>
            <w:noWrap/>
            <w:vAlign w:val="bottom"/>
            <w:hideMark/>
          </w:tcPr>
          <w:p w14:paraId="02B4ADBF" w14:textId="77777777" w:rsidR="00F00FC8" w:rsidRPr="00F00FC8" w:rsidRDefault="00F00FC8" w:rsidP="00F00FC8">
            <w:pPr>
              <w:spacing w:after="0" w:line="240" w:lineRule="auto"/>
              <w:rPr>
                <w:rFonts w:ascii="Calibri" w:eastAsia="Times New Roman" w:hAnsi="Calibri" w:cs="Calibri"/>
                <w:color w:val="000000"/>
                <w:sz w:val="24"/>
                <w:szCs w:val="24"/>
              </w:rPr>
            </w:pPr>
            <w:r w:rsidRPr="00F00FC8">
              <w:rPr>
                <w:rFonts w:ascii="Calibri" w:eastAsia="Times New Roman" w:hAnsi="Calibri" w:cs="Calibri"/>
                <w:color w:val="000000"/>
                <w:sz w:val="24"/>
                <w:szCs w:val="24"/>
              </w:rPr>
              <w:t>Poisson</w:t>
            </w:r>
          </w:p>
        </w:tc>
        <w:tc>
          <w:tcPr>
            <w:tcW w:w="1300" w:type="dxa"/>
            <w:tcBorders>
              <w:top w:val="nil"/>
              <w:left w:val="nil"/>
              <w:bottom w:val="nil"/>
              <w:right w:val="nil"/>
            </w:tcBorders>
            <w:shd w:val="clear" w:color="auto" w:fill="auto"/>
            <w:noWrap/>
            <w:vAlign w:val="bottom"/>
            <w:hideMark/>
          </w:tcPr>
          <w:p w14:paraId="687A3BE5"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608.68</w:t>
            </w:r>
          </w:p>
        </w:tc>
        <w:tc>
          <w:tcPr>
            <w:tcW w:w="1300" w:type="dxa"/>
            <w:tcBorders>
              <w:top w:val="nil"/>
              <w:left w:val="nil"/>
              <w:bottom w:val="nil"/>
              <w:right w:val="nil"/>
            </w:tcBorders>
            <w:shd w:val="clear" w:color="auto" w:fill="auto"/>
            <w:noWrap/>
            <w:vAlign w:val="bottom"/>
            <w:hideMark/>
          </w:tcPr>
          <w:p w14:paraId="3458B349"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7402.8</w:t>
            </w:r>
          </w:p>
        </w:tc>
        <w:tc>
          <w:tcPr>
            <w:tcW w:w="1300" w:type="dxa"/>
            <w:tcBorders>
              <w:top w:val="nil"/>
              <w:left w:val="nil"/>
              <w:bottom w:val="nil"/>
              <w:right w:val="nil"/>
            </w:tcBorders>
            <w:shd w:val="clear" w:color="auto" w:fill="auto"/>
            <w:noWrap/>
            <w:vAlign w:val="bottom"/>
            <w:hideMark/>
          </w:tcPr>
          <w:p w14:paraId="49E2C1FF"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-3695.4</w:t>
            </w:r>
          </w:p>
        </w:tc>
        <w:tc>
          <w:tcPr>
            <w:tcW w:w="1300" w:type="dxa"/>
            <w:tcBorders>
              <w:top w:val="nil"/>
              <w:left w:val="nil"/>
              <w:bottom w:val="nil"/>
              <w:right w:val="nil"/>
            </w:tcBorders>
            <w:shd w:val="clear" w:color="auto" w:fill="auto"/>
            <w:noWrap/>
            <w:vAlign w:val="bottom"/>
            <w:hideMark/>
          </w:tcPr>
          <w:p w14:paraId="1B39429C" w14:textId="77777777" w:rsidR="00F00FC8" w:rsidRPr="00F00FC8" w:rsidRDefault="00F00FC8" w:rsidP="00F00FC8">
            <w:pPr>
              <w:spacing w:after="0" w:line="240" w:lineRule="auto"/>
              <w:jc w:val="center"/>
              <w:rPr>
                <w:rFonts w:ascii="Calibri" w:eastAsia="Times New Roman" w:hAnsi="Calibri" w:cs="Calibri"/>
                <w:color w:val="000000"/>
                <w:sz w:val="24"/>
                <w:szCs w:val="24"/>
              </w:rPr>
            </w:pPr>
            <w:r w:rsidRPr="00F00FC8">
              <w:rPr>
                <w:rFonts w:ascii="Calibri" w:eastAsia="Times New Roman" w:hAnsi="Calibri" w:cs="Calibri"/>
                <w:color w:val="000000"/>
                <w:sz w:val="24"/>
                <w:szCs w:val="24"/>
              </w:rPr>
              <w:t>6</w:t>
            </w:r>
          </w:p>
        </w:tc>
      </w:tr>
    </w:tbl>
    <w:p w14:paraId="4A0C5031" w14:textId="27D06F15" w:rsidR="00F00FC8" w:rsidRDefault="00F00FC8">
      <w:pPr>
        <w:rPr>
          <w:rFonts w:ascii="Times New Roman" w:hAnsi="Times New Roman" w:cs="Times New Roman"/>
          <w:sz w:val="24"/>
          <w:szCs w:val="24"/>
        </w:rPr>
      </w:pPr>
      <w:r>
        <w:rPr>
          <w:rFonts w:ascii="Times New Roman" w:hAnsi="Times New Roman" w:cs="Times New Roman"/>
          <w:sz w:val="24"/>
          <w:szCs w:val="24"/>
        </w:rPr>
        <w:br w:type="page"/>
      </w:r>
    </w:p>
    <w:p w14:paraId="17257711" w14:textId="77777777" w:rsidR="00F070F1" w:rsidRDefault="00904C94" w:rsidP="00904C94">
      <w:pPr>
        <w:autoSpaceDE w:val="0"/>
        <w:autoSpaceDN w:val="0"/>
        <w:adjustRightInd w:val="0"/>
        <w:spacing w:after="0" w:line="240" w:lineRule="auto"/>
        <w:rPr>
          <w:rFonts w:ascii="Times New Roman" w:hAnsi="Times New Roman" w:cs="Times New Roman"/>
          <w:sz w:val="24"/>
          <w:szCs w:val="24"/>
        </w:rPr>
      </w:pPr>
      <w:r w:rsidRPr="000015C8">
        <w:rPr>
          <w:rFonts w:ascii="Times New Roman" w:hAnsi="Times New Roman" w:cs="Times New Roman"/>
          <w:b/>
          <w:bCs/>
          <w:sz w:val="24"/>
          <w:szCs w:val="24"/>
        </w:rPr>
        <w:lastRenderedPageBreak/>
        <w:t xml:space="preserve">Appendix </w:t>
      </w:r>
      <w:r w:rsidR="00F00FC8" w:rsidRPr="000015C8">
        <w:rPr>
          <w:rFonts w:ascii="Times New Roman" w:hAnsi="Times New Roman" w:cs="Times New Roman"/>
          <w:b/>
          <w:bCs/>
          <w:sz w:val="24"/>
          <w:szCs w:val="24"/>
        </w:rPr>
        <w:t>3</w:t>
      </w:r>
      <w:r w:rsidRPr="000015C8">
        <w:rPr>
          <w:rFonts w:ascii="Times New Roman" w:hAnsi="Times New Roman" w:cs="Times New Roman"/>
          <w:b/>
          <w:bCs/>
          <w:sz w:val="24"/>
          <w:szCs w:val="24"/>
        </w:rPr>
        <w:t>.</w:t>
      </w:r>
      <w:r>
        <w:rPr>
          <w:rFonts w:ascii="Times New Roman" w:hAnsi="Times New Roman" w:cs="Times New Roman"/>
          <w:sz w:val="24"/>
          <w:szCs w:val="24"/>
        </w:rPr>
        <w:t xml:space="preserve"> </w:t>
      </w:r>
      <w:r w:rsidR="001E0734">
        <w:rPr>
          <w:rFonts w:ascii="Times New Roman" w:hAnsi="Times New Roman" w:cs="Times New Roman"/>
          <w:sz w:val="24"/>
          <w:szCs w:val="24"/>
        </w:rPr>
        <w:t xml:space="preserve">Sensitivity analysis to determine criteria for including species in GLMM models. </w:t>
      </w:r>
      <w:r w:rsidR="000015C8">
        <w:rPr>
          <w:rFonts w:ascii="Times New Roman" w:hAnsi="Times New Roman" w:cs="Times New Roman"/>
          <w:sz w:val="24"/>
          <w:szCs w:val="24"/>
        </w:rPr>
        <w:t>The minimum amount of data to fit a regression model is three points.  To determine if including time series with few data points biased our results we conducted a sensitivity analysis where we progressively included only time series with more observations.</w:t>
      </w:r>
      <w:r w:rsidR="000015C8">
        <w:rPr>
          <w:rFonts w:ascii="Times New Roman" w:hAnsi="Times New Roman" w:cs="Times New Roman"/>
          <w:sz w:val="24"/>
          <w:szCs w:val="24"/>
        </w:rPr>
        <w:t xml:space="preserve">  We </w:t>
      </w:r>
      <w:r w:rsidR="001E0734">
        <w:rPr>
          <w:rFonts w:ascii="Times New Roman" w:hAnsi="Times New Roman" w:cs="Times New Roman"/>
          <w:sz w:val="24"/>
          <w:szCs w:val="24"/>
        </w:rPr>
        <w:t>first fit ou</w:t>
      </w:r>
      <w:r w:rsidR="00460708">
        <w:rPr>
          <w:rFonts w:ascii="Times New Roman" w:hAnsi="Times New Roman" w:cs="Times New Roman"/>
          <w:sz w:val="24"/>
          <w:szCs w:val="24"/>
        </w:rPr>
        <w:t>r</w:t>
      </w:r>
      <w:r w:rsidR="001E0734">
        <w:rPr>
          <w:rFonts w:ascii="Times New Roman" w:hAnsi="Times New Roman" w:cs="Times New Roman"/>
          <w:sz w:val="24"/>
          <w:szCs w:val="24"/>
        </w:rPr>
        <w:t xml:space="preserve"> GLMM model </w:t>
      </w:r>
      <w:r w:rsidR="00F070F1">
        <w:rPr>
          <w:rFonts w:ascii="Times New Roman" w:hAnsi="Times New Roman" w:cs="Times New Roman"/>
          <w:sz w:val="24"/>
          <w:szCs w:val="24"/>
        </w:rPr>
        <w:t>using</w:t>
      </w:r>
      <w:r w:rsidR="001E0734">
        <w:rPr>
          <w:rFonts w:ascii="Times New Roman" w:hAnsi="Times New Roman" w:cs="Times New Roman"/>
          <w:sz w:val="24"/>
          <w:szCs w:val="24"/>
        </w:rPr>
        <w:t xml:space="preserve"> </w:t>
      </w:r>
      <w:proofErr w:type="spellStart"/>
      <w:r w:rsidR="001E0734">
        <w:rPr>
          <w:rFonts w:ascii="Times New Roman" w:hAnsi="Times New Roman" w:cs="Times New Roman"/>
          <w:sz w:val="24"/>
          <w:szCs w:val="24"/>
        </w:rPr>
        <w:t>all time</w:t>
      </w:r>
      <w:proofErr w:type="spellEnd"/>
      <w:r w:rsidR="001E0734">
        <w:rPr>
          <w:rFonts w:ascii="Times New Roman" w:hAnsi="Times New Roman" w:cs="Times New Roman"/>
          <w:sz w:val="24"/>
          <w:szCs w:val="24"/>
        </w:rPr>
        <w:t xml:space="preserve"> series where a species ha</w:t>
      </w:r>
      <w:r w:rsidR="00460708">
        <w:rPr>
          <w:rFonts w:ascii="Times New Roman" w:hAnsi="Times New Roman" w:cs="Times New Roman"/>
          <w:sz w:val="24"/>
          <w:szCs w:val="24"/>
        </w:rPr>
        <w:t>d</w:t>
      </w:r>
      <w:r w:rsidR="001E0734">
        <w:rPr>
          <w:rFonts w:ascii="Times New Roman" w:hAnsi="Times New Roman" w:cs="Times New Roman"/>
          <w:sz w:val="24"/>
          <w:szCs w:val="24"/>
        </w:rPr>
        <w:t xml:space="preserve"> been observed in at </w:t>
      </w:r>
      <w:r w:rsidR="00460708">
        <w:rPr>
          <w:rFonts w:ascii="Times New Roman" w:hAnsi="Times New Roman" w:cs="Times New Roman"/>
          <w:sz w:val="24"/>
          <w:szCs w:val="24"/>
        </w:rPr>
        <w:t xml:space="preserve">three </w:t>
      </w:r>
      <w:r w:rsidR="001E0734">
        <w:rPr>
          <w:rFonts w:ascii="Times New Roman" w:hAnsi="Times New Roman" w:cs="Times New Roman"/>
          <w:sz w:val="24"/>
          <w:szCs w:val="24"/>
        </w:rPr>
        <w:t>least different years for a given site.</w:t>
      </w:r>
      <w:r w:rsidR="00460708">
        <w:rPr>
          <w:rFonts w:ascii="Times New Roman" w:hAnsi="Times New Roman" w:cs="Times New Roman"/>
          <w:sz w:val="24"/>
          <w:szCs w:val="24"/>
        </w:rPr>
        <w:t xml:space="preserve">  That is, data were only excluded if it was for a species that hand only been observed one (singletons) or twice at a given site during the study.</w:t>
      </w:r>
      <w:r w:rsidR="00F070F1">
        <w:rPr>
          <w:rFonts w:ascii="Times New Roman" w:hAnsi="Times New Roman" w:cs="Times New Roman"/>
          <w:sz w:val="24"/>
          <w:szCs w:val="24"/>
        </w:rPr>
        <w:t xml:space="preserve">  </w:t>
      </w:r>
      <w:r w:rsidR="00460708">
        <w:rPr>
          <w:rFonts w:ascii="Times New Roman" w:hAnsi="Times New Roman" w:cs="Times New Roman"/>
          <w:sz w:val="24"/>
          <w:szCs w:val="24"/>
        </w:rPr>
        <w:t>We then iteratively removed each species that had only been observed three times at a site from the data and re-fit the model.  After all species observed only three times were individually removed, we removed all of them and repeated the process by individually removing each species observed only four times from the model.  This process was continued until only species observed seve</w:t>
      </w:r>
      <w:r w:rsidR="000015C8">
        <w:rPr>
          <w:rFonts w:ascii="Times New Roman" w:hAnsi="Times New Roman" w:cs="Times New Roman"/>
          <w:sz w:val="24"/>
          <w:szCs w:val="24"/>
        </w:rPr>
        <w:t>n</w:t>
      </w:r>
      <w:r w:rsidR="00460708">
        <w:rPr>
          <w:rFonts w:ascii="Times New Roman" w:hAnsi="Times New Roman" w:cs="Times New Roman"/>
          <w:sz w:val="24"/>
          <w:szCs w:val="24"/>
        </w:rPr>
        <w:t xml:space="preserve"> or more years remained in the model (far-right of the plot).</w:t>
      </w:r>
      <w:r w:rsidR="000015C8">
        <w:rPr>
          <w:rFonts w:ascii="Times New Roman" w:hAnsi="Times New Roman" w:cs="Times New Roman"/>
          <w:sz w:val="24"/>
          <w:szCs w:val="24"/>
        </w:rPr>
        <w:t xml:space="preserve"> </w:t>
      </w:r>
    </w:p>
    <w:p w14:paraId="558519D7" w14:textId="77777777" w:rsidR="00F070F1" w:rsidRDefault="00F070F1" w:rsidP="00904C94">
      <w:pPr>
        <w:autoSpaceDE w:val="0"/>
        <w:autoSpaceDN w:val="0"/>
        <w:adjustRightInd w:val="0"/>
        <w:spacing w:after="0" w:line="240" w:lineRule="auto"/>
        <w:rPr>
          <w:rFonts w:ascii="Times New Roman" w:hAnsi="Times New Roman" w:cs="Times New Roman"/>
          <w:sz w:val="24"/>
          <w:szCs w:val="24"/>
        </w:rPr>
      </w:pPr>
    </w:p>
    <w:p w14:paraId="39830F35" w14:textId="1D25631D" w:rsidR="001D4823" w:rsidRPr="000015C8" w:rsidDel="000015C8" w:rsidRDefault="00F070F1" w:rsidP="00F070F1">
      <w:pPr>
        <w:spacing w:after="0" w:line="240" w:lineRule="auto"/>
        <w:rPr>
          <w:del w:id="16" w:author="Microsoft Office User" w:date="2021-04-14T13:53:00Z"/>
          <w:rFonts w:ascii="Times New Roman" w:hAnsi="Times New Roman" w:cs="Times New Roman"/>
          <w:sz w:val="24"/>
          <w:szCs w:val="24"/>
        </w:rPr>
      </w:pPr>
      <w:r>
        <w:rPr>
          <w:rFonts w:ascii="Times New Roman" w:hAnsi="Times New Roman" w:cs="Times New Roman"/>
          <w:sz w:val="24"/>
          <w:szCs w:val="24"/>
        </w:rPr>
        <w:t>The y-axis is the plot below is the estimated trend for a species</w:t>
      </w:r>
      <w:r>
        <w:rPr>
          <w:rFonts w:ascii="Times New Roman" w:hAnsi="Times New Roman" w:cs="Times New Roman"/>
          <w:sz w:val="24"/>
          <w:szCs w:val="24"/>
        </w:rPr>
        <w:t>,</w:t>
      </w:r>
      <w:r>
        <w:rPr>
          <w:rFonts w:ascii="Times New Roman" w:hAnsi="Times New Roman" w:cs="Times New Roman"/>
          <w:sz w:val="24"/>
          <w:szCs w:val="24"/>
        </w:rPr>
        <w:t xml:space="preserve"> and the x-axis is an index which increases as more species are removed from the model</w:t>
      </w:r>
      <w:r>
        <w:rPr>
          <w:rFonts w:ascii="Times New Roman" w:hAnsi="Times New Roman" w:cs="Times New Roman"/>
          <w:sz w:val="24"/>
          <w:szCs w:val="24"/>
        </w:rPr>
        <w:t xml:space="preserve">.  </w:t>
      </w:r>
      <w:r>
        <w:rPr>
          <w:rFonts w:ascii="Times New Roman" w:hAnsi="Times New Roman" w:cs="Times New Roman"/>
          <w:sz w:val="24"/>
          <w:szCs w:val="24"/>
          <w:highlight w:val="yellow"/>
        </w:rPr>
        <w:t>The thick b</w:t>
      </w:r>
      <w:r w:rsidRPr="00F00FC8">
        <w:rPr>
          <w:rFonts w:ascii="Times New Roman" w:hAnsi="Times New Roman" w:cs="Times New Roman"/>
          <w:sz w:val="24"/>
          <w:szCs w:val="24"/>
          <w:highlight w:val="yellow"/>
        </w:rPr>
        <w:t xml:space="preserve">lack horizontal line </w:t>
      </w:r>
      <w:r>
        <w:rPr>
          <w:rFonts w:ascii="Times New Roman" w:hAnsi="Times New Roman" w:cs="Times New Roman"/>
          <w:sz w:val="24"/>
          <w:szCs w:val="24"/>
          <w:highlight w:val="yellow"/>
        </w:rPr>
        <w:t>is</w:t>
      </w:r>
      <w:r w:rsidRPr="00F00FC8">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the main time effect of the mode</w:t>
      </w:r>
      <w:r>
        <w:rPr>
          <w:rFonts w:ascii="Times New Roman" w:hAnsi="Times New Roman" w:cs="Times New Roman"/>
          <w:sz w:val="24"/>
          <w:szCs w:val="24"/>
          <w:highlight w:val="yellow"/>
        </w:rPr>
        <w:t>l,</w:t>
      </w:r>
      <w:r>
        <w:rPr>
          <w:rFonts w:ascii="Times New Roman" w:hAnsi="Times New Roman" w:cs="Times New Roman"/>
          <w:sz w:val="24"/>
          <w:szCs w:val="24"/>
          <w:highlight w:val="yellow"/>
        </w:rPr>
        <w:t xml:space="preserve"> which represents that average trend across all species.  Each </w:t>
      </w:r>
      <w:r w:rsidRPr="00F00FC8">
        <w:rPr>
          <w:rFonts w:ascii="Times New Roman" w:hAnsi="Times New Roman" w:cs="Times New Roman"/>
          <w:sz w:val="24"/>
          <w:szCs w:val="24"/>
          <w:highlight w:val="yellow"/>
        </w:rPr>
        <w:t xml:space="preserve">multicolored horizontal line each represent a species/habitat combination and its </w:t>
      </w:r>
      <w:r>
        <w:rPr>
          <w:rFonts w:ascii="Times New Roman" w:hAnsi="Times New Roman" w:cs="Times New Roman"/>
          <w:sz w:val="24"/>
          <w:szCs w:val="24"/>
          <w:highlight w:val="yellow"/>
        </w:rPr>
        <w:t>time trend, extracted from the species-specific random slopes of the model</w:t>
      </w:r>
      <w:r w:rsidRPr="00F00FC8">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0015C8">
        <w:rPr>
          <w:rFonts w:ascii="Times New Roman" w:hAnsi="Times New Roman" w:cs="Times New Roman"/>
          <w:sz w:val="24"/>
          <w:szCs w:val="24"/>
        </w:rPr>
        <w:t xml:space="preserve"> </w:t>
      </w:r>
      <w:r w:rsidR="000015C8">
        <w:rPr>
          <w:rFonts w:ascii="Times New Roman" w:hAnsi="Times New Roman" w:cs="Times New Roman"/>
          <w:sz w:val="24"/>
          <w:szCs w:val="24"/>
        </w:rPr>
        <w:t xml:space="preserve">The vertical black line represents </w:t>
      </w:r>
      <w:r w:rsidR="000015C8">
        <w:rPr>
          <w:rFonts w:ascii="Times New Roman" w:hAnsi="Times New Roman" w:cs="Times New Roman"/>
          <w:sz w:val="24"/>
          <w:szCs w:val="24"/>
        </w:rPr>
        <w:t>results</w:t>
      </w:r>
      <w:r w:rsidR="000015C8">
        <w:rPr>
          <w:rFonts w:ascii="Times New Roman" w:hAnsi="Times New Roman" w:cs="Times New Roman"/>
          <w:sz w:val="24"/>
          <w:szCs w:val="24"/>
        </w:rPr>
        <w:t xml:space="preserve"> </w:t>
      </w:r>
      <w:r w:rsidR="000015C8">
        <w:rPr>
          <w:rFonts w:ascii="Times New Roman" w:hAnsi="Times New Roman" w:cs="Times New Roman"/>
          <w:sz w:val="24"/>
          <w:szCs w:val="24"/>
        </w:rPr>
        <w:t xml:space="preserve">where time-series consisted of at least four observes, which was </w:t>
      </w:r>
      <w:r w:rsidR="000015C8">
        <w:rPr>
          <w:rFonts w:ascii="Times New Roman" w:hAnsi="Times New Roman" w:cs="Times New Roman"/>
          <w:sz w:val="24"/>
          <w:szCs w:val="24"/>
        </w:rPr>
        <w:t>used for our reported results.</w:t>
      </w:r>
      <w:del w:id="17" w:author="Microsoft Office User" w:date="2021-04-14T13:53:00Z">
        <w:r w:rsidR="00904C94" w:rsidRPr="00F00FC8" w:rsidDel="000015C8">
          <w:rPr>
            <w:rFonts w:ascii="Times New Roman" w:hAnsi="Times New Roman" w:cs="Times New Roman"/>
            <w:sz w:val="24"/>
            <w:szCs w:val="24"/>
            <w:highlight w:val="yellow"/>
          </w:rPr>
          <w:delText>Mechanistically, this is what’s happening: I fit our model starting with species observed 3 or more years and iteratively removed species/habitat combinations from the regression. I removed species/habitat combinations in order of least observed years to most observed years. After removing each species/habitat combination, I refit the model and looked at how much species-specific estimates changed in the absence of the previously included species. Each of these fits is along the x-axis with the new species-specific slope along the y-axis. I continued this iterative process up to only including species observed 7 or more years.</w:delText>
        </w:r>
        <w:r w:rsidR="00261BB4" w:rsidRPr="00F00FC8" w:rsidDel="000015C8">
          <w:rPr>
            <w:rFonts w:ascii="Times New Roman" w:hAnsi="Times New Roman" w:cs="Times New Roman"/>
            <w:sz w:val="24"/>
            <w:szCs w:val="24"/>
            <w:highlight w:val="yellow"/>
          </w:rPr>
          <w:delText xml:space="preserve"> The black vertical line shows the cutoff for our model based on only including species observed 4 or more years.</w:delText>
        </w:r>
      </w:del>
    </w:p>
    <w:p w14:paraId="73EB43A3" w14:textId="77777777" w:rsidR="00904C94" w:rsidRDefault="00904C94" w:rsidP="00904C94">
      <w:pPr>
        <w:autoSpaceDE w:val="0"/>
        <w:autoSpaceDN w:val="0"/>
        <w:adjustRightInd w:val="0"/>
        <w:spacing w:after="0" w:line="240" w:lineRule="auto"/>
        <w:rPr>
          <w:rFonts w:ascii="Times New Roman" w:hAnsi="Times New Roman" w:cs="Times New Roman"/>
          <w:sz w:val="24"/>
          <w:szCs w:val="24"/>
        </w:rPr>
      </w:pPr>
    </w:p>
    <w:p w14:paraId="238EA6D3" w14:textId="77777777" w:rsidR="00904C94" w:rsidRDefault="00904C94" w:rsidP="00904C94">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AA3E8C5" wp14:editId="69BB6F29">
            <wp:extent cx="5886450" cy="42310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1688"/>
                    <a:stretch/>
                  </pic:blipFill>
                  <pic:spPr bwMode="auto">
                    <a:xfrm>
                      <a:off x="0" y="0"/>
                      <a:ext cx="5886450" cy="4231093"/>
                    </a:xfrm>
                    <a:prstGeom prst="rect">
                      <a:avLst/>
                    </a:prstGeom>
                    <a:ln>
                      <a:noFill/>
                    </a:ln>
                    <a:extLst>
                      <a:ext uri="{53640926-AAD7-44D8-BBD7-CCE9431645EC}">
                        <a14:shadowObscured xmlns:a14="http://schemas.microsoft.com/office/drawing/2010/main"/>
                      </a:ext>
                    </a:extLst>
                  </pic:spPr>
                </pic:pic>
              </a:graphicData>
            </a:graphic>
          </wp:inline>
        </w:drawing>
      </w:r>
    </w:p>
    <w:p w14:paraId="32A2A1A1" w14:textId="77777777" w:rsidR="001D4823" w:rsidRDefault="001D4823">
      <w:pPr>
        <w:rPr>
          <w:rFonts w:ascii="Times New Roman" w:hAnsi="Times New Roman" w:cs="Times New Roman"/>
          <w:sz w:val="24"/>
          <w:szCs w:val="24"/>
        </w:rPr>
      </w:pPr>
      <w:r>
        <w:rPr>
          <w:rFonts w:ascii="Times New Roman" w:hAnsi="Times New Roman" w:cs="Times New Roman"/>
          <w:sz w:val="24"/>
          <w:szCs w:val="24"/>
        </w:rPr>
        <w:br w:type="page"/>
      </w:r>
    </w:p>
    <w:p w14:paraId="2EC59805" w14:textId="77777777" w:rsidR="00F070F1" w:rsidRDefault="00904C94" w:rsidP="00904C94">
      <w:pPr>
        <w:spacing w:after="0" w:line="240" w:lineRule="auto"/>
        <w:rPr>
          <w:rFonts w:ascii="Times New Roman" w:hAnsi="Times New Roman" w:cs="Times New Roman"/>
          <w:sz w:val="24"/>
          <w:szCs w:val="24"/>
        </w:rPr>
      </w:pPr>
      <w:commentRangeStart w:id="18"/>
      <w:r>
        <w:rPr>
          <w:rFonts w:ascii="Times New Roman" w:hAnsi="Times New Roman" w:cs="Times New Roman"/>
          <w:sz w:val="24"/>
          <w:szCs w:val="24"/>
        </w:rPr>
        <w:lastRenderedPageBreak/>
        <w:t>Appendix 3</w:t>
      </w:r>
      <w:commentRangeEnd w:id="18"/>
      <w:r w:rsidR="000B7C03">
        <w:rPr>
          <w:rStyle w:val="CommentReference"/>
        </w:rPr>
        <w:commentReference w:id="18"/>
      </w:r>
      <w:r>
        <w:rPr>
          <w:rFonts w:ascii="Times New Roman" w:hAnsi="Times New Roman" w:cs="Times New Roman"/>
          <w:sz w:val="24"/>
          <w:szCs w:val="24"/>
        </w:rPr>
        <w:t xml:space="preserve">. </w:t>
      </w:r>
    </w:p>
    <w:p w14:paraId="241F6113" w14:textId="4A8ABD54" w:rsidR="00904C94" w:rsidRDefault="00F070F1" w:rsidP="00904C94">
      <w:pPr>
        <w:spacing w:after="0" w:line="240" w:lineRule="auto"/>
        <w:rPr>
          <w:rFonts w:ascii="Times New Roman" w:hAnsi="Times New Roman" w:cs="Times New Roman"/>
          <w:sz w:val="24"/>
          <w:szCs w:val="24"/>
        </w:rPr>
      </w:pPr>
      <w:r w:rsidRPr="00F070F1">
        <w:rPr>
          <w:rFonts w:ascii="Times New Roman" w:hAnsi="Times New Roman" w:cs="Times New Roman"/>
          <w:b/>
          <w:bCs/>
          <w:sz w:val="24"/>
          <w:szCs w:val="24"/>
        </w:rPr>
        <w:t>Appendix 4:</w:t>
      </w:r>
      <w:r>
        <w:rPr>
          <w:rFonts w:ascii="Times New Roman" w:hAnsi="Times New Roman" w:cs="Times New Roman"/>
          <w:sz w:val="24"/>
          <w:szCs w:val="24"/>
        </w:rPr>
        <w:t xml:space="preserve"> </w:t>
      </w:r>
      <w:r w:rsidR="00904C94">
        <w:rPr>
          <w:rFonts w:ascii="Times New Roman" w:hAnsi="Times New Roman" w:cs="Times New Roman"/>
          <w:sz w:val="24"/>
          <w:szCs w:val="24"/>
        </w:rPr>
        <w:t>Transformed species-level estimates (95% CI lower bound, estimate, 95% CI upper bound) for 38 species in three habitats in the High Andes of Ecuador.</w:t>
      </w:r>
    </w:p>
    <w:p w14:paraId="62DBE998" w14:textId="77777777" w:rsidR="00904C94" w:rsidRDefault="00904C94" w:rsidP="00904C94">
      <w:pPr>
        <w:spacing w:after="0" w:line="240" w:lineRule="auto"/>
        <w:rPr>
          <w:rFonts w:ascii="Times New Roman" w:hAnsi="Times New Roman" w:cs="Times New Roman"/>
          <w:sz w:val="24"/>
          <w:szCs w:val="24"/>
        </w:rPr>
      </w:pPr>
    </w:p>
    <w:p w14:paraId="299D684D" w14:textId="77777777" w:rsidR="00904C94" w:rsidRDefault="00904C94" w:rsidP="00904C94">
      <w:pPr>
        <w:spacing w:after="0" w:line="240" w:lineRule="auto"/>
        <w:rPr>
          <w:rFonts w:ascii="Times New Roman" w:hAnsi="Times New Roman" w:cs="Times New Roman"/>
          <w:sz w:val="24"/>
          <w:szCs w:val="24"/>
        </w:rPr>
      </w:pPr>
    </w:p>
    <w:p w14:paraId="16B72406" w14:textId="77777777" w:rsidR="00904C94" w:rsidRDefault="00904C94" w:rsidP="00904C94">
      <w:pPr>
        <w:spacing w:after="0" w:line="240" w:lineRule="auto"/>
        <w:rPr>
          <w:rFonts w:ascii="Times New Roman" w:hAnsi="Times New Roman" w:cs="Times New Roman"/>
          <w:sz w:val="24"/>
          <w:szCs w:val="24"/>
        </w:rPr>
      </w:pPr>
    </w:p>
    <w:p w14:paraId="0AEDA9B0" w14:textId="77777777" w:rsidR="00904C94" w:rsidRDefault="00904C94" w:rsidP="00904C94">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B099622" wp14:editId="59D15B96">
            <wp:extent cx="5886450" cy="685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86450" cy="6858000"/>
                    </a:xfrm>
                    <a:prstGeom prst="rect">
                      <a:avLst/>
                    </a:prstGeom>
                  </pic:spPr>
                </pic:pic>
              </a:graphicData>
            </a:graphic>
          </wp:inline>
        </w:drawing>
      </w:r>
    </w:p>
    <w:p w14:paraId="5A937E8E" w14:textId="77777777" w:rsidR="001D4823" w:rsidRPr="00F164E5" w:rsidRDefault="001D4823" w:rsidP="00904C94">
      <w:pPr>
        <w:spacing w:after="0" w:line="240" w:lineRule="auto"/>
        <w:rPr>
          <w:rFonts w:ascii="Times New Roman" w:hAnsi="Times New Roman" w:cs="Times New Roman"/>
          <w:sz w:val="24"/>
          <w:szCs w:val="24"/>
        </w:rPr>
      </w:pPr>
    </w:p>
    <w:sectPr w:rsidR="001D4823" w:rsidRPr="00F164E5" w:rsidSect="009500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4-14T13:59:00Z" w:initials="MOU">
    <w:p w14:paraId="62CA9967" w14:textId="77777777" w:rsidR="00F070F1" w:rsidRDefault="00F070F1">
      <w:pPr>
        <w:pStyle w:val="CommentText"/>
      </w:pPr>
      <w:r>
        <w:rPr>
          <w:rStyle w:val="CommentReference"/>
        </w:rPr>
        <w:annotationRef/>
      </w:r>
      <w:r>
        <w:t>This looks just like different interacts (+site)</w:t>
      </w:r>
    </w:p>
    <w:p w14:paraId="26DCCD4C" w14:textId="088965FA" w:rsidR="00F070F1" w:rsidRDefault="00F070F1">
      <w:pPr>
        <w:pStyle w:val="CommentText"/>
      </w:pPr>
      <w:r>
        <w:t>NOTE interactions (site*time)</w:t>
      </w:r>
    </w:p>
  </w:comment>
  <w:comment w:id="6" w:author="Emily Scott" w:date="2020-08-04T20:43:00Z" w:initials="ES">
    <w:p w14:paraId="7BE826A3" w14:textId="77777777" w:rsidR="001E0734" w:rsidRDefault="001E0734" w:rsidP="00C84249">
      <w:pPr>
        <w:pStyle w:val="CommentText"/>
      </w:pPr>
      <w:r>
        <w:rPr>
          <w:rStyle w:val="CommentReference"/>
        </w:rPr>
        <w:annotationRef/>
      </w:r>
      <w:r w:rsidRPr="004818C6">
        <w:rPr>
          <w:highlight w:val="green"/>
        </w:rPr>
        <w:t xml:space="preserve">I think this table is out of date. The other values you have in other tables, figures, within-text description are all </w:t>
      </w:r>
      <w:proofErr w:type="gramStart"/>
      <w:r w:rsidRPr="004818C6">
        <w:rPr>
          <w:highlight w:val="green"/>
        </w:rPr>
        <w:t>good</w:t>
      </w:r>
      <w:proofErr w:type="gramEnd"/>
      <w:r w:rsidRPr="004818C6">
        <w:rPr>
          <w:highlight w:val="green"/>
        </w:rPr>
        <w:t xml:space="preserve"> so I’ll check that these numbers are accurate. I’ll also add a description of what these point estimates mean and what the error bands are.</w:t>
      </w:r>
    </w:p>
  </w:comment>
  <w:comment w:id="7" w:author="Steven Latta" w:date="2021-01-04T16:59:00Z" w:initials="SL">
    <w:p w14:paraId="40628E00" w14:textId="6871E6D9" w:rsidR="001E0734" w:rsidRDefault="001E0734">
      <w:pPr>
        <w:pStyle w:val="CommentText"/>
      </w:pPr>
      <w:r>
        <w:rPr>
          <w:rStyle w:val="CommentReference"/>
        </w:rPr>
        <w:annotationRef/>
      </w:r>
      <w:r>
        <w:t>Need this figure in a different format for submission. Also change site abbreviations to SHRUB, MIXED, NATIVE.</w:t>
      </w:r>
    </w:p>
  </w:comment>
  <w:comment w:id="8" w:author="Steven Latta" w:date="2021-01-04T17:01:00Z" w:initials="SL">
    <w:p w14:paraId="74B20997" w14:textId="4B6246A3" w:rsidR="001E0734" w:rsidRDefault="001E0734">
      <w:pPr>
        <w:pStyle w:val="CommentText"/>
      </w:pPr>
      <w:r>
        <w:rPr>
          <w:rStyle w:val="CommentReference"/>
        </w:rPr>
        <w:annotationRef/>
      </w:r>
      <w:r>
        <w:t>Same comment as Fig. 1</w:t>
      </w:r>
    </w:p>
  </w:comment>
  <w:comment w:id="9" w:author="Steven Latta" w:date="2021-01-04T17:02:00Z" w:initials="SL">
    <w:p w14:paraId="143CC850" w14:textId="57B1509B" w:rsidR="001E0734" w:rsidRDefault="001E0734">
      <w:pPr>
        <w:pStyle w:val="CommentText"/>
      </w:pPr>
      <w:r>
        <w:rPr>
          <w:rStyle w:val="CommentReference"/>
        </w:rPr>
        <w:annotationRef/>
      </w:r>
      <w:r>
        <w:t>Same comment as Fig 1</w:t>
      </w:r>
    </w:p>
  </w:comment>
  <w:comment w:id="15" w:author="Microsoft Office User" w:date="2021-04-14T13:24:00Z" w:initials="MOU">
    <w:p w14:paraId="04D47E2F" w14:textId="540DCA97" w:rsidR="001E0734" w:rsidRDefault="001E0734">
      <w:pPr>
        <w:pStyle w:val="CommentText"/>
      </w:pPr>
      <w:r>
        <w:rPr>
          <w:rStyle w:val="CommentReference"/>
        </w:rPr>
        <w:annotationRef/>
      </w:r>
      <w:r>
        <w:t>Is the time lab 1 year or 1 season?</w:t>
      </w:r>
    </w:p>
  </w:comment>
  <w:comment w:id="18" w:author="Steven Latta" w:date="2021-01-04T17:02:00Z" w:initials="SL">
    <w:p w14:paraId="486E3FF2" w14:textId="68444DBE" w:rsidR="001E0734" w:rsidRDefault="001E0734">
      <w:pPr>
        <w:pStyle w:val="CommentText"/>
      </w:pPr>
      <w:r>
        <w:rPr>
          <w:rStyle w:val="CommentReference"/>
        </w:rPr>
        <w:annotationRef/>
      </w:r>
      <w:r>
        <w:t>Same comment as Fig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DCCD4C" w15:done="0"/>
  <w15:commentEx w15:paraId="7BE826A3" w15:done="0"/>
  <w15:commentEx w15:paraId="40628E00" w15:done="0"/>
  <w15:commentEx w15:paraId="74B20997" w15:done="0"/>
  <w15:commentEx w15:paraId="143CC850" w15:done="0"/>
  <w15:commentEx w15:paraId="04D47E2F" w15:done="0"/>
  <w15:commentEx w15:paraId="486E3F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73DC" w16cex:dateUtc="2021-04-14T17:59:00Z"/>
  <w16cex:commentExtensible w16cex:durableId="24216B8D" w16cex:dateUtc="2021-04-1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DCCD4C" w16cid:durableId="242173DC"/>
  <w16cid:commentId w16cid:paraId="7BE826A3" w16cid:durableId="23CA2144"/>
  <w16cid:commentId w16cid:paraId="40628E00" w16cid:durableId="23CA2145"/>
  <w16cid:commentId w16cid:paraId="74B20997" w16cid:durableId="23CA2146"/>
  <w16cid:commentId w16cid:paraId="143CC850" w16cid:durableId="23CA2147"/>
  <w16cid:commentId w16cid:paraId="04D47E2F" w16cid:durableId="24216B8D"/>
  <w16cid:commentId w16cid:paraId="486E3FF2" w16cid:durableId="23CA2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F7086"/>
    <w:multiLevelType w:val="multilevel"/>
    <w:tmpl w:val="AD3C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612B8"/>
    <w:multiLevelType w:val="multilevel"/>
    <w:tmpl w:val="AD3C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Emily Scott">
    <w15:presenceInfo w15:providerId="None" w15:userId="Emily Scott"/>
  </w15:person>
  <w15:person w15:author="Steven Latta">
    <w15:presenceInfo w15:providerId="AD" w15:userId="S-1-5-21-3125929841-382684667-3585081435-1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A"/>
    <w:rsid w:val="000015C8"/>
    <w:rsid w:val="00004925"/>
    <w:rsid w:val="00016DB8"/>
    <w:rsid w:val="00017237"/>
    <w:rsid w:val="000244A2"/>
    <w:rsid w:val="00025CD5"/>
    <w:rsid w:val="000302FC"/>
    <w:rsid w:val="00031630"/>
    <w:rsid w:val="00035BC3"/>
    <w:rsid w:val="000371CB"/>
    <w:rsid w:val="00042D24"/>
    <w:rsid w:val="0004325D"/>
    <w:rsid w:val="00045C93"/>
    <w:rsid w:val="000464BB"/>
    <w:rsid w:val="00046F12"/>
    <w:rsid w:val="000475E7"/>
    <w:rsid w:val="00053171"/>
    <w:rsid w:val="000548C7"/>
    <w:rsid w:val="00056D79"/>
    <w:rsid w:val="00057156"/>
    <w:rsid w:val="00057CE5"/>
    <w:rsid w:val="00064FAC"/>
    <w:rsid w:val="00066515"/>
    <w:rsid w:val="000673E9"/>
    <w:rsid w:val="0007116F"/>
    <w:rsid w:val="00071A2B"/>
    <w:rsid w:val="0007391C"/>
    <w:rsid w:val="000762CE"/>
    <w:rsid w:val="00083358"/>
    <w:rsid w:val="00084659"/>
    <w:rsid w:val="0009316E"/>
    <w:rsid w:val="000951E4"/>
    <w:rsid w:val="000966D8"/>
    <w:rsid w:val="000A073E"/>
    <w:rsid w:val="000A23CC"/>
    <w:rsid w:val="000A2E06"/>
    <w:rsid w:val="000A48E0"/>
    <w:rsid w:val="000A5523"/>
    <w:rsid w:val="000A6BD4"/>
    <w:rsid w:val="000A7C6B"/>
    <w:rsid w:val="000B2604"/>
    <w:rsid w:val="000B5389"/>
    <w:rsid w:val="000B7C03"/>
    <w:rsid w:val="000C1E8C"/>
    <w:rsid w:val="000C236A"/>
    <w:rsid w:val="000C376F"/>
    <w:rsid w:val="000C58B3"/>
    <w:rsid w:val="000C71BC"/>
    <w:rsid w:val="000D10C1"/>
    <w:rsid w:val="000D1D31"/>
    <w:rsid w:val="000D2D39"/>
    <w:rsid w:val="000D2FEC"/>
    <w:rsid w:val="000D3147"/>
    <w:rsid w:val="000D3382"/>
    <w:rsid w:val="000D4FE3"/>
    <w:rsid w:val="000D6540"/>
    <w:rsid w:val="000D7C93"/>
    <w:rsid w:val="000D7F9D"/>
    <w:rsid w:val="000E0B89"/>
    <w:rsid w:val="000E25A8"/>
    <w:rsid w:val="000E29DA"/>
    <w:rsid w:val="000E5F50"/>
    <w:rsid w:val="000E7721"/>
    <w:rsid w:val="000F57DB"/>
    <w:rsid w:val="000F6CE7"/>
    <w:rsid w:val="000F7D23"/>
    <w:rsid w:val="000F7D5E"/>
    <w:rsid w:val="0010280F"/>
    <w:rsid w:val="00106917"/>
    <w:rsid w:val="001112A2"/>
    <w:rsid w:val="0011581E"/>
    <w:rsid w:val="0011726B"/>
    <w:rsid w:val="001177F9"/>
    <w:rsid w:val="00120FCB"/>
    <w:rsid w:val="00123400"/>
    <w:rsid w:val="00123674"/>
    <w:rsid w:val="0012397B"/>
    <w:rsid w:val="00124D44"/>
    <w:rsid w:val="00126789"/>
    <w:rsid w:val="0013017D"/>
    <w:rsid w:val="00131A1E"/>
    <w:rsid w:val="0013207B"/>
    <w:rsid w:val="001347A8"/>
    <w:rsid w:val="00136629"/>
    <w:rsid w:val="001368F4"/>
    <w:rsid w:val="00136CA6"/>
    <w:rsid w:val="001401F0"/>
    <w:rsid w:val="001417F9"/>
    <w:rsid w:val="001423F1"/>
    <w:rsid w:val="00144DB9"/>
    <w:rsid w:val="00155293"/>
    <w:rsid w:val="001559D8"/>
    <w:rsid w:val="001573AC"/>
    <w:rsid w:val="00157C88"/>
    <w:rsid w:val="001625C5"/>
    <w:rsid w:val="001625FB"/>
    <w:rsid w:val="00163B88"/>
    <w:rsid w:val="00165944"/>
    <w:rsid w:val="0016617B"/>
    <w:rsid w:val="001668EB"/>
    <w:rsid w:val="001669EE"/>
    <w:rsid w:val="00166BF8"/>
    <w:rsid w:val="00166BFF"/>
    <w:rsid w:val="00166EED"/>
    <w:rsid w:val="00167371"/>
    <w:rsid w:val="00167623"/>
    <w:rsid w:val="0017270B"/>
    <w:rsid w:val="00177B6D"/>
    <w:rsid w:val="00181343"/>
    <w:rsid w:val="0018328C"/>
    <w:rsid w:val="0018446F"/>
    <w:rsid w:val="00184B8C"/>
    <w:rsid w:val="00185402"/>
    <w:rsid w:val="00186563"/>
    <w:rsid w:val="00191538"/>
    <w:rsid w:val="001916A5"/>
    <w:rsid w:val="001937DA"/>
    <w:rsid w:val="00194F09"/>
    <w:rsid w:val="0019525D"/>
    <w:rsid w:val="00195865"/>
    <w:rsid w:val="00195E0F"/>
    <w:rsid w:val="001960F4"/>
    <w:rsid w:val="00196EE0"/>
    <w:rsid w:val="001A07AA"/>
    <w:rsid w:val="001A0D1E"/>
    <w:rsid w:val="001A137D"/>
    <w:rsid w:val="001A2333"/>
    <w:rsid w:val="001A5A9F"/>
    <w:rsid w:val="001B0357"/>
    <w:rsid w:val="001B0ED7"/>
    <w:rsid w:val="001B10BE"/>
    <w:rsid w:val="001B6B72"/>
    <w:rsid w:val="001C2327"/>
    <w:rsid w:val="001C270E"/>
    <w:rsid w:val="001C528C"/>
    <w:rsid w:val="001D4823"/>
    <w:rsid w:val="001D53C7"/>
    <w:rsid w:val="001D5650"/>
    <w:rsid w:val="001D666A"/>
    <w:rsid w:val="001E0734"/>
    <w:rsid w:val="001E1C82"/>
    <w:rsid w:val="001E4277"/>
    <w:rsid w:val="001E5736"/>
    <w:rsid w:val="001E5808"/>
    <w:rsid w:val="001E7781"/>
    <w:rsid w:val="001F143E"/>
    <w:rsid w:val="001F1ED6"/>
    <w:rsid w:val="001F41C4"/>
    <w:rsid w:val="001F78CD"/>
    <w:rsid w:val="001F7BC7"/>
    <w:rsid w:val="00201EE5"/>
    <w:rsid w:val="00202D5A"/>
    <w:rsid w:val="00203248"/>
    <w:rsid w:val="00205CCF"/>
    <w:rsid w:val="002106F1"/>
    <w:rsid w:val="00210D52"/>
    <w:rsid w:val="00211A1A"/>
    <w:rsid w:val="00212825"/>
    <w:rsid w:val="002137D2"/>
    <w:rsid w:val="00213CB3"/>
    <w:rsid w:val="00216CE6"/>
    <w:rsid w:val="00217166"/>
    <w:rsid w:val="0021784C"/>
    <w:rsid w:val="00217DE4"/>
    <w:rsid w:val="00223D13"/>
    <w:rsid w:val="00225BC0"/>
    <w:rsid w:val="00226883"/>
    <w:rsid w:val="0023011F"/>
    <w:rsid w:val="00230F90"/>
    <w:rsid w:val="002405D7"/>
    <w:rsid w:val="00241E9A"/>
    <w:rsid w:val="00242AAD"/>
    <w:rsid w:val="00243243"/>
    <w:rsid w:val="00243345"/>
    <w:rsid w:val="00246DCD"/>
    <w:rsid w:val="00252498"/>
    <w:rsid w:val="00254F4E"/>
    <w:rsid w:val="002565DC"/>
    <w:rsid w:val="00256B10"/>
    <w:rsid w:val="00257684"/>
    <w:rsid w:val="002576DC"/>
    <w:rsid w:val="00257DAB"/>
    <w:rsid w:val="00260AE6"/>
    <w:rsid w:val="00261BB4"/>
    <w:rsid w:val="00262C65"/>
    <w:rsid w:val="00263CB3"/>
    <w:rsid w:val="0026657D"/>
    <w:rsid w:val="00267C69"/>
    <w:rsid w:val="00272047"/>
    <w:rsid w:val="00282D9C"/>
    <w:rsid w:val="00283200"/>
    <w:rsid w:val="00284431"/>
    <w:rsid w:val="0028537D"/>
    <w:rsid w:val="00287224"/>
    <w:rsid w:val="002879BA"/>
    <w:rsid w:val="00293D74"/>
    <w:rsid w:val="00293D96"/>
    <w:rsid w:val="00294510"/>
    <w:rsid w:val="00297508"/>
    <w:rsid w:val="002A1B1D"/>
    <w:rsid w:val="002A2A17"/>
    <w:rsid w:val="002A4117"/>
    <w:rsid w:val="002A54D7"/>
    <w:rsid w:val="002A60FB"/>
    <w:rsid w:val="002A664D"/>
    <w:rsid w:val="002A7119"/>
    <w:rsid w:val="002A79B9"/>
    <w:rsid w:val="002B18B6"/>
    <w:rsid w:val="002B1EFE"/>
    <w:rsid w:val="002B2439"/>
    <w:rsid w:val="002B279D"/>
    <w:rsid w:val="002B2EB9"/>
    <w:rsid w:val="002B4673"/>
    <w:rsid w:val="002B47C3"/>
    <w:rsid w:val="002B5B5A"/>
    <w:rsid w:val="002B66E9"/>
    <w:rsid w:val="002C039E"/>
    <w:rsid w:val="002C1A01"/>
    <w:rsid w:val="002C4453"/>
    <w:rsid w:val="002D4CC0"/>
    <w:rsid w:val="002D50E5"/>
    <w:rsid w:val="002D57CB"/>
    <w:rsid w:val="002D5A75"/>
    <w:rsid w:val="002E051A"/>
    <w:rsid w:val="002E0AC6"/>
    <w:rsid w:val="002E2543"/>
    <w:rsid w:val="002E339B"/>
    <w:rsid w:val="002E458C"/>
    <w:rsid w:val="002E58C3"/>
    <w:rsid w:val="002E7242"/>
    <w:rsid w:val="002E7D04"/>
    <w:rsid w:val="002F17F5"/>
    <w:rsid w:val="002F30D1"/>
    <w:rsid w:val="002F7B5F"/>
    <w:rsid w:val="003021DC"/>
    <w:rsid w:val="003035AB"/>
    <w:rsid w:val="00303BD9"/>
    <w:rsid w:val="00306C2B"/>
    <w:rsid w:val="0031124C"/>
    <w:rsid w:val="0031191D"/>
    <w:rsid w:val="00311EEF"/>
    <w:rsid w:val="00312505"/>
    <w:rsid w:val="00312DAA"/>
    <w:rsid w:val="00313982"/>
    <w:rsid w:val="00315FB9"/>
    <w:rsid w:val="00316041"/>
    <w:rsid w:val="00322DFE"/>
    <w:rsid w:val="003235C5"/>
    <w:rsid w:val="00323E3E"/>
    <w:rsid w:val="003240E2"/>
    <w:rsid w:val="003255DC"/>
    <w:rsid w:val="0033024C"/>
    <w:rsid w:val="003304CD"/>
    <w:rsid w:val="003310BB"/>
    <w:rsid w:val="00335341"/>
    <w:rsid w:val="003414A4"/>
    <w:rsid w:val="003439A6"/>
    <w:rsid w:val="0034526B"/>
    <w:rsid w:val="003461CD"/>
    <w:rsid w:val="00347CBD"/>
    <w:rsid w:val="00351121"/>
    <w:rsid w:val="00351CF0"/>
    <w:rsid w:val="00352775"/>
    <w:rsid w:val="00353DCA"/>
    <w:rsid w:val="00353EF5"/>
    <w:rsid w:val="0035518E"/>
    <w:rsid w:val="00356678"/>
    <w:rsid w:val="003604CE"/>
    <w:rsid w:val="00361E81"/>
    <w:rsid w:val="00363272"/>
    <w:rsid w:val="003638DA"/>
    <w:rsid w:val="00364670"/>
    <w:rsid w:val="00364C4B"/>
    <w:rsid w:val="0036507D"/>
    <w:rsid w:val="0037284E"/>
    <w:rsid w:val="003732FF"/>
    <w:rsid w:val="00373823"/>
    <w:rsid w:val="00373D9E"/>
    <w:rsid w:val="00373E4C"/>
    <w:rsid w:val="003744C2"/>
    <w:rsid w:val="003759D2"/>
    <w:rsid w:val="003809C5"/>
    <w:rsid w:val="00384DF4"/>
    <w:rsid w:val="0038561D"/>
    <w:rsid w:val="00387C92"/>
    <w:rsid w:val="003906B4"/>
    <w:rsid w:val="003954BA"/>
    <w:rsid w:val="00395F95"/>
    <w:rsid w:val="00397631"/>
    <w:rsid w:val="003A0E5E"/>
    <w:rsid w:val="003A2252"/>
    <w:rsid w:val="003A233A"/>
    <w:rsid w:val="003A3B48"/>
    <w:rsid w:val="003B12F5"/>
    <w:rsid w:val="003B141E"/>
    <w:rsid w:val="003B7865"/>
    <w:rsid w:val="003C2819"/>
    <w:rsid w:val="003C5715"/>
    <w:rsid w:val="003D0460"/>
    <w:rsid w:val="003D208F"/>
    <w:rsid w:val="003D49FD"/>
    <w:rsid w:val="003D5DC3"/>
    <w:rsid w:val="003D6529"/>
    <w:rsid w:val="003D6BC5"/>
    <w:rsid w:val="003D756F"/>
    <w:rsid w:val="003E0200"/>
    <w:rsid w:val="003E36AF"/>
    <w:rsid w:val="003E3712"/>
    <w:rsid w:val="003E7C36"/>
    <w:rsid w:val="003F0E1D"/>
    <w:rsid w:val="003F1C01"/>
    <w:rsid w:val="003F2E0F"/>
    <w:rsid w:val="003F3EF7"/>
    <w:rsid w:val="003F5488"/>
    <w:rsid w:val="003F6B6D"/>
    <w:rsid w:val="0040242C"/>
    <w:rsid w:val="004052A8"/>
    <w:rsid w:val="00412633"/>
    <w:rsid w:val="0041471F"/>
    <w:rsid w:val="00415F0B"/>
    <w:rsid w:val="004166C0"/>
    <w:rsid w:val="00423C01"/>
    <w:rsid w:val="0042531C"/>
    <w:rsid w:val="00425542"/>
    <w:rsid w:val="004301B5"/>
    <w:rsid w:val="004312F1"/>
    <w:rsid w:val="004320AE"/>
    <w:rsid w:val="00434A68"/>
    <w:rsid w:val="00435298"/>
    <w:rsid w:val="0043622C"/>
    <w:rsid w:val="00436CD8"/>
    <w:rsid w:val="00437D12"/>
    <w:rsid w:val="00441C7F"/>
    <w:rsid w:val="00442DC4"/>
    <w:rsid w:val="0045232D"/>
    <w:rsid w:val="00452B41"/>
    <w:rsid w:val="00454098"/>
    <w:rsid w:val="00460708"/>
    <w:rsid w:val="0046184F"/>
    <w:rsid w:val="0046221A"/>
    <w:rsid w:val="00466CED"/>
    <w:rsid w:val="0047115B"/>
    <w:rsid w:val="0047251B"/>
    <w:rsid w:val="00474541"/>
    <w:rsid w:val="004750AA"/>
    <w:rsid w:val="0047634D"/>
    <w:rsid w:val="004773DD"/>
    <w:rsid w:val="0048074A"/>
    <w:rsid w:val="004814EF"/>
    <w:rsid w:val="004818C6"/>
    <w:rsid w:val="004821D1"/>
    <w:rsid w:val="00482B90"/>
    <w:rsid w:val="00482C96"/>
    <w:rsid w:val="00482D40"/>
    <w:rsid w:val="004834BF"/>
    <w:rsid w:val="00485E06"/>
    <w:rsid w:val="004A0F7E"/>
    <w:rsid w:val="004A2E68"/>
    <w:rsid w:val="004A3516"/>
    <w:rsid w:val="004A4C69"/>
    <w:rsid w:val="004A63AD"/>
    <w:rsid w:val="004A6A81"/>
    <w:rsid w:val="004A7352"/>
    <w:rsid w:val="004B0951"/>
    <w:rsid w:val="004B0CFF"/>
    <w:rsid w:val="004B494E"/>
    <w:rsid w:val="004B5080"/>
    <w:rsid w:val="004B53F0"/>
    <w:rsid w:val="004B66A5"/>
    <w:rsid w:val="004B7C25"/>
    <w:rsid w:val="004C28E2"/>
    <w:rsid w:val="004D09EF"/>
    <w:rsid w:val="004D0A78"/>
    <w:rsid w:val="004D4348"/>
    <w:rsid w:val="004D5646"/>
    <w:rsid w:val="004D586B"/>
    <w:rsid w:val="004D7F89"/>
    <w:rsid w:val="004E38F4"/>
    <w:rsid w:val="004E69EB"/>
    <w:rsid w:val="004E6F80"/>
    <w:rsid w:val="004E7B0D"/>
    <w:rsid w:val="004F0CA8"/>
    <w:rsid w:val="004F142E"/>
    <w:rsid w:val="004F1F54"/>
    <w:rsid w:val="004F2C39"/>
    <w:rsid w:val="004F5D73"/>
    <w:rsid w:val="004F639E"/>
    <w:rsid w:val="004F7807"/>
    <w:rsid w:val="004F7984"/>
    <w:rsid w:val="0050058D"/>
    <w:rsid w:val="00501610"/>
    <w:rsid w:val="005047F1"/>
    <w:rsid w:val="00507BB6"/>
    <w:rsid w:val="005113C0"/>
    <w:rsid w:val="005135E7"/>
    <w:rsid w:val="005139F2"/>
    <w:rsid w:val="00516D55"/>
    <w:rsid w:val="00520DFB"/>
    <w:rsid w:val="00522990"/>
    <w:rsid w:val="005247BD"/>
    <w:rsid w:val="00525006"/>
    <w:rsid w:val="00525F5D"/>
    <w:rsid w:val="00532170"/>
    <w:rsid w:val="00532F87"/>
    <w:rsid w:val="005355F6"/>
    <w:rsid w:val="005358EC"/>
    <w:rsid w:val="005405A8"/>
    <w:rsid w:val="00540CAF"/>
    <w:rsid w:val="00542F58"/>
    <w:rsid w:val="005447D1"/>
    <w:rsid w:val="005452E4"/>
    <w:rsid w:val="005456C8"/>
    <w:rsid w:val="00550A5B"/>
    <w:rsid w:val="0055240E"/>
    <w:rsid w:val="005534BC"/>
    <w:rsid w:val="005538EB"/>
    <w:rsid w:val="00553A92"/>
    <w:rsid w:val="00554341"/>
    <w:rsid w:val="005559B5"/>
    <w:rsid w:val="005611D1"/>
    <w:rsid w:val="00561393"/>
    <w:rsid w:val="0056392A"/>
    <w:rsid w:val="00563A05"/>
    <w:rsid w:val="00571134"/>
    <w:rsid w:val="005729C9"/>
    <w:rsid w:val="005774CB"/>
    <w:rsid w:val="00577E57"/>
    <w:rsid w:val="0058126B"/>
    <w:rsid w:val="00581CFC"/>
    <w:rsid w:val="00582F55"/>
    <w:rsid w:val="00586A9E"/>
    <w:rsid w:val="00586EE7"/>
    <w:rsid w:val="00587216"/>
    <w:rsid w:val="00591095"/>
    <w:rsid w:val="005917FC"/>
    <w:rsid w:val="005936F5"/>
    <w:rsid w:val="00594C01"/>
    <w:rsid w:val="00597E1F"/>
    <w:rsid w:val="005A0232"/>
    <w:rsid w:val="005A5AB6"/>
    <w:rsid w:val="005A7304"/>
    <w:rsid w:val="005A7C00"/>
    <w:rsid w:val="005B1986"/>
    <w:rsid w:val="005B2900"/>
    <w:rsid w:val="005B3A0F"/>
    <w:rsid w:val="005C0797"/>
    <w:rsid w:val="005C1850"/>
    <w:rsid w:val="005C770D"/>
    <w:rsid w:val="005C796C"/>
    <w:rsid w:val="005D245B"/>
    <w:rsid w:val="005D2920"/>
    <w:rsid w:val="005D7404"/>
    <w:rsid w:val="005D745A"/>
    <w:rsid w:val="005D7D94"/>
    <w:rsid w:val="005E27E1"/>
    <w:rsid w:val="005E6372"/>
    <w:rsid w:val="005E70AE"/>
    <w:rsid w:val="005F31C4"/>
    <w:rsid w:val="005F40F1"/>
    <w:rsid w:val="00601F6E"/>
    <w:rsid w:val="00605613"/>
    <w:rsid w:val="00611A6D"/>
    <w:rsid w:val="00615649"/>
    <w:rsid w:val="00616E4E"/>
    <w:rsid w:val="00616E9B"/>
    <w:rsid w:val="00620E49"/>
    <w:rsid w:val="0062130E"/>
    <w:rsid w:val="00625054"/>
    <w:rsid w:val="00625177"/>
    <w:rsid w:val="006258CF"/>
    <w:rsid w:val="00626BF4"/>
    <w:rsid w:val="00627032"/>
    <w:rsid w:val="00627861"/>
    <w:rsid w:val="00627CED"/>
    <w:rsid w:val="00627DB9"/>
    <w:rsid w:val="00627EE1"/>
    <w:rsid w:val="006323D0"/>
    <w:rsid w:val="00632954"/>
    <w:rsid w:val="00632B97"/>
    <w:rsid w:val="00634C8B"/>
    <w:rsid w:val="00635903"/>
    <w:rsid w:val="00637C54"/>
    <w:rsid w:val="0064068A"/>
    <w:rsid w:val="00647964"/>
    <w:rsid w:val="00651E8C"/>
    <w:rsid w:val="006560EF"/>
    <w:rsid w:val="00656A53"/>
    <w:rsid w:val="00663D1D"/>
    <w:rsid w:val="006667AC"/>
    <w:rsid w:val="00666B97"/>
    <w:rsid w:val="00672A0F"/>
    <w:rsid w:val="00674133"/>
    <w:rsid w:val="00677695"/>
    <w:rsid w:val="00677B94"/>
    <w:rsid w:val="00677C79"/>
    <w:rsid w:val="00677E0C"/>
    <w:rsid w:val="00680730"/>
    <w:rsid w:val="00680B11"/>
    <w:rsid w:val="006813E8"/>
    <w:rsid w:val="0068434B"/>
    <w:rsid w:val="006853D5"/>
    <w:rsid w:val="006902B9"/>
    <w:rsid w:val="00690920"/>
    <w:rsid w:val="006913FF"/>
    <w:rsid w:val="0069256D"/>
    <w:rsid w:val="006931EA"/>
    <w:rsid w:val="00697390"/>
    <w:rsid w:val="006A0652"/>
    <w:rsid w:val="006A1B41"/>
    <w:rsid w:val="006A3DAA"/>
    <w:rsid w:val="006B071F"/>
    <w:rsid w:val="006B0AB9"/>
    <w:rsid w:val="006B0DB5"/>
    <w:rsid w:val="006B1660"/>
    <w:rsid w:val="006B37FF"/>
    <w:rsid w:val="006B5166"/>
    <w:rsid w:val="006C33AA"/>
    <w:rsid w:val="006C4C32"/>
    <w:rsid w:val="006C5D3F"/>
    <w:rsid w:val="006C6DCF"/>
    <w:rsid w:val="006D00AD"/>
    <w:rsid w:val="006D3AA1"/>
    <w:rsid w:val="006D5BFA"/>
    <w:rsid w:val="006D6AA7"/>
    <w:rsid w:val="006D76E4"/>
    <w:rsid w:val="006E2A50"/>
    <w:rsid w:val="006E3CAC"/>
    <w:rsid w:val="006E462B"/>
    <w:rsid w:val="006E5D16"/>
    <w:rsid w:val="006E7AA4"/>
    <w:rsid w:val="006F0128"/>
    <w:rsid w:val="006F06ED"/>
    <w:rsid w:val="006F3368"/>
    <w:rsid w:val="006F6EA7"/>
    <w:rsid w:val="00702141"/>
    <w:rsid w:val="00702F66"/>
    <w:rsid w:val="00703583"/>
    <w:rsid w:val="007049D8"/>
    <w:rsid w:val="00707315"/>
    <w:rsid w:val="00707E60"/>
    <w:rsid w:val="00714CC0"/>
    <w:rsid w:val="007168F9"/>
    <w:rsid w:val="007173F2"/>
    <w:rsid w:val="007173F3"/>
    <w:rsid w:val="007177F9"/>
    <w:rsid w:val="00722887"/>
    <w:rsid w:val="007230E5"/>
    <w:rsid w:val="00725C49"/>
    <w:rsid w:val="00727209"/>
    <w:rsid w:val="00727617"/>
    <w:rsid w:val="00733DBA"/>
    <w:rsid w:val="007355C6"/>
    <w:rsid w:val="007376DF"/>
    <w:rsid w:val="007431C8"/>
    <w:rsid w:val="00743E23"/>
    <w:rsid w:val="00743F06"/>
    <w:rsid w:val="007477E6"/>
    <w:rsid w:val="00751F9E"/>
    <w:rsid w:val="00754838"/>
    <w:rsid w:val="007566C6"/>
    <w:rsid w:val="00756F72"/>
    <w:rsid w:val="007633E0"/>
    <w:rsid w:val="00765A15"/>
    <w:rsid w:val="00771723"/>
    <w:rsid w:val="00771F14"/>
    <w:rsid w:val="00772E4F"/>
    <w:rsid w:val="007732C5"/>
    <w:rsid w:val="00776AFC"/>
    <w:rsid w:val="00781DC1"/>
    <w:rsid w:val="00782F6A"/>
    <w:rsid w:val="00783D21"/>
    <w:rsid w:val="007856E3"/>
    <w:rsid w:val="0079087E"/>
    <w:rsid w:val="00790D32"/>
    <w:rsid w:val="00790E6D"/>
    <w:rsid w:val="00791595"/>
    <w:rsid w:val="00792146"/>
    <w:rsid w:val="00795905"/>
    <w:rsid w:val="00795C02"/>
    <w:rsid w:val="0079603F"/>
    <w:rsid w:val="007A003A"/>
    <w:rsid w:val="007A036B"/>
    <w:rsid w:val="007A0FF4"/>
    <w:rsid w:val="007A2AF7"/>
    <w:rsid w:val="007A4274"/>
    <w:rsid w:val="007A46FF"/>
    <w:rsid w:val="007A4FB9"/>
    <w:rsid w:val="007B0799"/>
    <w:rsid w:val="007B08D4"/>
    <w:rsid w:val="007B0F4D"/>
    <w:rsid w:val="007B1040"/>
    <w:rsid w:val="007B337D"/>
    <w:rsid w:val="007B40A8"/>
    <w:rsid w:val="007B555E"/>
    <w:rsid w:val="007C0152"/>
    <w:rsid w:val="007C0AEC"/>
    <w:rsid w:val="007C2E0D"/>
    <w:rsid w:val="007C46EE"/>
    <w:rsid w:val="007C5626"/>
    <w:rsid w:val="007C6556"/>
    <w:rsid w:val="007C6FEA"/>
    <w:rsid w:val="007C79C1"/>
    <w:rsid w:val="007C7DCB"/>
    <w:rsid w:val="007D0817"/>
    <w:rsid w:val="007D0D1B"/>
    <w:rsid w:val="007D4647"/>
    <w:rsid w:val="007D5310"/>
    <w:rsid w:val="007E0031"/>
    <w:rsid w:val="007E264E"/>
    <w:rsid w:val="007E4A8B"/>
    <w:rsid w:val="007E57F6"/>
    <w:rsid w:val="007E61A0"/>
    <w:rsid w:val="007E71D7"/>
    <w:rsid w:val="007F1748"/>
    <w:rsid w:val="007F1F58"/>
    <w:rsid w:val="007F2849"/>
    <w:rsid w:val="007F30A9"/>
    <w:rsid w:val="007F30D6"/>
    <w:rsid w:val="007F3E37"/>
    <w:rsid w:val="007F5F38"/>
    <w:rsid w:val="007F692D"/>
    <w:rsid w:val="007F707A"/>
    <w:rsid w:val="007F7638"/>
    <w:rsid w:val="00803331"/>
    <w:rsid w:val="008066CF"/>
    <w:rsid w:val="00807BDD"/>
    <w:rsid w:val="00810A65"/>
    <w:rsid w:val="008121E9"/>
    <w:rsid w:val="00813836"/>
    <w:rsid w:val="0081388E"/>
    <w:rsid w:val="008157BB"/>
    <w:rsid w:val="00816B47"/>
    <w:rsid w:val="0082011E"/>
    <w:rsid w:val="008262EC"/>
    <w:rsid w:val="008304E3"/>
    <w:rsid w:val="00831B52"/>
    <w:rsid w:val="00834548"/>
    <w:rsid w:val="00836619"/>
    <w:rsid w:val="00840A1B"/>
    <w:rsid w:val="00843CB2"/>
    <w:rsid w:val="00844B0A"/>
    <w:rsid w:val="00845F9E"/>
    <w:rsid w:val="00847C85"/>
    <w:rsid w:val="00847F8F"/>
    <w:rsid w:val="008538FF"/>
    <w:rsid w:val="00853F8A"/>
    <w:rsid w:val="0085425A"/>
    <w:rsid w:val="00854C6B"/>
    <w:rsid w:val="00855412"/>
    <w:rsid w:val="00857D74"/>
    <w:rsid w:val="008604F7"/>
    <w:rsid w:val="00861432"/>
    <w:rsid w:val="00861C75"/>
    <w:rsid w:val="00866494"/>
    <w:rsid w:val="008702FB"/>
    <w:rsid w:val="00872926"/>
    <w:rsid w:val="008751EF"/>
    <w:rsid w:val="00880D8E"/>
    <w:rsid w:val="008924D2"/>
    <w:rsid w:val="0089444A"/>
    <w:rsid w:val="00896EAE"/>
    <w:rsid w:val="008A0428"/>
    <w:rsid w:val="008A07CA"/>
    <w:rsid w:val="008A0CDF"/>
    <w:rsid w:val="008A2545"/>
    <w:rsid w:val="008A4EAF"/>
    <w:rsid w:val="008A5CB1"/>
    <w:rsid w:val="008A6DEC"/>
    <w:rsid w:val="008A70F5"/>
    <w:rsid w:val="008B713B"/>
    <w:rsid w:val="008B7E8E"/>
    <w:rsid w:val="008C1F60"/>
    <w:rsid w:val="008C30A6"/>
    <w:rsid w:val="008C76F5"/>
    <w:rsid w:val="008D17E1"/>
    <w:rsid w:val="008D1FC3"/>
    <w:rsid w:val="008D1FC5"/>
    <w:rsid w:val="008D36FA"/>
    <w:rsid w:val="008D394A"/>
    <w:rsid w:val="008D594F"/>
    <w:rsid w:val="008D5E14"/>
    <w:rsid w:val="008D61BB"/>
    <w:rsid w:val="008D7889"/>
    <w:rsid w:val="008D7EC7"/>
    <w:rsid w:val="008E5383"/>
    <w:rsid w:val="008E7AAD"/>
    <w:rsid w:val="008F033C"/>
    <w:rsid w:val="008F486C"/>
    <w:rsid w:val="008F5F28"/>
    <w:rsid w:val="008F62C5"/>
    <w:rsid w:val="00900A08"/>
    <w:rsid w:val="00904C94"/>
    <w:rsid w:val="009101F3"/>
    <w:rsid w:val="00910296"/>
    <w:rsid w:val="00910EB3"/>
    <w:rsid w:val="0091222E"/>
    <w:rsid w:val="00912E18"/>
    <w:rsid w:val="00914818"/>
    <w:rsid w:val="00920CDA"/>
    <w:rsid w:val="0092186D"/>
    <w:rsid w:val="00923827"/>
    <w:rsid w:val="00923CBC"/>
    <w:rsid w:val="0093443E"/>
    <w:rsid w:val="00936109"/>
    <w:rsid w:val="009373F8"/>
    <w:rsid w:val="00940805"/>
    <w:rsid w:val="00944B8E"/>
    <w:rsid w:val="00946DDF"/>
    <w:rsid w:val="00950092"/>
    <w:rsid w:val="00950333"/>
    <w:rsid w:val="00955126"/>
    <w:rsid w:val="00955311"/>
    <w:rsid w:val="00955DBA"/>
    <w:rsid w:val="00957148"/>
    <w:rsid w:val="00957D5C"/>
    <w:rsid w:val="00964C42"/>
    <w:rsid w:val="00966F95"/>
    <w:rsid w:val="00967B9E"/>
    <w:rsid w:val="009738F1"/>
    <w:rsid w:val="00980835"/>
    <w:rsid w:val="00982B7C"/>
    <w:rsid w:val="00985805"/>
    <w:rsid w:val="00985BBF"/>
    <w:rsid w:val="00986CA9"/>
    <w:rsid w:val="009874DB"/>
    <w:rsid w:val="009930AB"/>
    <w:rsid w:val="0099371C"/>
    <w:rsid w:val="00993BC9"/>
    <w:rsid w:val="00994903"/>
    <w:rsid w:val="00996E47"/>
    <w:rsid w:val="009A11DF"/>
    <w:rsid w:val="009A14A5"/>
    <w:rsid w:val="009A2036"/>
    <w:rsid w:val="009A279A"/>
    <w:rsid w:val="009A2DEF"/>
    <w:rsid w:val="009B073D"/>
    <w:rsid w:val="009B3B57"/>
    <w:rsid w:val="009B533A"/>
    <w:rsid w:val="009B55A0"/>
    <w:rsid w:val="009B5623"/>
    <w:rsid w:val="009B7390"/>
    <w:rsid w:val="009C066D"/>
    <w:rsid w:val="009C1A18"/>
    <w:rsid w:val="009C3E9C"/>
    <w:rsid w:val="009C44AF"/>
    <w:rsid w:val="009C4DAE"/>
    <w:rsid w:val="009C4F51"/>
    <w:rsid w:val="009C500F"/>
    <w:rsid w:val="009C56D3"/>
    <w:rsid w:val="009C57EB"/>
    <w:rsid w:val="009C6FF7"/>
    <w:rsid w:val="009D0257"/>
    <w:rsid w:val="009D2320"/>
    <w:rsid w:val="009D279B"/>
    <w:rsid w:val="009E1B31"/>
    <w:rsid w:val="009E2715"/>
    <w:rsid w:val="009E2A3D"/>
    <w:rsid w:val="009E4593"/>
    <w:rsid w:val="009E4DC5"/>
    <w:rsid w:val="009E4E42"/>
    <w:rsid w:val="009E52E0"/>
    <w:rsid w:val="009F0555"/>
    <w:rsid w:val="009F22BD"/>
    <w:rsid w:val="009F28A9"/>
    <w:rsid w:val="009F3487"/>
    <w:rsid w:val="009F56CA"/>
    <w:rsid w:val="009F59BE"/>
    <w:rsid w:val="009F5D49"/>
    <w:rsid w:val="009F6274"/>
    <w:rsid w:val="009F73EA"/>
    <w:rsid w:val="009F7E14"/>
    <w:rsid w:val="00A0182E"/>
    <w:rsid w:val="00A019F2"/>
    <w:rsid w:val="00A04B9E"/>
    <w:rsid w:val="00A05676"/>
    <w:rsid w:val="00A06BB5"/>
    <w:rsid w:val="00A06FB9"/>
    <w:rsid w:val="00A07B21"/>
    <w:rsid w:val="00A114A0"/>
    <w:rsid w:val="00A12267"/>
    <w:rsid w:val="00A14246"/>
    <w:rsid w:val="00A159BD"/>
    <w:rsid w:val="00A172CE"/>
    <w:rsid w:val="00A176AA"/>
    <w:rsid w:val="00A20049"/>
    <w:rsid w:val="00A223CF"/>
    <w:rsid w:val="00A23CF5"/>
    <w:rsid w:val="00A245E9"/>
    <w:rsid w:val="00A25031"/>
    <w:rsid w:val="00A26DC7"/>
    <w:rsid w:val="00A3141E"/>
    <w:rsid w:val="00A320BB"/>
    <w:rsid w:val="00A33390"/>
    <w:rsid w:val="00A34C5E"/>
    <w:rsid w:val="00A361F8"/>
    <w:rsid w:val="00A362BC"/>
    <w:rsid w:val="00A36326"/>
    <w:rsid w:val="00A3780C"/>
    <w:rsid w:val="00A404A8"/>
    <w:rsid w:val="00A40AE8"/>
    <w:rsid w:val="00A41713"/>
    <w:rsid w:val="00A4205F"/>
    <w:rsid w:val="00A45BB9"/>
    <w:rsid w:val="00A515AF"/>
    <w:rsid w:val="00A535FA"/>
    <w:rsid w:val="00A54A17"/>
    <w:rsid w:val="00A556CC"/>
    <w:rsid w:val="00A609C2"/>
    <w:rsid w:val="00A60ACD"/>
    <w:rsid w:val="00A621C6"/>
    <w:rsid w:val="00A64599"/>
    <w:rsid w:val="00A65058"/>
    <w:rsid w:val="00A6568C"/>
    <w:rsid w:val="00A667B6"/>
    <w:rsid w:val="00A67D2A"/>
    <w:rsid w:val="00A738AB"/>
    <w:rsid w:val="00A74022"/>
    <w:rsid w:val="00A745CA"/>
    <w:rsid w:val="00A80240"/>
    <w:rsid w:val="00A81D53"/>
    <w:rsid w:val="00A82FDF"/>
    <w:rsid w:val="00A8625A"/>
    <w:rsid w:val="00A91D4B"/>
    <w:rsid w:val="00A933C2"/>
    <w:rsid w:val="00AA0DF8"/>
    <w:rsid w:val="00AA124B"/>
    <w:rsid w:val="00AA2A35"/>
    <w:rsid w:val="00AA4513"/>
    <w:rsid w:val="00AA61A0"/>
    <w:rsid w:val="00AA77CC"/>
    <w:rsid w:val="00AB1413"/>
    <w:rsid w:val="00AB215C"/>
    <w:rsid w:val="00AB55F4"/>
    <w:rsid w:val="00AB6499"/>
    <w:rsid w:val="00AB73AE"/>
    <w:rsid w:val="00AC0BC6"/>
    <w:rsid w:val="00AC23DB"/>
    <w:rsid w:val="00AD2753"/>
    <w:rsid w:val="00AD2847"/>
    <w:rsid w:val="00AD3C6C"/>
    <w:rsid w:val="00AD624E"/>
    <w:rsid w:val="00AE0959"/>
    <w:rsid w:val="00AE0AF7"/>
    <w:rsid w:val="00AE2B32"/>
    <w:rsid w:val="00AE38DA"/>
    <w:rsid w:val="00AE3A2A"/>
    <w:rsid w:val="00AE410A"/>
    <w:rsid w:val="00AE4A88"/>
    <w:rsid w:val="00AE4F99"/>
    <w:rsid w:val="00AE5DA8"/>
    <w:rsid w:val="00AF14CA"/>
    <w:rsid w:val="00AF5F57"/>
    <w:rsid w:val="00B00CAE"/>
    <w:rsid w:val="00B02C20"/>
    <w:rsid w:val="00B0744C"/>
    <w:rsid w:val="00B07B0D"/>
    <w:rsid w:val="00B13617"/>
    <w:rsid w:val="00B1411C"/>
    <w:rsid w:val="00B152D2"/>
    <w:rsid w:val="00B20671"/>
    <w:rsid w:val="00B215AE"/>
    <w:rsid w:val="00B21975"/>
    <w:rsid w:val="00B23E1F"/>
    <w:rsid w:val="00B240DB"/>
    <w:rsid w:val="00B24F60"/>
    <w:rsid w:val="00B26562"/>
    <w:rsid w:val="00B26AA1"/>
    <w:rsid w:val="00B2727A"/>
    <w:rsid w:val="00B27359"/>
    <w:rsid w:val="00B31845"/>
    <w:rsid w:val="00B33130"/>
    <w:rsid w:val="00B335C6"/>
    <w:rsid w:val="00B3617D"/>
    <w:rsid w:val="00B4232B"/>
    <w:rsid w:val="00B4239D"/>
    <w:rsid w:val="00B4586F"/>
    <w:rsid w:val="00B5121B"/>
    <w:rsid w:val="00B5423C"/>
    <w:rsid w:val="00B56F8E"/>
    <w:rsid w:val="00B612F1"/>
    <w:rsid w:val="00B634D9"/>
    <w:rsid w:val="00B63C4A"/>
    <w:rsid w:val="00B65272"/>
    <w:rsid w:val="00B703FE"/>
    <w:rsid w:val="00B72E1D"/>
    <w:rsid w:val="00B744E6"/>
    <w:rsid w:val="00B74CB4"/>
    <w:rsid w:val="00B7781A"/>
    <w:rsid w:val="00B7794E"/>
    <w:rsid w:val="00B8333C"/>
    <w:rsid w:val="00B84F3B"/>
    <w:rsid w:val="00B8654D"/>
    <w:rsid w:val="00B86742"/>
    <w:rsid w:val="00B8761B"/>
    <w:rsid w:val="00B91879"/>
    <w:rsid w:val="00B92F0C"/>
    <w:rsid w:val="00B93949"/>
    <w:rsid w:val="00B9411D"/>
    <w:rsid w:val="00B9448E"/>
    <w:rsid w:val="00B94993"/>
    <w:rsid w:val="00B94CB7"/>
    <w:rsid w:val="00BA2324"/>
    <w:rsid w:val="00BA238D"/>
    <w:rsid w:val="00BA6671"/>
    <w:rsid w:val="00BA75F2"/>
    <w:rsid w:val="00BB26BD"/>
    <w:rsid w:val="00BB6D54"/>
    <w:rsid w:val="00BC17A8"/>
    <w:rsid w:val="00BC2E67"/>
    <w:rsid w:val="00BC3622"/>
    <w:rsid w:val="00BC7A71"/>
    <w:rsid w:val="00BD215F"/>
    <w:rsid w:val="00BD38B9"/>
    <w:rsid w:val="00BD4E29"/>
    <w:rsid w:val="00BD531A"/>
    <w:rsid w:val="00BD541A"/>
    <w:rsid w:val="00BD7098"/>
    <w:rsid w:val="00BD723E"/>
    <w:rsid w:val="00BD7E45"/>
    <w:rsid w:val="00BE5080"/>
    <w:rsid w:val="00BE7436"/>
    <w:rsid w:val="00BE7EB9"/>
    <w:rsid w:val="00BF02A2"/>
    <w:rsid w:val="00BF37F2"/>
    <w:rsid w:val="00BF517E"/>
    <w:rsid w:val="00C00B4A"/>
    <w:rsid w:val="00C01DF2"/>
    <w:rsid w:val="00C02153"/>
    <w:rsid w:val="00C04617"/>
    <w:rsid w:val="00C0689D"/>
    <w:rsid w:val="00C07361"/>
    <w:rsid w:val="00C07E4D"/>
    <w:rsid w:val="00C10B49"/>
    <w:rsid w:val="00C14E56"/>
    <w:rsid w:val="00C1575E"/>
    <w:rsid w:val="00C25645"/>
    <w:rsid w:val="00C25D0E"/>
    <w:rsid w:val="00C26389"/>
    <w:rsid w:val="00C263E1"/>
    <w:rsid w:val="00C27400"/>
    <w:rsid w:val="00C3069B"/>
    <w:rsid w:val="00C3248B"/>
    <w:rsid w:val="00C3756C"/>
    <w:rsid w:val="00C40467"/>
    <w:rsid w:val="00C40936"/>
    <w:rsid w:val="00C43EFE"/>
    <w:rsid w:val="00C467DB"/>
    <w:rsid w:val="00C50EDE"/>
    <w:rsid w:val="00C5326F"/>
    <w:rsid w:val="00C600C6"/>
    <w:rsid w:val="00C60566"/>
    <w:rsid w:val="00C629DC"/>
    <w:rsid w:val="00C6304B"/>
    <w:rsid w:val="00C70619"/>
    <w:rsid w:val="00C73CBA"/>
    <w:rsid w:val="00C74957"/>
    <w:rsid w:val="00C76148"/>
    <w:rsid w:val="00C80D0D"/>
    <w:rsid w:val="00C8169C"/>
    <w:rsid w:val="00C82EAB"/>
    <w:rsid w:val="00C83A04"/>
    <w:rsid w:val="00C84249"/>
    <w:rsid w:val="00C8635F"/>
    <w:rsid w:val="00C866FF"/>
    <w:rsid w:val="00C878E4"/>
    <w:rsid w:val="00C961A2"/>
    <w:rsid w:val="00C96A35"/>
    <w:rsid w:val="00CA0327"/>
    <w:rsid w:val="00CA0CF8"/>
    <w:rsid w:val="00CA1F7E"/>
    <w:rsid w:val="00CA209D"/>
    <w:rsid w:val="00CB394F"/>
    <w:rsid w:val="00CB4040"/>
    <w:rsid w:val="00CB5FFD"/>
    <w:rsid w:val="00CB69A6"/>
    <w:rsid w:val="00CC02B5"/>
    <w:rsid w:val="00CC1AAC"/>
    <w:rsid w:val="00CC3A73"/>
    <w:rsid w:val="00CC59A1"/>
    <w:rsid w:val="00CD0908"/>
    <w:rsid w:val="00CD23F0"/>
    <w:rsid w:val="00CD25CE"/>
    <w:rsid w:val="00CD2DD9"/>
    <w:rsid w:val="00CE00FE"/>
    <w:rsid w:val="00CE1A38"/>
    <w:rsid w:val="00CE53AD"/>
    <w:rsid w:val="00CF00F4"/>
    <w:rsid w:val="00CF4BF9"/>
    <w:rsid w:val="00CF56BD"/>
    <w:rsid w:val="00CF5D46"/>
    <w:rsid w:val="00D03B7B"/>
    <w:rsid w:val="00D03EDF"/>
    <w:rsid w:val="00D0408E"/>
    <w:rsid w:val="00D044BC"/>
    <w:rsid w:val="00D04BF0"/>
    <w:rsid w:val="00D05B0E"/>
    <w:rsid w:val="00D121AB"/>
    <w:rsid w:val="00D12C1B"/>
    <w:rsid w:val="00D146BC"/>
    <w:rsid w:val="00D14D86"/>
    <w:rsid w:val="00D156A2"/>
    <w:rsid w:val="00D16405"/>
    <w:rsid w:val="00D17A6C"/>
    <w:rsid w:val="00D17CE5"/>
    <w:rsid w:val="00D23EA2"/>
    <w:rsid w:val="00D250CB"/>
    <w:rsid w:val="00D25AD5"/>
    <w:rsid w:val="00D35166"/>
    <w:rsid w:val="00D35D97"/>
    <w:rsid w:val="00D37DDF"/>
    <w:rsid w:val="00D4011C"/>
    <w:rsid w:val="00D41E2B"/>
    <w:rsid w:val="00D43324"/>
    <w:rsid w:val="00D46673"/>
    <w:rsid w:val="00D47DDB"/>
    <w:rsid w:val="00D516B5"/>
    <w:rsid w:val="00D523FC"/>
    <w:rsid w:val="00D55BA3"/>
    <w:rsid w:val="00D6045A"/>
    <w:rsid w:val="00D623BF"/>
    <w:rsid w:val="00D62475"/>
    <w:rsid w:val="00D65EA1"/>
    <w:rsid w:val="00D7323B"/>
    <w:rsid w:val="00D732A2"/>
    <w:rsid w:val="00D76D5E"/>
    <w:rsid w:val="00D84C8D"/>
    <w:rsid w:val="00D85794"/>
    <w:rsid w:val="00D86DC5"/>
    <w:rsid w:val="00D87665"/>
    <w:rsid w:val="00D907E4"/>
    <w:rsid w:val="00D9284C"/>
    <w:rsid w:val="00D9399A"/>
    <w:rsid w:val="00D94133"/>
    <w:rsid w:val="00D941B3"/>
    <w:rsid w:val="00D94E79"/>
    <w:rsid w:val="00D978A0"/>
    <w:rsid w:val="00DA14DB"/>
    <w:rsid w:val="00DA6B47"/>
    <w:rsid w:val="00DB5520"/>
    <w:rsid w:val="00DB7560"/>
    <w:rsid w:val="00DB7B0A"/>
    <w:rsid w:val="00DC0962"/>
    <w:rsid w:val="00DC2E5A"/>
    <w:rsid w:val="00DC4FD4"/>
    <w:rsid w:val="00DD008A"/>
    <w:rsid w:val="00DD0F87"/>
    <w:rsid w:val="00DD17AC"/>
    <w:rsid w:val="00DD360B"/>
    <w:rsid w:val="00DD382F"/>
    <w:rsid w:val="00DD4DC3"/>
    <w:rsid w:val="00DD7FB1"/>
    <w:rsid w:val="00DE0D99"/>
    <w:rsid w:val="00DE2304"/>
    <w:rsid w:val="00DE24BF"/>
    <w:rsid w:val="00DE341E"/>
    <w:rsid w:val="00DE63C6"/>
    <w:rsid w:val="00DE6F52"/>
    <w:rsid w:val="00DF0BB2"/>
    <w:rsid w:val="00DF1399"/>
    <w:rsid w:val="00DF6339"/>
    <w:rsid w:val="00DF67B4"/>
    <w:rsid w:val="00E0073B"/>
    <w:rsid w:val="00E03D57"/>
    <w:rsid w:val="00E046B9"/>
    <w:rsid w:val="00E07725"/>
    <w:rsid w:val="00E12490"/>
    <w:rsid w:val="00E14364"/>
    <w:rsid w:val="00E149B0"/>
    <w:rsid w:val="00E209F8"/>
    <w:rsid w:val="00E2106B"/>
    <w:rsid w:val="00E24EB3"/>
    <w:rsid w:val="00E27A35"/>
    <w:rsid w:val="00E30B8C"/>
    <w:rsid w:val="00E32A82"/>
    <w:rsid w:val="00E33748"/>
    <w:rsid w:val="00E34F4F"/>
    <w:rsid w:val="00E351E6"/>
    <w:rsid w:val="00E415C4"/>
    <w:rsid w:val="00E421BA"/>
    <w:rsid w:val="00E44839"/>
    <w:rsid w:val="00E449A2"/>
    <w:rsid w:val="00E45143"/>
    <w:rsid w:val="00E45427"/>
    <w:rsid w:val="00E50CAD"/>
    <w:rsid w:val="00E5106B"/>
    <w:rsid w:val="00E51C67"/>
    <w:rsid w:val="00E53618"/>
    <w:rsid w:val="00E54DD2"/>
    <w:rsid w:val="00E556C2"/>
    <w:rsid w:val="00E55717"/>
    <w:rsid w:val="00E57D58"/>
    <w:rsid w:val="00E57D79"/>
    <w:rsid w:val="00E74A1B"/>
    <w:rsid w:val="00E74A42"/>
    <w:rsid w:val="00E74F1B"/>
    <w:rsid w:val="00E75526"/>
    <w:rsid w:val="00E77FAE"/>
    <w:rsid w:val="00E858D4"/>
    <w:rsid w:val="00E8621B"/>
    <w:rsid w:val="00E87048"/>
    <w:rsid w:val="00E874BA"/>
    <w:rsid w:val="00E91B34"/>
    <w:rsid w:val="00E9233C"/>
    <w:rsid w:val="00E945BE"/>
    <w:rsid w:val="00E95118"/>
    <w:rsid w:val="00E97837"/>
    <w:rsid w:val="00EA3873"/>
    <w:rsid w:val="00EA3934"/>
    <w:rsid w:val="00EA393E"/>
    <w:rsid w:val="00EA71F8"/>
    <w:rsid w:val="00EB0298"/>
    <w:rsid w:val="00EB3275"/>
    <w:rsid w:val="00EB6239"/>
    <w:rsid w:val="00EB72DE"/>
    <w:rsid w:val="00EC186B"/>
    <w:rsid w:val="00EC3D11"/>
    <w:rsid w:val="00EC4196"/>
    <w:rsid w:val="00EC434A"/>
    <w:rsid w:val="00ED1813"/>
    <w:rsid w:val="00ED2409"/>
    <w:rsid w:val="00ED4B26"/>
    <w:rsid w:val="00ED730F"/>
    <w:rsid w:val="00ED7600"/>
    <w:rsid w:val="00ED7B8B"/>
    <w:rsid w:val="00EE1911"/>
    <w:rsid w:val="00EE4392"/>
    <w:rsid w:val="00EE6944"/>
    <w:rsid w:val="00EF043F"/>
    <w:rsid w:val="00EF0AFD"/>
    <w:rsid w:val="00EF5522"/>
    <w:rsid w:val="00EF7B25"/>
    <w:rsid w:val="00F00FC8"/>
    <w:rsid w:val="00F01C66"/>
    <w:rsid w:val="00F03883"/>
    <w:rsid w:val="00F046A9"/>
    <w:rsid w:val="00F06176"/>
    <w:rsid w:val="00F0622D"/>
    <w:rsid w:val="00F070F1"/>
    <w:rsid w:val="00F0792B"/>
    <w:rsid w:val="00F13CB3"/>
    <w:rsid w:val="00F15E61"/>
    <w:rsid w:val="00F164E5"/>
    <w:rsid w:val="00F16C63"/>
    <w:rsid w:val="00F175DF"/>
    <w:rsid w:val="00F21117"/>
    <w:rsid w:val="00F21B8B"/>
    <w:rsid w:val="00F22666"/>
    <w:rsid w:val="00F24D38"/>
    <w:rsid w:val="00F25164"/>
    <w:rsid w:val="00F255CF"/>
    <w:rsid w:val="00F27EDB"/>
    <w:rsid w:val="00F33F30"/>
    <w:rsid w:val="00F3494A"/>
    <w:rsid w:val="00F356EC"/>
    <w:rsid w:val="00F366F9"/>
    <w:rsid w:val="00F40A58"/>
    <w:rsid w:val="00F42EB9"/>
    <w:rsid w:val="00F43AF6"/>
    <w:rsid w:val="00F43D90"/>
    <w:rsid w:val="00F45257"/>
    <w:rsid w:val="00F45BC8"/>
    <w:rsid w:val="00F45E3F"/>
    <w:rsid w:val="00F4701A"/>
    <w:rsid w:val="00F523A6"/>
    <w:rsid w:val="00F538E2"/>
    <w:rsid w:val="00F568EB"/>
    <w:rsid w:val="00F61F7F"/>
    <w:rsid w:val="00F6200F"/>
    <w:rsid w:val="00F70EFF"/>
    <w:rsid w:val="00F71921"/>
    <w:rsid w:val="00F71A43"/>
    <w:rsid w:val="00F73B01"/>
    <w:rsid w:val="00F74537"/>
    <w:rsid w:val="00F75706"/>
    <w:rsid w:val="00F758E8"/>
    <w:rsid w:val="00F7753D"/>
    <w:rsid w:val="00F80AA4"/>
    <w:rsid w:val="00F814FE"/>
    <w:rsid w:val="00F8488B"/>
    <w:rsid w:val="00F857F2"/>
    <w:rsid w:val="00F869D9"/>
    <w:rsid w:val="00F90452"/>
    <w:rsid w:val="00F90FB0"/>
    <w:rsid w:val="00F94E82"/>
    <w:rsid w:val="00F9508D"/>
    <w:rsid w:val="00F95D7A"/>
    <w:rsid w:val="00F97132"/>
    <w:rsid w:val="00FA4C04"/>
    <w:rsid w:val="00FB2625"/>
    <w:rsid w:val="00FB2E95"/>
    <w:rsid w:val="00FB3035"/>
    <w:rsid w:val="00FB3660"/>
    <w:rsid w:val="00FB576F"/>
    <w:rsid w:val="00FB70D0"/>
    <w:rsid w:val="00FC03D6"/>
    <w:rsid w:val="00FC1CE8"/>
    <w:rsid w:val="00FC4EE2"/>
    <w:rsid w:val="00FC5784"/>
    <w:rsid w:val="00FD1F61"/>
    <w:rsid w:val="00FD2365"/>
    <w:rsid w:val="00FD5119"/>
    <w:rsid w:val="00FD5AE7"/>
    <w:rsid w:val="00FD6C9D"/>
    <w:rsid w:val="00FE2BB8"/>
    <w:rsid w:val="00FE585E"/>
    <w:rsid w:val="00FE6EDF"/>
    <w:rsid w:val="00FF2D7D"/>
    <w:rsid w:val="00FF4651"/>
    <w:rsid w:val="00FF4EB5"/>
    <w:rsid w:val="00FF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2E4A"/>
  <w15:docId w15:val="{73FB9AB0-1D32-40AB-9956-54B348F1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D0D"/>
    <w:rPr>
      <w:color w:val="0000FF"/>
      <w:u w:val="single"/>
    </w:rPr>
  </w:style>
  <w:style w:type="character" w:customStyle="1" w:styleId="mixed-citation">
    <w:name w:val="mixed-citation"/>
    <w:basedOn w:val="DefaultParagraphFont"/>
    <w:rsid w:val="00C80D0D"/>
  </w:style>
  <w:style w:type="character" w:customStyle="1" w:styleId="ref-title">
    <w:name w:val="ref-title"/>
    <w:basedOn w:val="DefaultParagraphFont"/>
    <w:rsid w:val="00C80D0D"/>
  </w:style>
  <w:style w:type="character" w:customStyle="1" w:styleId="ref-journal">
    <w:name w:val="ref-journal"/>
    <w:basedOn w:val="DefaultParagraphFont"/>
    <w:rsid w:val="00C80D0D"/>
  </w:style>
  <w:style w:type="character" w:customStyle="1" w:styleId="ref-vol">
    <w:name w:val="ref-vol"/>
    <w:basedOn w:val="DefaultParagraphFont"/>
    <w:rsid w:val="00C80D0D"/>
  </w:style>
  <w:style w:type="character" w:customStyle="1" w:styleId="nowrap">
    <w:name w:val="nowrap"/>
    <w:basedOn w:val="DefaultParagraphFont"/>
    <w:rsid w:val="00C80D0D"/>
  </w:style>
  <w:style w:type="paragraph" w:customStyle="1" w:styleId="xmsonormal">
    <w:name w:val="x_msonormal"/>
    <w:basedOn w:val="Normal"/>
    <w:rsid w:val="000A2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7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C69"/>
    <w:rPr>
      <w:rFonts w:ascii="Tahoma" w:hAnsi="Tahoma" w:cs="Tahoma"/>
      <w:sz w:val="16"/>
      <w:szCs w:val="16"/>
    </w:rPr>
  </w:style>
  <w:style w:type="paragraph" w:styleId="ListParagraph">
    <w:name w:val="List Paragraph"/>
    <w:basedOn w:val="Normal"/>
    <w:uiPriority w:val="34"/>
    <w:qFormat/>
    <w:rsid w:val="00D25AD5"/>
    <w:pPr>
      <w:ind w:left="720"/>
      <w:contextualSpacing/>
    </w:pPr>
  </w:style>
  <w:style w:type="character" w:styleId="Emphasis">
    <w:name w:val="Emphasis"/>
    <w:basedOn w:val="DefaultParagraphFont"/>
    <w:uiPriority w:val="20"/>
    <w:qFormat/>
    <w:rsid w:val="002D4CC0"/>
    <w:rPr>
      <w:i/>
      <w:iCs/>
    </w:rPr>
  </w:style>
  <w:style w:type="paragraph" w:styleId="NormalWeb">
    <w:name w:val="Normal (Web)"/>
    <w:basedOn w:val="Normal"/>
    <w:uiPriority w:val="99"/>
    <w:semiHidden/>
    <w:unhideWhenUsed/>
    <w:rsid w:val="002D4CC0"/>
    <w:pPr>
      <w:spacing w:after="360" w:line="240" w:lineRule="auto"/>
    </w:pPr>
    <w:rPr>
      <w:rFonts w:ascii="Times New Roman" w:eastAsia="Times New Roman" w:hAnsi="Times New Roman" w:cs="Times New Roman"/>
      <w:sz w:val="24"/>
      <w:szCs w:val="24"/>
    </w:rPr>
  </w:style>
  <w:style w:type="paragraph" w:customStyle="1" w:styleId="flushleft">
    <w:name w:val="flushleft"/>
    <w:basedOn w:val="Normal"/>
    <w:rsid w:val="002D4CC0"/>
    <w:pPr>
      <w:spacing w:after="36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744C2"/>
    <w:rPr>
      <w:color w:val="800080" w:themeColor="followedHyperlink"/>
      <w:u w:val="single"/>
    </w:rPr>
  </w:style>
  <w:style w:type="paragraph" w:customStyle="1" w:styleId="Default">
    <w:name w:val="Default"/>
    <w:rsid w:val="004A6A81"/>
    <w:pPr>
      <w:autoSpaceDE w:val="0"/>
      <w:autoSpaceDN w:val="0"/>
      <w:adjustRightInd w:val="0"/>
      <w:spacing w:after="0" w:line="240" w:lineRule="auto"/>
    </w:pPr>
    <w:rPr>
      <w:rFonts w:ascii="Arial" w:hAnsi="Arial" w:cs="Arial"/>
      <w:color w:val="000000"/>
      <w:sz w:val="24"/>
      <w:szCs w:val="24"/>
    </w:rPr>
  </w:style>
  <w:style w:type="paragraph" w:styleId="CommentText">
    <w:name w:val="annotation text"/>
    <w:basedOn w:val="Normal"/>
    <w:link w:val="CommentTextChar"/>
    <w:uiPriority w:val="99"/>
    <w:unhideWhenUsed/>
    <w:rsid w:val="001F78CD"/>
    <w:pPr>
      <w:spacing w:line="240" w:lineRule="auto"/>
    </w:pPr>
    <w:rPr>
      <w:sz w:val="20"/>
      <w:szCs w:val="20"/>
    </w:rPr>
  </w:style>
  <w:style w:type="character" w:customStyle="1" w:styleId="CommentTextChar">
    <w:name w:val="Comment Text Char"/>
    <w:basedOn w:val="DefaultParagraphFont"/>
    <w:link w:val="CommentText"/>
    <w:uiPriority w:val="99"/>
    <w:rsid w:val="001F78CD"/>
    <w:rPr>
      <w:sz w:val="20"/>
      <w:szCs w:val="20"/>
    </w:rPr>
  </w:style>
  <w:style w:type="character" w:styleId="CommentReference">
    <w:name w:val="annotation reference"/>
    <w:basedOn w:val="DefaultParagraphFont"/>
    <w:uiPriority w:val="99"/>
    <w:semiHidden/>
    <w:unhideWhenUsed/>
    <w:rsid w:val="00163B88"/>
    <w:rPr>
      <w:sz w:val="16"/>
      <w:szCs w:val="16"/>
    </w:rPr>
  </w:style>
  <w:style w:type="paragraph" w:styleId="CommentSubject">
    <w:name w:val="annotation subject"/>
    <w:basedOn w:val="CommentText"/>
    <w:next w:val="CommentText"/>
    <w:link w:val="CommentSubjectChar"/>
    <w:uiPriority w:val="99"/>
    <w:semiHidden/>
    <w:unhideWhenUsed/>
    <w:rsid w:val="004E38F4"/>
    <w:rPr>
      <w:b/>
      <w:bCs/>
    </w:rPr>
  </w:style>
  <w:style w:type="character" w:customStyle="1" w:styleId="CommentSubjectChar">
    <w:name w:val="Comment Subject Char"/>
    <w:basedOn w:val="CommentTextChar"/>
    <w:link w:val="CommentSubject"/>
    <w:uiPriority w:val="99"/>
    <w:semiHidden/>
    <w:rsid w:val="004E38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74744">
      <w:bodyDiv w:val="1"/>
      <w:marLeft w:val="0"/>
      <w:marRight w:val="0"/>
      <w:marTop w:val="0"/>
      <w:marBottom w:val="0"/>
      <w:divBdr>
        <w:top w:val="none" w:sz="0" w:space="0" w:color="auto"/>
        <w:left w:val="none" w:sz="0" w:space="0" w:color="auto"/>
        <w:bottom w:val="none" w:sz="0" w:space="0" w:color="auto"/>
        <w:right w:val="none" w:sz="0" w:space="0" w:color="auto"/>
      </w:divBdr>
      <w:divsChild>
        <w:div w:id="693383952">
          <w:marLeft w:val="0"/>
          <w:marRight w:val="0"/>
          <w:marTop w:val="0"/>
          <w:marBottom w:val="0"/>
          <w:divBdr>
            <w:top w:val="none" w:sz="0" w:space="0" w:color="auto"/>
            <w:left w:val="none" w:sz="0" w:space="0" w:color="auto"/>
            <w:bottom w:val="none" w:sz="0" w:space="0" w:color="auto"/>
            <w:right w:val="none" w:sz="0" w:space="0" w:color="auto"/>
          </w:divBdr>
          <w:divsChild>
            <w:div w:id="1044791518">
              <w:marLeft w:val="0"/>
              <w:marRight w:val="0"/>
              <w:marTop w:val="0"/>
              <w:marBottom w:val="0"/>
              <w:divBdr>
                <w:top w:val="none" w:sz="0" w:space="0" w:color="auto"/>
                <w:left w:val="none" w:sz="0" w:space="0" w:color="auto"/>
                <w:bottom w:val="none" w:sz="0" w:space="0" w:color="auto"/>
                <w:right w:val="none" w:sz="0" w:space="0" w:color="auto"/>
              </w:divBdr>
              <w:divsChild>
                <w:div w:id="249461530">
                  <w:marLeft w:val="0"/>
                  <w:marRight w:val="0"/>
                  <w:marTop w:val="0"/>
                  <w:marBottom w:val="0"/>
                  <w:divBdr>
                    <w:top w:val="single" w:sz="6" w:space="0" w:color="CCCCCC"/>
                    <w:left w:val="single" w:sz="6" w:space="0" w:color="CCCCCC"/>
                    <w:bottom w:val="single" w:sz="6" w:space="0" w:color="CCCCCC"/>
                    <w:right w:val="single" w:sz="6" w:space="0" w:color="CCCCCC"/>
                  </w:divBdr>
                  <w:divsChild>
                    <w:div w:id="1238707480">
                      <w:marLeft w:val="0"/>
                      <w:marRight w:val="0"/>
                      <w:marTop w:val="0"/>
                      <w:marBottom w:val="0"/>
                      <w:divBdr>
                        <w:top w:val="none" w:sz="0" w:space="0" w:color="auto"/>
                        <w:left w:val="none" w:sz="0" w:space="0" w:color="auto"/>
                        <w:bottom w:val="none" w:sz="0" w:space="0" w:color="auto"/>
                        <w:right w:val="none" w:sz="0" w:space="0" w:color="auto"/>
                      </w:divBdr>
                      <w:divsChild>
                        <w:div w:id="1329406597">
                          <w:marLeft w:val="0"/>
                          <w:marRight w:val="0"/>
                          <w:marTop w:val="0"/>
                          <w:marBottom w:val="0"/>
                          <w:divBdr>
                            <w:top w:val="none" w:sz="0" w:space="0" w:color="auto"/>
                            <w:left w:val="none" w:sz="0" w:space="0" w:color="auto"/>
                            <w:bottom w:val="none" w:sz="0" w:space="0" w:color="auto"/>
                            <w:right w:val="none" w:sz="0" w:space="0" w:color="auto"/>
                          </w:divBdr>
                          <w:divsChild>
                            <w:div w:id="1499348645">
                              <w:marLeft w:val="0"/>
                              <w:marRight w:val="0"/>
                              <w:marTop w:val="0"/>
                              <w:marBottom w:val="0"/>
                              <w:divBdr>
                                <w:top w:val="none" w:sz="0" w:space="0" w:color="auto"/>
                                <w:left w:val="none" w:sz="0" w:space="0" w:color="auto"/>
                                <w:bottom w:val="none" w:sz="0" w:space="0" w:color="auto"/>
                                <w:right w:val="none" w:sz="0" w:space="0" w:color="auto"/>
                              </w:divBdr>
                              <w:divsChild>
                                <w:div w:id="1010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9098">
      <w:bodyDiv w:val="1"/>
      <w:marLeft w:val="0"/>
      <w:marRight w:val="0"/>
      <w:marTop w:val="0"/>
      <w:marBottom w:val="0"/>
      <w:divBdr>
        <w:top w:val="none" w:sz="0" w:space="0" w:color="auto"/>
        <w:left w:val="none" w:sz="0" w:space="0" w:color="auto"/>
        <w:bottom w:val="none" w:sz="0" w:space="0" w:color="auto"/>
        <w:right w:val="none" w:sz="0" w:space="0" w:color="auto"/>
      </w:divBdr>
      <w:divsChild>
        <w:div w:id="712272663">
          <w:marLeft w:val="0"/>
          <w:marRight w:val="0"/>
          <w:marTop w:val="0"/>
          <w:marBottom w:val="0"/>
          <w:divBdr>
            <w:top w:val="none" w:sz="0" w:space="0" w:color="auto"/>
            <w:left w:val="none" w:sz="0" w:space="0" w:color="auto"/>
            <w:bottom w:val="none" w:sz="0" w:space="0" w:color="auto"/>
            <w:right w:val="none" w:sz="0" w:space="0" w:color="auto"/>
          </w:divBdr>
          <w:divsChild>
            <w:div w:id="1745906269">
              <w:marLeft w:val="0"/>
              <w:marRight w:val="0"/>
              <w:marTop w:val="0"/>
              <w:marBottom w:val="0"/>
              <w:divBdr>
                <w:top w:val="none" w:sz="0" w:space="0" w:color="auto"/>
                <w:left w:val="none" w:sz="0" w:space="0" w:color="auto"/>
                <w:bottom w:val="none" w:sz="0" w:space="0" w:color="auto"/>
                <w:right w:val="none" w:sz="0" w:space="0" w:color="auto"/>
              </w:divBdr>
              <w:divsChild>
                <w:div w:id="321353442">
                  <w:marLeft w:val="0"/>
                  <w:marRight w:val="0"/>
                  <w:marTop w:val="0"/>
                  <w:marBottom w:val="0"/>
                  <w:divBdr>
                    <w:top w:val="single" w:sz="6" w:space="0" w:color="CCCCCC"/>
                    <w:left w:val="single" w:sz="6" w:space="0" w:color="CCCCCC"/>
                    <w:bottom w:val="single" w:sz="6" w:space="0" w:color="CCCCCC"/>
                    <w:right w:val="single" w:sz="6" w:space="0" w:color="CCCCCC"/>
                  </w:divBdr>
                  <w:divsChild>
                    <w:div w:id="119342204">
                      <w:marLeft w:val="0"/>
                      <w:marRight w:val="0"/>
                      <w:marTop w:val="0"/>
                      <w:marBottom w:val="0"/>
                      <w:divBdr>
                        <w:top w:val="none" w:sz="0" w:space="0" w:color="auto"/>
                        <w:left w:val="none" w:sz="0" w:space="0" w:color="auto"/>
                        <w:bottom w:val="none" w:sz="0" w:space="0" w:color="auto"/>
                        <w:right w:val="none" w:sz="0" w:space="0" w:color="auto"/>
                      </w:divBdr>
                      <w:divsChild>
                        <w:div w:id="1859462871">
                          <w:marLeft w:val="0"/>
                          <w:marRight w:val="0"/>
                          <w:marTop w:val="0"/>
                          <w:marBottom w:val="0"/>
                          <w:divBdr>
                            <w:top w:val="none" w:sz="0" w:space="0" w:color="auto"/>
                            <w:left w:val="none" w:sz="0" w:space="0" w:color="auto"/>
                            <w:bottom w:val="none" w:sz="0" w:space="0" w:color="auto"/>
                            <w:right w:val="none" w:sz="0" w:space="0" w:color="auto"/>
                          </w:divBdr>
                          <w:divsChild>
                            <w:div w:id="851258461">
                              <w:marLeft w:val="0"/>
                              <w:marRight w:val="0"/>
                              <w:marTop w:val="0"/>
                              <w:marBottom w:val="0"/>
                              <w:divBdr>
                                <w:top w:val="none" w:sz="0" w:space="0" w:color="auto"/>
                                <w:left w:val="none" w:sz="0" w:space="0" w:color="auto"/>
                                <w:bottom w:val="none" w:sz="0" w:space="0" w:color="auto"/>
                                <w:right w:val="none" w:sz="0" w:space="0" w:color="auto"/>
                              </w:divBdr>
                              <w:divsChild>
                                <w:div w:id="14980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119960">
      <w:bodyDiv w:val="1"/>
      <w:marLeft w:val="0"/>
      <w:marRight w:val="0"/>
      <w:marTop w:val="0"/>
      <w:marBottom w:val="0"/>
      <w:divBdr>
        <w:top w:val="none" w:sz="0" w:space="0" w:color="auto"/>
        <w:left w:val="none" w:sz="0" w:space="0" w:color="auto"/>
        <w:bottom w:val="none" w:sz="0" w:space="0" w:color="auto"/>
        <w:right w:val="none" w:sz="0" w:space="0" w:color="auto"/>
      </w:divBdr>
    </w:div>
    <w:div w:id="252395837">
      <w:bodyDiv w:val="1"/>
      <w:marLeft w:val="0"/>
      <w:marRight w:val="0"/>
      <w:marTop w:val="0"/>
      <w:marBottom w:val="0"/>
      <w:divBdr>
        <w:top w:val="none" w:sz="0" w:space="0" w:color="auto"/>
        <w:left w:val="none" w:sz="0" w:space="0" w:color="auto"/>
        <w:bottom w:val="none" w:sz="0" w:space="0" w:color="auto"/>
        <w:right w:val="none" w:sz="0" w:space="0" w:color="auto"/>
      </w:divBdr>
    </w:div>
    <w:div w:id="318653193">
      <w:bodyDiv w:val="1"/>
      <w:marLeft w:val="0"/>
      <w:marRight w:val="0"/>
      <w:marTop w:val="0"/>
      <w:marBottom w:val="0"/>
      <w:divBdr>
        <w:top w:val="none" w:sz="0" w:space="0" w:color="auto"/>
        <w:left w:val="none" w:sz="0" w:space="0" w:color="auto"/>
        <w:bottom w:val="none" w:sz="0" w:space="0" w:color="auto"/>
        <w:right w:val="none" w:sz="0" w:space="0" w:color="auto"/>
      </w:divBdr>
    </w:div>
    <w:div w:id="400639160">
      <w:bodyDiv w:val="1"/>
      <w:marLeft w:val="0"/>
      <w:marRight w:val="0"/>
      <w:marTop w:val="0"/>
      <w:marBottom w:val="0"/>
      <w:divBdr>
        <w:top w:val="none" w:sz="0" w:space="0" w:color="auto"/>
        <w:left w:val="none" w:sz="0" w:space="0" w:color="auto"/>
        <w:bottom w:val="none" w:sz="0" w:space="0" w:color="auto"/>
        <w:right w:val="none" w:sz="0" w:space="0" w:color="auto"/>
      </w:divBdr>
    </w:div>
    <w:div w:id="420377393">
      <w:bodyDiv w:val="1"/>
      <w:marLeft w:val="0"/>
      <w:marRight w:val="0"/>
      <w:marTop w:val="0"/>
      <w:marBottom w:val="0"/>
      <w:divBdr>
        <w:top w:val="none" w:sz="0" w:space="0" w:color="auto"/>
        <w:left w:val="none" w:sz="0" w:space="0" w:color="auto"/>
        <w:bottom w:val="none" w:sz="0" w:space="0" w:color="auto"/>
        <w:right w:val="none" w:sz="0" w:space="0" w:color="auto"/>
      </w:divBdr>
      <w:divsChild>
        <w:div w:id="1381007129">
          <w:marLeft w:val="0"/>
          <w:marRight w:val="0"/>
          <w:marTop w:val="0"/>
          <w:marBottom w:val="0"/>
          <w:divBdr>
            <w:top w:val="none" w:sz="0" w:space="0" w:color="auto"/>
            <w:left w:val="none" w:sz="0" w:space="0" w:color="auto"/>
            <w:bottom w:val="none" w:sz="0" w:space="0" w:color="auto"/>
            <w:right w:val="none" w:sz="0" w:space="0" w:color="auto"/>
          </w:divBdr>
          <w:divsChild>
            <w:div w:id="1329211891">
              <w:marLeft w:val="0"/>
              <w:marRight w:val="0"/>
              <w:marTop w:val="0"/>
              <w:marBottom w:val="0"/>
              <w:divBdr>
                <w:top w:val="none" w:sz="0" w:space="0" w:color="auto"/>
                <w:left w:val="none" w:sz="0" w:space="0" w:color="auto"/>
                <w:bottom w:val="none" w:sz="0" w:space="0" w:color="auto"/>
                <w:right w:val="none" w:sz="0" w:space="0" w:color="auto"/>
              </w:divBdr>
              <w:divsChild>
                <w:div w:id="823199730">
                  <w:marLeft w:val="0"/>
                  <w:marRight w:val="0"/>
                  <w:marTop w:val="0"/>
                  <w:marBottom w:val="0"/>
                  <w:divBdr>
                    <w:top w:val="single" w:sz="6" w:space="0" w:color="CCCCCC"/>
                    <w:left w:val="single" w:sz="6" w:space="0" w:color="CCCCCC"/>
                    <w:bottom w:val="single" w:sz="6" w:space="0" w:color="CCCCCC"/>
                    <w:right w:val="single" w:sz="6" w:space="0" w:color="CCCCCC"/>
                  </w:divBdr>
                  <w:divsChild>
                    <w:div w:id="1916931037">
                      <w:marLeft w:val="0"/>
                      <w:marRight w:val="0"/>
                      <w:marTop w:val="0"/>
                      <w:marBottom w:val="0"/>
                      <w:divBdr>
                        <w:top w:val="none" w:sz="0" w:space="0" w:color="auto"/>
                        <w:left w:val="none" w:sz="0" w:space="0" w:color="auto"/>
                        <w:bottom w:val="none" w:sz="0" w:space="0" w:color="auto"/>
                        <w:right w:val="none" w:sz="0" w:space="0" w:color="auto"/>
                      </w:divBdr>
                      <w:divsChild>
                        <w:div w:id="1373654615">
                          <w:marLeft w:val="0"/>
                          <w:marRight w:val="0"/>
                          <w:marTop w:val="0"/>
                          <w:marBottom w:val="0"/>
                          <w:divBdr>
                            <w:top w:val="none" w:sz="0" w:space="0" w:color="auto"/>
                            <w:left w:val="none" w:sz="0" w:space="0" w:color="auto"/>
                            <w:bottom w:val="none" w:sz="0" w:space="0" w:color="auto"/>
                            <w:right w:val="none" w:sz="0" w:space="0" w:color="auto"/>
                          </w:divBdr>
                          <w:divsChild>
                            <w:div w:id="1584342414">
                              <w:marLeft w:val="0"/>
                              <w:marRight w:val="0"/>
                              <w:marTop w:val="0"/>
                              <w:marBottom w:val="0"/>
                              <w:divBdr>
                                <w:top w:val="none" w:sz="0" w:space="0" w:color="auto"/>
                                <w:left w:val="none" w:sz="0" w:space="0" w:color="auto"/>
                                <w:bottom w:val="none" w:sz="0" w:space="0" w:color="auto"/>
                                <w:right w:val="none" w:sz="0" w:space="0" w:color="auto"/>
                              </w:divBdr>
                              <w:divsChild>
                                <w:div w:id="709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077457">
      <w:bodyDiv w:val="1"/>
      <w:marLeft w:val="0"/>
      <w:marRight w:val="0"/>
      <w:marTop w:val="0"/>
      <w:marBottom w:val="0"/>
      <w:divBdr>
        <w:top w:val="none" w:sz="0" w:space="0" w:color="auto"/>
        <w:left w:val="none" w:sz="0" w:space="0" w:color="auto"/>
        <w:bottom w:val="none" w:sz="0" w:space="0" w:color="auto"/>
        <w:right w:val="none" w:sz="0" w:space="0" w:color="auto"/>
      </w:divBdr>
    </w:div>
    <w:div w:id="463356802">
      <w:bodyDiv w:val="1"/>
      <w:marLeft w:val="0"/>
      <w:marRight w:val="0"/>
      <w:marTop w:val="0"/>
      <w:marBottom w:val="0"/>
      <w:divBdr>
        <w:top w:val="none" w:sz="0" w:space="0" w:color="auto"/>
        <w:left w:val="none" w:sz="0" w:space="0" w:color="auto"/>
        <w:bottom w:val="none" w:sz="0" w:space="0" w:color="auto"/>
        <w:right w:val="none" w:sz="0" w:space="0" w:color="auto"/>
      </w:divBdr>
      <w:divsChild>
        <w:div w:id="769011132">
          <w:marLeft w:val="0"/>
          <w:marRight w:val="0"/>
          <w:marTop w:val="0"/>
          <w:marBottom w:val="0"/>
          <w:divBdr>
            <w:top w:val="none" w:sz="0" w:space="0" w:color="auto"/>
            <w:left w:val="none" w:sz="0" w:space="0" w:color="auto"/>
            <w:bottom w:val="none" w:sz="0" w:space="0" w:color="auto"/>
            <w:right w:val="none" w:sz="0" w:space="0" w:color="auto"/>
          </w:divBdr>
          <w:divsChild>
            <w:div w:id="2045253378">
              <w:marLeft w:val="0"/>
              <w:marRight w:val="0"/>
              <w:marTop w:val="0"/>
              <w:marBottom w:val="0"/>
              <w:divBdr>
                <w:top w:val="none" w:sz="0" w:space="0" w:color="auto"/>
                <w:left w:val="none" w:sz="0" w:space="0" w:color="auto"/>
                <w:bottom w:val="none" w:sz="0" w:space="0" w:color="auto"/>
                <w:right w:val="none" w:sz="0" w:space="0" w:color="auto"/>
              </w:divBdr>
              <w:divsChild>
                <w:div w:id="544756051">
                  <w:marLeft w:val="0"/>
                  <w:marRight w:val="0"/>
                  <w:marTop w:val="0"/>
                  <w:marBottom w:val="0"/>
                  <w:divBdr>
                    <w:top w:val="single" w:sz="6" w:space="0" w:color="CCCCCC"/>
                    <w:left w:val="single" w:sz="6" w:space="0" w:color="CCCCCC"/>
                    <w:bottom w:val="single" w:sz="6" w:space="0" w:color="CCCCCC"/>
                    <w:right w:val="single" w:sz="6" w:space="0" w:color="CCCCCC"/>
                  </w:divBdr>
                  <w:divsChild>
                    <w:div w:id="1671061478">
                      <w:marLeft w:val="0"/>
                      <w:marRight w:val="0"/>
                      <w:marTop w:val="0"/>
                      <w:marBottom w:val="0"/>
                      <w:divBdr>
                        <w:top w:val="none" w:sz="0" w:space="0" w:color="auto"/>
                        <w:left w:val="none" w:sz="0" w:space="0" w:color="auto"/>
                        <w:bottom w:val="none" w:sz="0" w:space="0" w:color="auto"/>
                        <w:right w:val="none" w:sz="0" w:space="0" w:color="auto"/>
                      </w:divBdr>
                      <w:divsChild>
                        <w:div w:id="1635596037">
                          <w:marLeft w:val="0"/>
                          <w:marRight w:val="0"/>
                          <w:marTop w:val="0"/>
                          <w:marBottom w:val="0"/>
                          <w:divBdr>
                            <w:top w:val="none" w:sz="0" w:space="0" w:color="auto"/>
                            <w:left w:val="none" w:sz="0" w:space="0" w:color="auto"/>
                            <w:bottom w:val="none" w:sz="0" w:space="0" w:color="auto"/>
                            <w:right w:val="none" w:sz="0" w:space="0" w:color="auto"/>
                          </w:divBdr>
                          <w:divsChild>
                            <w:div w:id="1449666348">
                              <w:marLeft w:val="0"/>
                              <w:marRight w:val="0"/>
                              <w:marTop w:val="0"/>
                              <w:marBottom w:val="0"/>
                              <w:divBdr>
                                <w:top w:val="none" w:sz="0" w:space="0" w:color="auto"/>
                                <w:left w:val="none" w:sz="0" w:space="0" w:color="auto"/>
                                <w:bottom w:val="none" w:sz="0" w:space="0" w:color="auto"/>
                                <w:right w:val="none" w:sz="0" w:space="0" w:color="auto"/>
                              </w:divBdr>
                              <w:divsChild>
                                <w:div w:id="844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0378">
      <w:bodyDiv w:val="1"/>
      <w:marLeft w:val="0"/>
      <w:marRight w:val="0"/>
      <w:marTop w:val="0"/>
      <w:marBottom w:val="0"/>
      <w:divBdr>
        <w:top w:val="none" w:sz="0" w:space="0" w:color="auto"/>
        <w:left w:val="none" w:sz="0" w:space="0" w:color="auto"/>
        <w:bottom w:val="none" w:sz="0" w:space="0" w:color="auto"/>
        <w:right w:val="none" w:sz="0" w:space="0" w:color="auto"/>
      </w:divBdr>
      <w:divsChild>
        <w:div w:id="687372484">
          <w:marLeft w:val="0"/>
          <w:marRight w:val="0"/>
          <w:marTop w:val="0"/>
          <w:marBottom w:val="0"/>
          <w:divBdr>
            <w:top w:val="none" w:sz="0" w:space="0" w:color="auto"/>
            <w:left w:val="none" w:sz="0" w:space="0" w:color="auto"/>
            <w:bottom w:val="none" w:sz="0" w:space="0" w:color="auto"/>
            <w:right w:val="none" w:sz="0" w:space="0" w:color="auto"/>
          </w:divBdr>
          <w:divsChild>
            <w:div w:id="1614481413">
              <w:marLeft w:val="0"/>
              <w:marRight w:val="0"/>
              <w:marTop w:val="0"/>
              <w:marBottom w:val="0"/>
              <w:divBdr>
                <w:top w:val="none" w:sz="0" w:space="0" w:color="auto"/>
                <w:left w:val="none" w:sz="0" w:space="0" w:color="auto"/>
                <w:bottom w:val="none" w:sz="0" w:space="0" w:color="auto"/>
                <w:right w:val="none" w:sz="0" w:space="0" w:color="auto"/>
              </w:divBdr>
              <w:divsChild>
                <w:div w:id="2061634984">
                  <w:marLeft w:val="0"/>
                  <w:marRight w:val="0"/>
                  <w:marTop w:val="0"/>
                  <w:marBottom w:val="0"/>
                  <w:divBdr>
                    <w:top w:val="none" w:sz="0" w:space="0" w:color="auto"/>
                    <w:left w:val="none" w:sz="0" w:space="0" w:color="auto"/>
                    <w:bottom w:val="none" w:sz="0" w:space="0" w:color="auto"/>
                    <w:right w:val="none" w:sz="0" w:space="0" w:color="auto"/>
                  </w:divBdr>
                  <w:divsChild>
                    <w:div w:id="773599949">
                      <w:marLeft w:val="0"/>
                      <w:marRight w:val="0"/>
                      <w:marTop w:val="0"/>
                      <w:marBottom w:val="0"/>
                      <w:divBdr>
                        <w:top w:val="none" w:sz="0" w:space="0" w:color="auto"/>
                        <w:left w:val="none" w:sz="0" w:space="0" w:color="auto"/>
                        <w:bottom w:val="none" w:sz="0" w:space="0" w:color="auto"/>
                        <w:right w:val="none" w:sz="0" w:space="0" w:color="auto"/>
                      </w:divBdr>
                      <w:divsChild>
                        <w:div w:id="2015106768">
                          <w:marLeft w:val="0"/>
                          <w:marRight w:val="0"/>
                          <w:marTop w:val="0"/>
                          <w:marBottom w:val="0"/>
                          <w:divBdr>
                            <w:top w:val="none" w:sz="0" w:space="0" w:color="auto"/>
                            <w:left w:val="none" w:sz="0" w:space="0" w:color="auto"/>
                            <w:bottom w:val="none" w:sz="0" w:space="0" w:color="auto"/>
                            <w:right w:val="none" w:sz="0" w:space="0" w:color="auto"/>
                          </w:divBdr>
                          <w:divsChild>
                            <w:div w:id="2060669564">
                              <w:marLeft w:val="0"/>
                              <w:marRight w:val="0"/>
                              <w:marTop w:val="0"/>
                              <w:marBottom w:val="0"/>
                              <w:divBdr>
                                <w:top w:val="none" w:sz="0" w:space="0" w:color="auto"/>
                                <w:left w:val="none" w:sz="0" w:space="0" w:color="auto"/>
                                <w:bottom w:val="none" w:sz="0" w:space="0" w:color="auto"/>
                                <w:right w:val="none" w:sz="0" w:space="0" w:color="auto"/>
                              </w:divBdr>
                              <w:divsChild>
                                <w:div w:id="1939018903">
                                  <w:marLeft w:val="-225"/>
                                  <w:marRight w:val="-225"/>
                                  <w:marTop w:val="0"/>
                                  <w:marBottom w:val="0"/>
                                  <w:divBdr>
                                    <w:top w:val="none" w:sz="0" w:space="0" w:color="auto"/>
                                    <w:left w:val="none" w:sz="0" w:space="0" w:color="auto"/>
                                    <w:bottom w:val="none" w:sz="0" w:space="0" w:color="auto"/>
                                    <w:right w:val="none" w:sz="0" w:space="0" w:color="auto"/>
                                  </w:divBdr>
                                  <w:divsChild>
                                    <w:div w:id="1298923706">
                                      <w:marLeft w:val="0"/>
                                      <w:marRight w:val="0"/>
                                      <w:marTop w:val="0"/>
                                      <w:marBottom w:val="0"/>
                                      <w:divBdr>
                                        <w:top w:val="none" w:sz="0" w:space="0" w:color="auto"/>
                                        <w:left w:val="none" w:sz="0" w:space="0" w:color="auto"/>
                                        <w:bottom w:val="none" w:sz="0" w:space="0" w:color="auto"/>
                                        <w:right w:val="none" w:sz="0" w:space="0" w:color="auto"/>
                                      </w:divBdr>
                                      <w:divsChild>
                                        <w:div w:id="734813870">
                                          <w:marLeft w:val="0"/>
                                          <w:marRight w:val="0"/>
                                          <w:marTop w:val="0"/>
                                          <w:marBottom w:val="0"/>
                                          <w:divBdr>
                                            <w:top w:val="none" w:sz="0" w:space="0" w:color="auto"/>
                                            <w:left w:val="none" w:sz="0" w:space="0" w:color="auto"/>
                                            <w:bottom w:val="none" w:sz="0" w:space="0" w:color="auto"/>
                                            <w:right w:val="none" w:sz="0" w:space="0" w:color="auto"/>
                                          </w:divBdr>
                                          <w:divsChild>
                                            <w:div w:id="2031178439">
                                              <w:marLeft w:val="-225"/>
                                              <w:marRight w:val="-225"/>
                                              <w:marTop w:val="0"/>
                                              <w:marBottom w:val="0"/>
                                              <w:divBdr>
                                                <w:top w:val="none" w:sz="0" w:space="0" w:color="auto"/>
                                                <w:left w:val="none" w:sz="0" w:space="0" w:color="auto"/>
                                                <w:bottom w:val="none" w:sz="0" w:space="0" w:color="auto"/>
                                                <w:right w:val="none" w:sz="0" w:space="0" w:color="auto"/>
                                              </w:divBdr>
                                              <w:divsChild>
                                                <w:div w:id="1190072054">
                                                  <w:marLeft w:val="0"/>
                                                  <w:marRight w:val="0"/>
                                                  <w:marTop w:val="0"/>
                                                  <w:marBottom w:val="0"/>
                                                  <w:divBdr>
                                                    <w:top w:val="none" w:sz="0" w:space="0" w:color="auto"/>
                                                    <w:left w:val="none" w:sz="0" w:space="0" w:color="auto"/>
                                                    <w:bottom w:val="none" w:sz="0" w:space="0" w:color="auto"/>
                                                    <w:right w:val="none" w:sz="0" w:space="0" w:color="auto"/>
                                                  </w:divBdr>
                                                  <w:divsChild>
                                                    <w:div w:id="2048025335">
                                                      <w:marLeft w:val="0"/>
                                                      <w:marRight w:val="0"/>
                                                      <w:marTop w:val="300"/>
                                                      <w:marBottom w:val="0"/>
                                                      <w:divBdr>
                                                        <w:top w:val="none" w:sz="0" w:space="0" w:color="auto"/>
                                                        <w:left w:val="none" w:sz="0" w:space="0" w:color="auto"/>
                                                        <w:bottom w:val="none" w:sz="0" w:space="0" w:color="auto"/>
                                                        <w:right w:val="none" w:sz="0" w:space="0" w:color="auto"/>
                                                      </w:divBdr>
                                                      <w:divsChild>
                                                        <w:div w:id="101071342">
                                                          <w:marLeft w:val="0"/>
                                                          <w:marRight w:val="0"/>
                                                          <w:marTop w:val="0"/>
                                                          <w:marBottom w:val="0"/>
                                                          <w:divBdr>
                                                            <w:top w:val="none" w:sz="0" w:space="0" w:color="auto"/>
                                                            <w:left w:val="none" w:sz="0" w:space="0" w:color="auto"/>
                                                            <w:bottom w:val="none" w:sz="0" w:space="0" w:color="auto"/>
                                                            <w:right w:val="none" w:sz="0" w:space="0" w:color="auto"/>
                                                          </w:divBdr>
                                                          <w:divsChild>
                                                            <w:div w:id="1447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2328219">
      <w:bodyDiv w:val="1"/>
      <w:marLeft w:val="0"/>
      <w:marRight w:val="0"/>
      <w:marTop w:val="0"/>
      <w:marBottom w:val="0"/>
      <w:divBdr>
        <w:top w:val="none" w:sz="0" w:space="0" w:color="auto"/>
        <w:left w:val="none" w:sz="0" w:space="0" w:color="auto"/>
        <w:bottom w:val="none" w:sz="0" w:space="0" w:color="auto"/>
        <w:right w:val="none" w:sz="0" w:space="0" w:color="auto"/>
      </w:divBdr>
      <w:divsChild>
        <w:div w:id="746658405">
          <w:marLeft w:val="0"/>
          <w:marRight w:val="0"/>
          <w:marTop w:val="0"/>
          <w:marBottom w:val="0"/>
          <w:divBdr>
            <w:top w:val="none" w:sz="0" w:space="0" w:color="auto"/>
            <w:left w:val="none" w:sz="0" w:space="0" w:color="auto"/>
            <w:bottom w:val="none" w:sz="0" w:space="0" w:color="auto"/>
            <w:right w:val="none" w:sz="0" w:space="0" w:color="auto"/>
          </w:divBdr>
          <w:divsChild>
            <w:div w:id="432438762">
              <w:marLeft w:val="0"/>
              <w:marRight w:val="0"/>
              <w:marTop w:val="0"/>
              <w:marBottom w:val="0"/>
              <w:divBdr>
                <w:top w:val="none" w:sz="0" w:space="0" w:color="auto"/>
                <w:left w:val="none" w:sz="0" w:space="0" w:color="auto"/>
                <w:bottom w:val="none" w:sz="0" w:space="0" w:color="auto"/>
                <w:right w:val="none" w:sz="0" w:space="0" w:color="auto"/>
              </w:divBdr>
              <w:divsChild>
                <w:div w:id="732697725">
                  <w:marLeft w:val="0"/>
                  <w:marRight w:val="0"/>
                  <w:marTop w:val="0"/>
                  <w:marBottom w:val="0"/>
                  <w:divBdr>
                    <w:top w:val="single" w:sz="6" w:space="0" w:color="CCCCCC"/>
                    <w:left w:val="single" w:sz="6" w:space="0" w:color="CCCCCC"/>
                    <w:bottom w:val="single" w:sz="6" w:space="0" w:color="CCCCCC"/>
                    <w:right w:val="single" w:sz="6" w:space="0" w:color="CCCCCC"/>
                  </w:divBdr>
                  <w:divsChild>
                    <w:div w:id="959142482">
                      <w:marLeft w:val="0"/>
                      <w:marRight w:val="0"/>
                      <w:marTop w:val="0"/>
                      <w:marBottom w:val="0"/>
                      <w:divBdr>
                        <w:top w:val="none" w:sz="0" w:space="0" w:color="auto"/>
                        <w:left w:val="none" w:sz="0" w:space="0" w:color="auto"/>
                        <w:bottom w:val="none" w:sz="0" w:space="0" w:color="auto"/>
                        <w:right w:val="none" w:sz="0" w:space="0" w:color="auto"/>
                      </w:divBdr>
                      <w:divsChild>
                        <w:div w:id="1185091576">
                          <w:marLeft w:val="0"/>
                          <w:marRight w:val="0"/>
                          <w:marTop w:val="0"/>
                          <w:marBottom w:val="0"/>
                          <w:divBdr>
                            <w:top w:val="none" w:sz="0" w:space="0" w:color="auto"/>
                            <w:left w:val="none" w:sz="0" w:space="0" w:color="auto"/>
                            <w:bottom w:val="none" w:sz="0" w:space="0" w:color="auto"/>
                            <w:right w:val="none" w:sz="0" w:space="0" w:color="auto"/>
                          </w:divBdr>
                          <w:divsChild>
                            <w:div w:id="850145649">
                              <w:marLeft w:val="0"/>
                              <w:marRight w:val="0"/>
                              <w:marTop w:val="0"/>
                              <w:marBottom w:val="0"/>
                              <w:divBdr>
                                <w:top w:val="none" w:sz="0" w:space="0" w:color="auto"/>
                                <w:left w:val="none" w:sz="0" w:space="0" w:color="auto"/>
                                <w:bottom w:val="none" w:sz="0" w:space="0" w:color="auto"/>
                                <w:right w:val="none" w:sz="0" w:space="0" w:color="auto"/>
                              </w:divBdr>
                              <w:divsChild>
                                <w:div w:id="5459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526809">
      <w:bodyDiv w:val="1"/>
      <w:marLeft w:val="0"/>
      <w:marRight w:val="0"/>
      <w:marTop w:val="0"/>
      <w:marBottom w:val="0"/>
      <w:divBdr>
        <w:top w:val="none" w:sz="0" w:space="0" w:color="auto"/>
        <w:left w:val="none" w:sz="0" w:space="0" w:color="auto"/>
        <w:bottom w:val="none" w:sz="0" w:space="0" w:color="auto"/>
        <w:right w:val="none" w:sz="0" w:space="0" w:color="auto"/>
      </w:divBdr>
      <w:divsChild>
        <w:div w:id="786244014">
          <w:marLeft w:val="0"/>
          <w:marRight w:val="0"/>
          <w:marTop w:val="0"/>
          <w:marBottom w:val="0"/>
          <w:divBdr>
            <w:top w:val="none" w:sz="0" w:space="0" w:color="auto"/>
            <w:left w:val="none" w:sz="0" w:space="0" w:color="auto"/>
            <w:bottom w:val="none" w:sz="0" w:space="0" w:color="auto"/>
            <w:right w:val="none" w:sz="0" w:space="0" w:color="auto"/>
          </w:divBdr>
          <w:divsChild>
            <w:div w:id="311252986">
              <w:marLeft w:val="0"/>
              <w:marRight w:val="0"/>
              <w:marTop w:val="0"/>
              <w:marBottom w:val="0"/>
              <w:divBdr>
                <w:top w:val="none" w:sz="0" w:space="0" w:color="auto"/>
                <w:left w:val="none" w:sz="0" w:space="0" w:color="auto"/>
                <w:bottom w:val="none" w:sz="0" w:space="0" w:color="auto"/>
                <w:right w:val="none" w:sz="0" w:space="0" w:color="auto"/>
              </w:divBdr>
              <w:divsChild>
                <w:div w:id="307789646">
                  <w:marLeft w:val="0"/>
                  <w:marRight w:val="0"/>
                  <w:marTop w:val="0"/>
                  <w:marBottom w:val="0"/>
                  <w:divBdr>
                    <w:top w:val="single" w:sz="6" w:space="0" w:color="CCCCCC"/>
                    <w:left w:val="single" w:sz="6" w:space="0" w:color="CCCCCC"/>
                    <w:bottom w:val="single" w:sz="6" w:space="0" w:color="CCCCCC"/>
                    <w:right w:val="single" w:sz="6" w:space="0" w:color="CCCCCC"/>
                  </w:divBdr>
                  <w:divsChild>
                    <w:div w:id="766584418">
                      <w:marLeft w:val="0"/>
                      <w:marRight w:val="0"/>
                      <w:marTop w:val="0"/>
                      <w:marBottom w:val="0"/>
                      <w:divBdr>
                        <w:top w:val="none" w:sz="0" w:space="0" w:color="auto"/>
                        <w:left w:val="none" w:sz="0" w:space="0" w:color="auto"/>
                        <w:bottom w:val="none" w:sz="0" w:space="0" w:color="auto"/>
                        <w:right w:val="none" w:sz="0" w:space="0" w:color="auto"/>
                      </w:divBdr>
                      <w:divsChild>
                        <w:div w:id="624043615">
                          <w:marLeft w:val="0"/>
                          <w:marRight w:val="0"/>
                          <w:marTop w:val="0"/>
                          <w:marBottom w:val="0"/>
                          <w:divBdr>
                            <w:top w:val="none" w:sz="0" w:space="0" w:color="auto"/>
                            <w:left w:val="none" w:sz="0" w:space="0" w:color="auto"/>
                            <w:bottom w:val="none" w:sz="0" w:space="0" w:color="auto"/>
                            <w:right w:val="none" w:sz="0" w:space="0" w:color="auto"/>
                          </w:divBdr>
                          <w:divsChild>
                            <w:div w:id="1550804053">
                              <w:marLeft w:val="0"/>
                              <w:marRight w:val="0"/>
                              <w:marTop w:val="0"/>
                              <w:marBottom w:val="0"/>
                              <w:divBdr>
                                <w:top w:val="none" w:sz="0" w:space="0" w:color="auto"/>
                                <w:left w:val="none" w:sz="0" w:space="0" w:color="auto"/>
                                <w:bottom w:val="none" w:sz="0" w:space="0" w:color="auto"/>
                                <w:right w:val="none" w:sz="0" w:space="0" w:color="auto"/>
                              </w:divBdr>
                              <w:divsChild>
                                <w:div w:id="541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913464">
      <w:bodyDiv w:val="1"/>
      <w:marLeft w:val="0"/>
      <w:marRight w:val="0"/>
      <w:marTop w:val="0"/>
      <w:marBottom w:val="0"/>
      <w:divBdr>
        <w:top w:val="none" w:sz="0" w:space="0" w:color="auto"/>
        <w:left w:val="none" w:sz="0" w:space="0" w:color="auto"/>
        <w:bottom w:val="none" w:sz="0" w:space="0" w:color="auto"/>
        <w:right w:val="none" w:sz="0" w:space="0" w:color="auto"/>
      </w:divBdr>
    </w:div>
    <w:div w:id="565144846">
      <w:bodyDiv w:val="1"/>
      <w:marLeft w:val="0"/>
      <w:marRight w:val="0"/>
      <w:marTop w:val="0"/>
      <w:marBottom w:val="0"/>
      <w:divBdr>
        <w:top w:val="none" w:sz="0" w:space="0" w:color="auto"/>
        <w:left w:val="none" w:sz="0" w:space="0" w:color="auto"/>
        <w:bottom w:val="none" w:sz="0" w:space="0" w:color="auto"/>
        <w:right w:val="none" w:sz="0" w:space="0" w:color="auto"/>
      </w:divBdr>
      <w:divsChild>
        <w:div w:id="1380712892">
          <w:marLeft w:val="0"/>
          <w:marRight w:val="0"/>
          <w:marTop w:val="0"/>
          <w:marBottom w:val="0"/>
          <w:divBdr>
            <w:top w:val="none" w:sz="0" w:space="0" w:color="auto"/>
            <w:left w:val="none" w:sz="0" w:space="0" w:color="auto"/>
            <w:bottom w:val="none" w:sz="0" w:space="0" w:color="auto"/>
            <w:right w:val="none" w:sz="0" w:space="0" w:color="auto"/>
          </w:divBdr>
          <w:divsChild>
            <w:div w:id="1339114723">
              <w:marLeft w:val="0"/>
              <w:marRight w:val="0"/>
              <w:marTop w:val="0"/>
              <w:marBottom w:val="0"/>
              <w:divBdr>
                <w:top w:val="none" w:sz="0" w:space="0" w:color="auto"/>
                <w:left w:val="none" w:sz="0" w:space="0" w:color="auto"/>
                <w:bottom w:val="none" w:sz="0" w:space="0" w:color="auto"/>
                <w:right w:val="none" w:sz="0" w:space="0" w:color="auto"/>
              </w:divBdr>
              <w:divsChild>
                <w:div w:id="716272103">
                  <w:marLeft w:val="0"/>
                  <w:marRight w:val="0"/>
                  <w:marTop w:val="0"/>
                  <w:marBottom w:val="0"/>
                  <w:divBdr>
                    <w:top w:val="single" w:sz="6" w:space="0" w:color="CCCCCC"/>
                    <w:left w:val="single" w:sz="6" w:space="0" w:color="CCCCCC"/>
                    <w:bottom w:val="single" w:sz="6" w:space="0" w:color="CCCCCC"/>
                    <w:right w:val="single" w:sz="6" w:space="0" w:color="CCCCCC"/>
                  </w:divBdr>
                  <w:divsChild>
                    <w:div w:id="1756129752">
                      <w:marLeft w:val="0"/>
                      <w:marRight w:val="0"/>
                      <w:marTop w:val="0"/>
                      <w:marBottom w:val="0"/>
                      <w:divBdr>
                        <w:top w:val="none" w:sz="0" w:space="0" w:color="auto"/>
                        <w:left w:val="none" w:sz="0" w:space="0" w:color="auto"/>
                        <w:bottom w:val="none" w:sz="0" w:space="0" w:color="auto"/>
                        <w:right w:val="none" w:sz="0" w:space="0" w:color="auto"/>
                      </w:divBdr>
                      <w:divsChild>
                        <w:div w:id="1527405617">
                          <w:marLeft w:val="0"/>
                          <w:marRight w:val="0"/>
                          <w:marTop w:val="0"/>
                          <w:marBottom w:val="0"/>
                          <w:divBdr>
                            <w:top w:val="none" w:sz="0" w:space="0" w:color="auto"/>
                            <w:left w:val="none" w:sz="0" w:space="0" w:color="auto"/>
                            <w:bottom w:val="none" w:sz="0" w:space="0" w:color="auto"/>
                            <w:right w:val="none" w:sz="0" w:space="0" w:color="auto"/>
                          </w:divBdr>
                          <w:divsChild>
                            <w:div w:id="1362124619">
                              <w:marLeft w:val="0"/>
                              <w:marRight w:val="0"/>
                              <w:marTop w:val="0"/>
                              <w:marBottom w:val="0"/>
                              <w:divBdr>
                                <w:top w:val="none" w:sz="0" w:space="0" w:color="auto"/>
                                <w:left w:val="none" w:sz="0" w:space="0" w:color="auto"/>
                                <w:bottom w:val="none" w:sz="0" w:space="0" w:color="auto"/>
                                <w:right w:val="none" w:sz="0" w:space="0" w:color="auto"/>
                              </w:divBdr>
                              <w:divsChild>
                                <w:div w:id="752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283458">
      <w:bodyDiv w:val="1"/>
      <w:marLeft w:val="0"/>
      <w:marRight w:val="0"/>
      <w:marTop w:val="0"/>
      <w:marBottom w:val="0"/>
      <w:divBdr>
        <w:top w:val="none" w:sz="0" w:space="0" w:color="auto"/>
        <w:left w:val="none" w:sz="0" w:space="0" w:color="auto"/>
        <w:bottom w:val="none" w:sz="0" w:space="0" w:color="auto"/>
        <w:right w:val="none" w:sz="0" w:space="0" w:color="auto"/>
      </w:divBdr>
    </w:div>
    <w:div w:id="594677384">
      <w:bodyDiv w:val="1"/>
      <w:marLeft w:val="0"/>
      <w:marRight w:val="0"/>
      <w:marTop w:val="0"/>
      <w:marBottom w:val="0"/>
      <w:divBdr>
        <w:top w:val="none" w:sz="0" w:space="0" w:color="auto"/>
        <w:left w:val="none" w:sz="0" w:space="0" w:color="auto"/>
        <w:bottom w:val="none" w:sz="0" w:space="0" w:color="auto"/>
        <w:right w:val="none" w:sz="0" w:space="0" w:color="auto"/>
      </w:divBdr>
      <w:divsChild>
        <w:div w:id="2098940947">
          <w:marLeft w:val="0"/>
          <w:marRight w:val="0"/>
          <w:marTop w:val="0"/>
          <w:marBottom w:val="0"/>
          <w:divBdr>
            <w:top w:val="none" w:sz="0" w:space="0" w:color="auto"/>
            <w:left w:val="none" w:sz="0" w:space="0" w:color="auto"/>
            <w:bottom w:val="none" w:sz="0" w:space="0" w:color="auto"/>
            <w:right w:val="none" w:sz="0" w:space="0" w:color="auto"/>
          </w:divBdr>
          <w:divsChild>
            <w:div w:id="1204907916">
              <w:marLeft w:val="0"/>
              <w:marRight w:val="0"/>
              <w:marTop w:val="0"/>
              <w:marBottom w:val="0"/>
              <w:divBdr>
                <w:top w:val="none" w:sz="0" w:space="0" w:color="auto"/>
                <w:left w:val="none" w:sz="0" w:space="0" w:color="auto"/>
                <w:bottom w:val="none" w:sz="0" w:space="0" w:color="auto"/>
                <w:right w:val="none" w:sz="0" w:space="0" w:color="auto"/>
              </w:divBdr>
              <w:divsChild>
                <w:div w:id="1639992013">
                  <w:marLeft w:val="0"/>
                  <w:marRight w:val="0"/>
                  <w:marTop w:val="0"/>
                  <w:marBottom w:val="0"/>
                  <w:divBdr>
                    <w:top w:val="single" w:sz="6" w:space="0" w:color="CCCCCC"/>
                    <w:left w:val="single" w:sz="6" w:space="0" w:color="CCCCCC"/>
                    <w:bottom w:val="single" w:sz="6" w:space="0" w:color="CCCCCC"/>
                    <w:right w:val="single" w:sz="6" w:space="0" w:color="CCCCCC"/>
                  </w:divBdr>
                  <w:divsChild>
                    <w:div w:id="1722171606">
                      <w:marLeft w:val="0"/>
                      <w:marRight w:val="0"/>
                      <w:marTop w:val="0"/>
                      <w:marBottom w:val="0"/>
                      <w:divBdr>
                        <w:top w:val="none" w:sz="0" w:space="0" w:color="auto"/>
                        <w:left w:val="none" w:sz="0" w:space="0" w:color="auto"/>
                        <w:bottom w:val="none" w:sz="0" w:space="0" w:color="auto"/>
                        <w:right w:val="none" w:sz="0" w:space="0" w:color="auto"/>
                      </w:divBdr>
                      <w:divsChild>
                        <w:div w:id="1473257363">
                          <w:marLeft w:val="0"/>
                          <w:marRight w:val="0"/>
                          <w:marTop w:val="0"/>
                          <w:marBottom w:val="0"/>
                          <w:divBdr>
                            <w:top w:val="none" w:sz="0" w:space="0" w:color="auto"/>
                            <w:left w:val="none" w:sz="0" w:space="0" w:color="auto"/>
                            <w:bottom w:val="none" w:sz="0" w:space="0" w:color="auto"/>
                            <w:right w:val="none" w:sz="0" w:space="0" w:color="auto"/>
                          </w:divBdr>
                          <w:divsChild>
                            <w:div w:id="930241915">
                              <w:marLeft w:val="0"/>
                              <w:marRight w:val="0"/>
                              <w:marTop w:val="0"/>
                              <w:marBottom w:val="0"/>
                              <w:divBdr>
                                <w:top w:val="none" w:sz="0" w:space="0" w:color="auto"/>
                                <w:left w:val="none" w:sz="0" w:space="0" w:color="auto"/>
                                <w:bottom w:val="none" w:sz="0" w:space="0" w:color="auto"/>
                                <w:right w:val="none" w:sz="0" w:space="0" w:color="auto"/>
                              </w:divBdr>
                              <w:divsChild>
                                <w:div w:id="15967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6507">
      <w:bodyDiv w:val="1"/>
      <w:marLeft w:val="0"/>
      <w:marRight w:val="0"/>
      <w:marTop w:val="0"/>
      <w:marBottom w:val="0"/>
      <w:divBdr>
        <w:top w:val="none" w:sz="0" w:space="0" w:color="auto"/>
        <w:left w:val="none" w:sz="0" w:space="0" w:color="auto"/>
        <w:bottom w:val="none" w:sz="0" w:space="0" w:color="auto"/>
        <w:right w:val="none" w:sz="0" w:space="0" w:color="auto"/>
      </w:divBdr>
      <w:divsChild>
        <w:div w:id="1613439076">
          <w:marLeft w:val="0"/>
          <w:marRight w:val="0"/>
          <w:marTop w:val="0"/>
          <w:marBottom w:val="0"/>
          <w:divBdr>
            <w:top w:val="none" w:sz="0" w:space="0" w:color="auto"/>
            <w:left w:val="none" w:sz="0" w:space="0" w:color="auto"/>
            <w:bottom w:val="none" w:sz="0" w:space="0" w:color="auto"/>
            <w:right w:val="none" w:sz="0" w:space="0" w:color="auto"/>
          </w:divBdr>
          <w:divsChild>
            <w:div w:id="891502345">
              <w:marLeft w:val="0"/>
              <w:marRight w:val="0"/>
              <w:marTop w:val="0"/>
              <w:marBottom w:val="0"/>
              <w:divBdr>
                <w:top w:val="none" w:sz="0" w:space="0" w:color="auto"/>
                <w:left w:val="none" w:sz="0" w:space="0" w:color="auto"/>
                <w:bottom w:val="none" w:sz="0" w:space="0" w:color="auto"/>
                <w:right w:val="none" w:sz="0" w:space="0" w:color="auto"/>
              </w:divBdr>
              <w:divsChild>
                <w:div w:id="1120226387">
                  <w:marLeft w:val="0"/>
                  <w:marRight w:val="0"/>
                  <w:marTop w:val="0"/>
                  <w:marBottom w:val="0"/>
                  <w:divBdr>
                    <w:top w:val="none" w:sz="0" w:space="0" w:color="auto"/>
                    <w:left w:val="none" w:sz="0" w:space="0" w:color="auto"/>
                    <w:bottom w:val="none" w:sz="0" w:space="0" w:color="auto"/>
                    <w:right w:val="none" w:sz="0" w:space="0" w:color="auto"/>
                  </w:divBdr>
                  <w:divsChild>
                    <w:div w:id="1612080223">
                      <w:marLeft w:val="0"/>
                      <w:marRight w:val="0"/>
                      <w:marTop w:val="0"/>
                      <w:marBottom w:val="0"/>
                      <w:divBdr>
                        <w:top w:val="none" w:sz="0" w:space="0" w:color="auto"/>
                        <w:left w:val="none" w:sz="0" w:space="0" w:color="auto"/>
                        <w:bottom w:val="none" w:sz="0" w:space="0" w:color="auto"/>
                        <w:right w:val="none" w:sz="0" w:space="0" w:color="auto"/>
                      </w:divBdr>
                      <w:divsChild>
                        <w:div w:id="112754356">
                          <w:marLeft w:val="0"/>
                          <w:marRight w:val="0"/>
                          <w:marTop w:val="0"/>
                          <w:marBottom w:val="0"/>
                          <w:divBdr>
                            <w:top w:val="none" w:sz="0" w:space="0" w:color="auto"/>
                            <w:left w:val="none" w:sz="0" w:space="0" w:color="auto"/>
                            <w:bottom w:val="none" w:sz="0" w:space="0" w:color="auto"/>
                            <w:right w:val="none" w:sz="0" w:space="0" w:color="auto"/>
                          </w:divBdr>
                          <w:divsChild>
                            <w:div w:id="1618486645">
                              <w:marLeft w:val="0"/>
                              <w:marRight w:val="0"/>
                              <w:marTop w:val="0"/>
                              <w:marBottom w:val="0"/>
                              <w:divBdr>
                                <w:top w:val="none" w:sz="0" w:space="0" w:color="auto"/>
                                <w:left w:val="none" w:sz="0" w:space="0" w:color="auto"/>
                                <w:bottom w:val="none" w:sz="0" w:space="0" w:color="auto"/>
                                <w:right w:val="none" w:sz="0" w:space="0" w:color="auto"/>
                              </w:divBdr>
                              <w:divsChild>
                                <w:div w:id="318533979">
                                  <w:marLeft w:val="0"/>
                                  <w:marRight w:val="0"/>
                                  <w:marTop w:val="0"/>
                                  <w:marBottom w:val="0"/>
                                  <w:divBdr>
                                    <w:top w:val="none" w:sz="0" w:space="0" w:color="auto"/>
                                    <w:left w:val="none" w:sz="0" w:space="0" w:color="auto"/>
                                    <w:bottom w:val="none" w:sz="0" w:space="0" w:color="auto"/>
                                    <w:right w:val="none" w:sz="0" w:space="0" w:color="auto"/>
                                  </w:divBdr>
                                  <w:divsChild>
                                    <w:div w:id="206184337">
                                      <w:marLeft w:val="0"/>
                                      <w:marRight w:val="0"/>
                                      <w:marTop w:val="0"/>
                                      <w:marBottom w:val="0"/>
                                      <w:divBdr>
                                        <w:top w:val="none" w:sz="0" w:space="0" w:color="auto"/>
                                        <w:left w:val="none" w:sz="0" w:space="0" w:color="auto"/>
                                        <w:bottom w:val="none" w:sz="0" w:space="0" w:color="auto"/>
                                        <w:right w:val="none" w:sz="0" w:space="0" w:color="auto"/>
                                      </w:divBdr>
                                      <w:divsChild>
                                        <w:div w:id="30109304">
                                          <w:marLeft w:val="0"/>
                                          <w:marRight w:val="0"/>
                                          <w:marTop w:val="0"/>
                                          <w:marBottom w:val="0"/>
                                          <w:divBdr>
                                            <w:top w:val="none" w:sz="0" w:space="0" w:color="auto"/>
                                            <w:left w:val="none" w:sz="0" w:space="0" w:color="auto"/>
                                            <w:bottom w:val="none" w:sz="0" w:space="0" w:color="auto"/>
                                            <w:right w:val="none" w:sz="0" w:space="0" w:color="auto"/>
                                          </w:divBdr>
                                          <w:divsChild>
                                            <w:div w:id="274168931">
                                              <w:marLeft w:val="0"/>
                                              <w:marRight w:val="0"/>
                                              <w:marTop w:val="0"/>
                                              <w:marBottom w:val="0"/>
                                              <w:divBdr>
                                                <w:top w:val="none" w:sz="0" w:space="0" w:color="auto"/>
                                                <w:left w:val="none" w:sz="0" w:space="0" w:color="auto"/>
                                                <w:bottom w:val="none" w:sz="0" w:space="0" w:color="auto"/>
                                                <w:right w:val="none" w:sz="0" w:space="0" w:color="auto"/>
                                              </w:divBdr>
                                              <w:divsChild>
                                                <w:div w:id="1912890692">
                                                  <w:marLeft w:val="0"/>
                                                  <w:marRight w:val="0"/>
                                                  <w:marTop w:val="0"/>
                                                  <w:marBottom w:val="0"/>
                                                  <w:divBdr>
                                                    <w:top w:val="none" w:sz="0" w:space="0" w:color="auto"/>
                                                    <w:left w:val="none" w:sz="0" w:space="0" w:color="auto"/>
                                                    <w:bottom w:val="none" w:sz="0" w:space="0" w:color="auto"/>
                                                    <w:right w:val="none" w:sz="0" w:space="0" w:color="auto"/>
                                                  </w:divBdr>
                                                  <w:divsChild>
                                                    <w:div w:id="617566580">
                                                      <w:marLeft w:val="0"/>
                                                      <w:marRight w:val="0"/>
                                                      <w:marTop w:val="0"/>
                                                      <w:marBottom w:val="0"/>
                                                      <w:divBdr>
                                                        <w:top w:val="none" w:sz="0" w:space="0" w:color="auto"/>
                                                        <w:left w:val="none" w:sz="0" w:space="0" w:color="auto"/>
                                                        <w:bottom w:val="none" w:sz="0" w:space="0" w:color="auto"/>
                                                        <w:right w:val="none" w:sz="0" w:space="0" w:color="auto"/>
                                                      </w:divBdr>
                                                      <w:divsChild>
                                                        <w:div w:id="1610547862">
                                                          <w:marLeft w:val="0"/>
                                                          <w:marRight w:val="0"/>
                                                          <w:marTop w:val="0"/>
                                                          <w:marBottom w:val="0"/>
                                                          <w:divBdr>
                                                            <w:top w:val="none" w:sz="0" w:space="0" w:color="auto"/>
                                                            <w:left w:val="none" w:sz="0" w:space="0" w:color="auto"/>
                                                            <w:bottom w:val="none" w:sz="0" w:space="0" w:color="auto"/>
                                                            <w:right w:val="none" w:sz="0" w:space="0" w:color="auto"/>
                                                          </w:divBdr>
                                                        </w:div>
                                                        <w:div w:id="762264297">
                                                          <w:marLeft w:val="0"/>
                                                          <w:marRight w:val="0"/>
                                                          <w:marTop w:val="0"/>
                                                          <w:marBottom w:val="0"/>
                                                          <w:divBdr>
                                                            <w:top w:val="none" w:sz="0" w:space="0" w:color="auto"/>
                                                            <w:left w:val="none" w:sz="0" w:space="0" w:color="auto"/>
                                                            <w:bottom w:val="none" w:sz="0" w:space="0" w:color="auto"/>
                                                            <w:right w:val="none" w:sz="0" w:space="0" w:color="auto"/>
                                                          </w:divBdr>
                                                        </w:div>
                                                        <w:div w:id="548884556">
                                                          <w:marLeft w:val="0"/>
                                                          <w:marRight w:val="0"/>
                                                          <w:marTop w:val="0"/>
                                                          <w:marBottom w:val="0"/>
                                                          <w:divBdr>
                                                            <w:top w:val="none" w:sz="0" w:space="0" w:color="auto"/>
                                                            <w:left w:val="none" w:sz="0" w:space="0" w:color="auto"/>
                                                            <w:bottom w:val="none" w:sz="0" w:space="0" w:color="auto"/>
                                                            <w:right w:val="none" w:sz="0" w:space="0" w:color="auto"/>
                                                          </w:divBdr>
                                                        </w:div>
                                                        <w:div w:id="56515511">
                                                          <w:marLeft w:val="0"/>
                                                          <w:marRight w:val="0"/>
                                                          <w:marTop w:val="0"/>
                                                          <w:marBottom w:val="0"/>
                                                          <w:divBdr>
                                                            <w:top w:val="none" w:sz="0" w:space="0" w:color="auto"/>
                                                            <w:left w:val="none" w:sz="0" w:space="0" w:color="auto"/>
                                                            <w:bottom w:val="none" w:sz="0" w:space="0" w:color="auto"/>
                                                            <w:right w:val="none" w:sz="0" w:space="0" w:color="auto"/>
                                                          </w:divBdr>
                                                        </w:div>
                                                        <w:div w:id="7559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6030486">
      <w:bodyDiv w:val="1"/>
      <w:marLeft w:val="0"/>
      <w:marRight w:val="0"/>
      <w:marTop w:val="0"/>
      <w:marBottom w:val="0"/>
      <w:divBdr>
        <w:top w:val="none" w:sz="0" w:space="0" w:color="auto"/>
        <w:left w:val="none" w:sz="0" w:space="0" w:color="auto"/>
        <w:bottom w:val="none" w:sz="0" w:space="0" w:color="auto"/>
        <w:right w:val="none" w:sz="0" w:space="0" w:color="auto"/>
      </w:divBdr>
      <w:divsChild>
        <w:div w:id="648899162">
          <w:marLeft w:val="0"/>
          <w:marRight w:val="0"/>
          <w:marTop w:val="0"/>
          <w:marBottom w:val="0"/>
          <w:divBdr>
            <w:top w:val="none" w:sz="0" w:space="0" w:color="auto"/>
            <w:left w:val="none" w:sz="0" w:space="0" w:color="auto"/>
            <w:bottom w:val="none" w:sz="0" w:space="0" w:color="auto"/>
            <w:right w:val="none" w:sz="0" w:space="0" w:color="auto"/>
          </w:divBdr>
          <w:divsChild>
            <w:div w:id="663515028">
              <w:marLeft w:val="0"/>
              <w:marRight w:val="0"/>
              <w:marTop w:val="0"/>
              <w:marBottom w:val="0"/>
              <w:divBdr>
                <w:top w:val="none" w:sz="0" w:space="0" w:color="auto"/>
                <w:left w:val="none" w:sz="0" w:space="0" w:color="auto"/>
                <w:bottom w:val="none" w:sz="0" w:space="0" w:color="auto"/>
                <w:right w:val="none" w:sz="0" w:space="0" w:color="auto"/>
              </w:divBdr>
              <w:divsChild>
                <w:div w:id="1124808712">
                  <w:marLeft w:val="0"/>
                  <w:marRight w:val="0"/>
                  <w:marTop w:val="0"/>
                  <w:marBottom w:val="0"/>
                  <w:divBdr>
                    <w:top w:val="single" w:sz="6" w:space="0" w:color="CCCCCC"/>
                    <w:left w:val="single" w:sz="6" w:space="0" w:color="CCCCCC"/>
                    <w:bottom w:val="single" w:sz="6" w:space="0" w:color="CCCCCC"/>
                    <w:right w:val="single" w:sz="6" w:space="0" w:color="CCCCCC"/>
                  </w:divBdr>
                  <w:divsChild>
                    <w:div w:id="1871259679">
                      <w:marLeft w:val="0"/>
                      <w:marRight w:val="0"/>
                      <w:marTop w:val="0"/>
                      <w:marBottom w:val="0"/>
                      <w:divBdr>
                        <w:top w:val="none" w:sz="0" w:space="0" w:color="auto"/>
                        <w:left w:val="none" w:sz="0" w:space="0" w:color="auto"/>
                        <w:bottom w:val="none" w:sz="0" w:space="0" w:color="auto"/>
                        <w:right w:val="none" w:sz="0" w:space="0" w:color="auto"/>
                      </w:divBdr>
                      <w:divsChild>
                        <w:div w:id="1918245079">
                          <w:marLeft w:val="0"/>
                          <w:marRight w:val="0"/>
                          <w:marTop w:val="0"/>
                          <w:marBottom w:val="0"/>
                          <w:divBdr>
                            <w:top w:val="none" w:sz="0" w:space="0" w:color="auto"/>
                            <w:left w:val="none" w:sz="0" w:space="0" w:color="auto"/>
                            <w:bottom w:val="none" w:sz="0" w:space="0" w:color="auto"/>
                            <w:right w:val="none" w:sz="0" w:space="0" w:color="auto"/>
                          </w:divBdr>
                          <w:divsChild>
                            <w:div w:id="1875195377">
                              <w:marLeft w:val="0"/>
                              <w:marRight w:val="0"/>
                              <w:marTop w:val="0"/>
                              <w:marBottom w:val="0"/>
                              <w:divBdr>
                                <w:top w:val="none" w:sz="0" w:space="0" w:color="auto"/>
                                <w:left w:val="none" w:sz="0" w:space="0" w:color="auto"/>
                                <w:bottom w:val="none" w:sz="0" w:space="0" w:color="auto"/>
                                <w:right w:val="none" w:sz="0" w:space="0" w:color="auto"/>
                              </w:divBdr>
                              <w:divsChild>
                                <w:div w:id="1197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908978">
      <w:bodyDiv w:val="1"/>
      <w:marLeft w:val="0"/>
      <w:marRight w:val="0"/>
      <w:marTop w:val="0"/>
      <w:marBottom w:val="0"/>
      <w:divBdr>
        <w:top w:val="none" w:sz="0" w:space="0" w:color="auto"/>
        <w:left w:val="none" w:sz="0" w:space="0" w:color="auto"/>
        <w:bottom w:val="none" w:sz="0" w:space="0" w:color="auto"/>
        <w:right w:val="none" w:sz="0" w:space="0" w:color="auto"/>
      </w:divBdr>
    </w:div>
    <w:div w:id="822695608">
      <w:bodyDiv w:val="1"/>
      <w:marLeft w:val="0"/>
      <w:marRight w:val="0"/>
      <w:marTop w:val="0"/>
      <w:marBottom w:val="0"/>
      <w:divBdr>
        <w:top w:val="none" w:sz="0" w:space="0" w:color="auto"/>
        <w:left w:val="none" w:sz="0" w:space="0" w:color="auto"/>
        <w:bottom w:val="none" w:sz="0" w:space="0" w:color="auto"/>
        <w:right w:val="none" w:sz="0" w:space="0" w:color="auto"/>
      </w:divBdr>
      <w:divsChild>
        <w:div w:id="1203321424">
          <w:marLeft w:val="0"/>
          <w:marRight w:val="0"/>
          <w:marTop w:val="0"/>
          <w:marBottom w:val="0"/>
          <w:divBdr>
            <w:top w:val="none" w:sz="0" w:space="0" w:color="auto"/>
            <w:left w:val="none" w:sz="0" w:space="0" w:color="auto"/>
            <w:bottom w:val="none" w:sz="0" w:space="0" w:color="auto"/>
            <w:right w:val="none" w:sz="0" w:space="0" w:color="auto"/>
          </w:divBdr>
          <w:divsChild>
            <w:div w:id="650870034">
              <w:marLeft w:val="0"/>
              <w:marRight w:val="0"/>
              <w:marTop w:val="0"/>
              <w:marBottom w:val="0"/>
              <w:divBdr>
                <w:top w:val="none" w:sz="0" w:space="0" w:color="auto"/>
                <w:left w:val="none" w:sz="0" w:space="0" w:color="auto"/>
                <w:bottom w:val="none" w:sz="0" w:space="0" w:color="auto"/>
                <w:right w:val="none" w:sz="0" w:space="0" w:color="auto"/>
              </w:divBdr>
              <w:divsChild>
                <w:div w:id="1278297664">
                  <w:marLeft w:val="0"/>
                  <w:marRight w:val="0"/>
                  <w:marTop w:val="0"/>
                  <w:marBottom w:val="0"/>
                  <w:divBdr>
                    <w:top w:val="single" w:sz="6" w:space="0" w:color="CCCCCC"/>
                    <w:left w:val="single" w:sz="6" w:space="0" w:color="CCCCCC"/>
                    <w:bottom w:val="single" w:sz="6" w:space="0" w:color="CCCCCC"/>
                    <w:right w:val="single" w:sz="6" w:space="0" w:color="CCCCCC"/>
                  </w:divBdr>
                  <w:divsChild>
                    <w:div w:id="1415708847">
                      <w:marLeft w:val="0"/>
                      <w:marRight w:val="0"/>
                      <w:marTop w:val="0"/>
                      <w:marBottom w:val="0"/>
                      <w:divBdr>
                        <w:top w:val="none" w:sz="0" w:space="0" w:color="auto"/>
                        <w:left w:val="none" w:sz="0" w:space="0" w:color="auto"/>
                        <w:bottom w:val="none" w:sz="0" w:space="0" w:color="auto"/>
                        <w:right w:val="none" w:sz="0" w:space="0" w:color="auto"/>
                      </w:divBdr>
                      <w:divsChild>
                        <w:div w:id="1162702958">
                          <w:marLeft w:val="0"/>
                          <w:marRight w:val="0"/>
                          <w:marTop w:val="0"/>
                          <w:marBottom w:val="0"/>
                          <w:divBdr>
                            <w:top w:val="none" w:sz="0" w:space="0" w:color="auto"/>
                            <w:left w:val="none" w:sz="0" w:space="0" w:color="auto"/>
                            <w:bottom w:val="none" w:sz="0" w:space="0" w:color="auto"/>
                            <w:right w:val="none" w:sz="0" w:space="0" w:color="auto"/>
                          </w:divBdr>
                          <w:divsChild>
                            <w:div w:id="1683825094">
                              <w:marLeft w:val="0"/>
                              <w:marRight w:val="0"/>
                              <w:marTop w:val="0"/>
                              <w:marBottom w:val="0"/>
                              <w:divBdr>
                                <w:top w:val="none" w:sz="0" w:space="0" w:color="auto"/>
                                <w:left w:val="none" w:sz="0" w:space="0" w:color="auto"/>
                                <w:bottom w:val="none" w:sz="0" w:space="0" w:color="auto"/>
                                <w:right w:val="none" w:sz="0" w:space="0" w:color="auto"/>
                              </w:divBdr>
                              <w:divsChild>
                                <w:div w:id="1587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992906">
      <w:bodyDiv w:val="1"/>
      <w:marLeft w:val="0"/>
      <w:marRight w:val="0"/>
      <w:marTop w:val="0"/>
      <w:marBottom w:val="0"/>
      <w:divBdr>
        <w:top w:val="none" w:sz="0" w:space="0" w:color="auto"/>
        <w:left w:val="none" w:sz="0" w:space="0" w:color="auto"/>
        <w:bottom w:val="none" w:sz="0" w:space="0" w:color="auto"/>
        <w:right w:val="none" w:sz="0" w:space="0" w:color="auto"/>
      </w:divBdr>
      <w:divsChild>
        <w:div w:id="938678785">
          <w:marLeft w:val="0"/>
          <w:marRight w:val="0"/>
          <w:marTop w:val="0"/>
          <w:marBottom w:val="0"/>
          <w:divBdr>
            <w:top w:val="none" w:sz="0" w:space="0" w:color="auto"/>
            <w:left w:val="none" w:sz="0" w:space="0" w:color="auto"/>
            <w:bottom w:val="none" w:sz="0" w:space="0" w:color="auto"/>
            <w:right w:val="none" w:sz="0" w:space="0" w:color="auto"/>
          </w:divBdr>
          <w:divsChild>
            <w:div w:id="837691696">
              <w:marLeft w:val="0"/>
              <w:marRight w:val="0"/>
              <w:marTop w:val="0"/>
              <w:marBottom w:val="0"/>
              <w:divBdr>
                <w:top w:val="none" w:sz="0" w:space="0" w:color="auto"/>
                <w:left w:val="none" w:sz="0" w:space="0" w:color="auto"/>
                <w:bottom w:val="none" w:sz="0" w:space="0" w:color="auto"/>
                <w:right w:val="none" w:sz="0" w:space="0" w:color="auto"/>
              </w:divBdr>
              <w:divsChild>
                <w:div w:id="315113701">
                  <w:marLeft w:val="0"/>
                  <w:marRight w:val="0"/>
                  <w:marTop w:val="0"/>
                  <w:marBottom w:val="0"/>
                  <w:divBdr>
                    <w:top w:val="single" w:sz="6" w:space="0" w:color="CCCCCC"/>
                    <w:left w:val="single" w:sz="6" w:space="0" w:color="CCCCCC"/>
                    <w:bottom w:val="single" w:sz="6" w:space="0" w:color="CCCCCC"/>
                    <w:right w:val="single" w:sz="6" w:space="0" w:color="CCCCCC"/>
                  </w:divBdr>
                  <w:divsChild>
                    <w:div w:id="990214149">
                      <w:marLeft w:val="0"/>
                      <w:marRight w:val="0"/>
                      <w:marTop w:val="0"/>
                      <w:marBottom w:val="0"/>
                      <w:divBdr>
                        <w:top w:val="none" w:sz="0" w:space="0" w:color="auto"/>
                        <w:left w:val="none" w:sz="0" w:space="0" w:color="auto"/>
                        <w:bottom w:val="none" w:sz="0" w:space="0" w:color="auto"/>
                        <w:right w:val="none" w:sz="0" w:space="0" w:color="auto"/>
                      </w:divBdr>
                      <w:divsChild>
                        <w:div w:id="674844669">
                          <w:marLeft w:val="0"/>
                          <w:marRight w:val="0"/>
                          <w:marTop w:val="0"/>
                          <w:marBottom w:val="0"/>
                          <w:divBdr>
                            <w:top w:val="none" w:sz="0" w:space="0" w:color="auto"/>
                            <w:left w:val="none" w:sz="0" w:space="0" w:color="auto"/>
                            <w:bottom w:val="none" w:sz="0" w:space="0" w:color="auto"/>
                            <w:right w:val="none" w:sz="0" w:space="0" w:color="auto"/>
                          </w:divBdr>
                          <w:divsChild>
                            <w:div w:id="1115297057">
                              <w:marLeft w:val="0"/>
                              <w:marRight w:val="0"/>
                              <w:marTop w:val="0"/>
                              <w:marBottom w:val="0"/>
                              <w:divBdr>
                                <w:top w:val="none" w:sz="0" w:space="0" w:color="auto"/>
                                <w:left w:val="none" w:sz="0" w:space="0" w:color="auto"/>
                                <w:bottom w:val="none" w:sz="0" w:space="0" w:color="auto"/>
                                <w:right w:val="none" w:sz="0" w:space="0" w:color="auto"/>
                              </w:divBdr>
                              <w:divsChild>
                                <w:div w:id="5804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334201">
      <w:bodyDiv w:val="1"/>
      <w:marLeft w:val="0"/>
      <w:marRight w:val="0"/>
      <w:marTop w:val="0"/>
      <w:marBottom w:val="0"/>
      <w:divBdr>
        <w:top w:val="none" w:sz="0" w:space="0" w:color="auto"/>
        <w:left w:val="none" w:sz="0" w:space="0" w:color="auto"/>
        <w:bottom w:val="none" w:sz="0" w:space="0" w:color="auto"/>
        <w:right w:val="none" w:sz="0" w:space="0" w:color="auto"/>
      </w:divBdr>
      <w:divsChild>
        <w:div w:id="727919944">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0"/>
              <w:marTop w:val="0"/>
              <w:marBottom w:val="0"/>
              <w:divBdr>
                <w:top w:val="none" w:sz="0" w:space="0" w:color="auto"/>
                <w:left w:val="none" w:sz="0" w:space="0" w:color="auto"/>
                <w:bottom w:val="none" w:sz="0" w:space="0" w:color="auto"/>
                <w:right w:val="none" w:sz="0" w:space="0" w:color="auto"/>
              </w:divBdr>
              <w:divsChild>
                <w:div w:id="447698942">
                  <w:marLeft w:val="0"/>
                  <w:marRight w:val="0"/>
                  <w:marTop w:val="0"/>
                  <w:marBottom w:val="0"/>
                  <w:divBdr>
                    <w:top w:val="none" w:sz="0" w:space="0" w:color="auto"/>
                    <w:left w:val="none" w:sz="0" w:space="0" w:color="auto"/>
                    <w:bottom w:val="none" w:sz="0" w:space="0" w:color="auto"/>
                    <w:right w:val="none" w:sz="0" w:space="0" w:color="auto"/>
                  </w:divBdr>
                  <w:divsChild>
                    <w:div w:id="1488864138">
                      <w:marLeft w:val="0"/>
                      <w:marRight w:val="0"/>
                      <w:marTop w:val="0"/>
                      <w:marBottom w:val="0"/>
                      <w:divBdr>
                        <w:top w:val="none" w:sz="0" w:space="0" w:color="auto"/>
                        <w:left w:val="none" w:sz="0" w:space="0" w:color="auto"/>
                        <w:bottom w:val="none" w:sz="0" w:space="0" w:color="auto"/>
                        <w:right w:val="none" w:sz="0" w:space="0" w:color="auto"/>
                      </w:divBdr>
                      <w:divsChild>
                        <w:div w:id="1786387297">
                          <w:marLeft w:val="0"/>
                          <w:marRight w:val="0"/>
                          <w:marTop w:val="0"/>
                          <w:marBottom w:val="0"/>
                          <w:divBdr>
                            <w:top w:val="none" w:sz="0" w:space="0" w:color="auto"/>
                            <w:left w:val="none" w:sz="0" w:space="0" w:color="auto"/>
                            <w:bottom w:val="none" w:sz="0" w:space="0" w:color="auto"/>
                            <w:right w:val="none" w:sz="0" w:space="0" w:color="auto"/>
                          </w:divBdr>
                          <w:divsChild>
                            <w:div w:id="1561819431">
                              <w:marLeft w:val="0"/>
                              <w:marRight w:val="0"/>
                              <w:marTop w:val="0"/>
                              <w:marBottom w:val="0"/>
                              <w:divBdr>
                                <w:top w:val="none" w:sz="0" w:space="0" w:color="auto"/>
                                <w:left w:val="none" w:sz="0" w:space="0" w:color="auto"/>
                                <w:bottom w:val="none" w:sz="0" w:space="0" w:color="auto"/>
                                <w:right w:val="none" w:sz="0" w:space="0" w:color="auto"/>
                              </w:divBdr>
                              <w:divsChild>
                                <w:div w:id="275886">
                                  <w:marLeft w:val="0"/>
                                  <w:marRight w:val="0"/>
                                  <w:marTop w:val="0"/>
                                  <w:marBottom w:val="0"/>
                                  <w:divBdr>
                                    <w:top w:val="none" w:sz="0" w:space="0" w:color="auto"/>
                                    <w:left w:val="none" w:sz="0" w:space="0" w:color="auto"/>
                                    <w:bottom w:val="none" w:sz="0" w:space="0" w:color="auto"/>
                                    <w:right w:val="none" w:sz="0" w:space="0" w:color="auto"/>
                                  </w:divBdr>
                                  <w:divsChild>
                                    <w:div w:id="1158496674">
                                      <w:marLeft w:val="0"/>
                                      <w:marRight w:val="0"/>
                                      <w:marTop w:val="0"/>
                                      <w:marBottom w:val="0"/>
                                      <w:divBdr>
                                        <w:top w:val="none" w:sz="0" w:space="0" w:color="auto"/>
                                        <w:left w:val="none" w:sz="0" w:space="0" w:color="auto"/>
                                        <w:bottom w:val="none" w:sz="0" w:space="0" w:color="auto"/>
                                        <w:right w:val="none" w:sz="0" w:space="0" w:color="auto"/>
                                      </w:divBdr>
                                      <w:divsChild>
                                        <w:div w:id="770317416">
                                          <w:marLeft w:val="0"/>
                                          <w:marRight w:val="0"/>
                                          <w:marTop w:val="0"/>
                                          <w:marBottom w:val="0"/>
                                          <w:divBdr>
                                            <w:top w:val="none" w:sz="0" w:space="0" w:color="auto"/>
                                            <w:left w:val="none" w:sz="0" w:space="0" w:color="auto"/>
                                            <w:bottom w:val="none" w:sz="0" w:space="0" w:color="auto"/>
                                            <w:right w:val="none" w:sz="0" w:space="0" w:color="auto"/>
                                          </w:divBdr>
                                          <w:divsChild>
                                            <w:div w:id="1129518826">
                                              <w:marLeft w:val="0"/>
                                              <w:marRight w:val="0"/>
                                              <w:marTop w:val="0"/>
                                              <w:marBottom w:val="0"/>
                                              <w:divBdr>
                                                <w:top w:val="none" w:sz="0" w:space="0" w:color="auto"/>
                                                <w:left w:val="none" w:sz="0" w:space="0" w:color="auto"/>
                                                <w:bottom w:val="none" w:sz="0" w:space="0" w:color="auto"/>
                                                <w:right w:val="none" w:sz="0" w:space="0" w:color="auto"/>
                                              </w:divBdr>
                                              <w:divsChild>
                                                <w:div w:id="687098717">
                                                  <w:marLeft w:val="0"/>
                                                  <w:marRight w:val="0"/>
                                                  <w:marTop w:val="0"/>
                                                  <w:marBottom w:val="0"/>
                                                  <w:divBdr>
                                                    <w:top w:val="none" w:sz="0" w:space="0" w:color="auto"/>
                                                    <w:left w:val="none" w:sz="0" w:space="0" w:color="auto"/>
                                                    <w:bottom w:val="none" w:sz="0" w:space="0" w:color="auto"/>
                                                    <w:right w:val="none" w:sz="0" w:space="0" w:color="auto"/>
                                                  </w:divBdr>
                                                  <w:divsChild>
                                                    <w:div w:id="1580213448">
                                                      <w:marLeft w:val="0"/>
                                                      <w:marRight w:val="0"/>
                                                      <w:marTop w:val="0"/>
                                                      <w:marBottom w:val="0"/>
                                                      <w:divBdr>
                                                        <w:top w:val="none" w:sz="0" w:space="0" w:color="auto"/>
                                                        <w:left w:val="none" w:sz="0" w:space="0" w:color="auto"/>
                                                        <w:bottom w:val="none" w:sz="0" w:space="0" w:color="auto"/>
                                                        <w:right w:val="none" w:sz="0" w:space="0" w:color="auto"/>
                                                      </w:divBdr>
                                                      <w:divsChild>
                                                        <w:div w:id="43063020">
                                                          <w:marLeft w:val="0"/>
                                                          <w:marRight w:val="0"/>
                                                          <w:marTop w:val="0"/>
                                                          <w:marBottom w:val="0"/>
                                                          <w:divBdr>
                                                            <w:top w:val="none" w:sz="0" w:space="0" w:color="auto"/>
                                                            <w:left w:val="none" w:sz="0" w:space="0" w:color="auto"/>
                                                            <w:bottom w:val="none" w:sz="0" w:space="0" w:color="auto"/>
                                                            <w:right w:val="none" w:sz="0" w:space="0" w:color="auto"/>
                                                          </w:divBdr>
                                                          <w:divsChild>
                                                            <w:div w:id="919103592">
                                                              <w:marLeft w:val="0"/>
                                                              <w:marRight w:val="0"/>
                                                              <w:marTop w:val="0"/>
                                                              <w:marBottom w:val="0"/>
                                                              <w:divBdr>
                                                                <w:top w:val="none" w:sz="0" w:space="0" w:color="auto"/>
                                                                <w:left w:val="none" w:sz="0" w:space="0" w:color="auto"/>
                                                                <w:bottom w:val="none" w:sz="0" w:space="0" w:color="auto"/>
                                                                <w:right w:val="none" w:sz="0" w:space="0" w:color="auto"/>
                                                              </w:divBdr>
                                                              <w:divsChild>
                                                                <w:div w:id="1820610844">
                                                                  <w:marLeft w:val="0"/>
                                                                  <w:marRight w:val="0"/>
                                                                  <w:marTop w:val="0"/>
                                                                  <w:marBottom w:val="0"/>
                                                                  <w:divBdr>
                                                                    <w:top w:val="none" w:sz="0" w:space="0" w:color="auto"/>
                                                                    <w:left w:val="none" w:sz="0" w:space="0" w:color="auto"/>
                                                                    <w:bottom w:val="none" w:sz="0" w:space="0" w:color="auto"/>
                                                                    <w:right w:val="none" w:sz="0" w:space="0" w:color="auto"/>
                                                                  </w:divBdr>
                                                                  <w:divsChild>
                                                                    <w:div w:id="1724402236">
                                                                      <w:marLeft w:val="0"/>
                                                                      <w:marRight w:val="0"/>
                                                                      <w:marTop w:val="0"/>
                                                                      <w:marBottom w:val="0"/>
                                                                      <w:divBdr>
                                                                        <w:top w:val="none" w:sz="0" w:space="0" w:color="auto"/>
                                                                        <w:left w:val="none" w:sz="0" w:space="0" w:color="auto"/>
                                                                        <w:bottom w:val="none" w:sz="0" w:space="0" w:color="auto"/>
                                                                        <w:right w:val="none" w:sz="0" w:space="0" w:color="auto"/>
                                                                      </w:divBdr>
                                                                      <w:divsChild>
                                                                        <w:div w:id="447744026">
                                                                          <w:marLeft w:val="0"/>
                                                                          <w:marRight w:val="0"/>
                                                                          <w:marTop w:val="0"/>
                                                                          <w:marBottom w:val="0"/>
                                                                          <w:divBdr>
                                                                            <w:top w:val="none" w:sz="0" w:space="0" w:color="auto"/>
                                                                            <w:left w:val="none" w:sz="0" w:space="0" w:color="auto"/>
                                                                            <w:bottom w:val="none" w:sz="0" w:space="0" w:color="auto"/>
                                                                            <w:right w:val="none" w:sz="0" w:space="0" w:color="auto"/>
                                                                          </w:divBdr>
                                                                          <w:divsChild>
                                                                            <w:div w:id="1074887866">
                                                                              <w:marLeft w:val="0"/>
                                                                              <w:marRight w:val="0"/>
                                                                              <w:marTop w:val="0"/>
                                                                              <w:marBottom w:val="0"/>
                                                                              <w:divBdr>
                                                                                <w:top w:val="none" w:sz="0" w:space="0" w:color="auto"/>
                                                                                <w:left w:val="none" w:sz="0" w:space="0" w:color="auto"/>
                                                                                <w:bottom w:val="none" w:sz="0" w:space="0" w:color="auto"/>
                                                                                <w:right w:val="none" w:sz="0" w:space="0" w:color="auto"/>
                                                                              </w:divBdr>
                                                                              <w:divsChild>
                                                                                <w:div w:id="1899900416">
                                                                                  <w:marLeft w:val="0"/>
                                                                                  <w:marRight w:val="0"/>
                                                                                  <w:marTop w:val="0"/>
                                                                                  <w:marBottom w:val="0"/>
                                                                                  <w:divBdr>
                                                                                    <w:top w:val="none" w:sz="0" w:space="0" w:color="auto"/>
                                                                                    <w:left w:val="none" w:sz="0" w:space="0" w:color="auto"/>
                                                                                    <w:bottom w:val="none" w:sz="0" w:space="0" w:color="auto"/>
                                                                                    <w:right w:val="none" w:sz="0" w:space="0" w:color="auto"/>
                                                                                  </w:divBdr>
                                                                                  <w:divsChild>
                                                                                    <w:div w:id="806583344">
                                                                                      <w:marLeft w:val="0"/>
                                                                                      <w:marRight w:val="0"/>
                                                                                      <w:marTop w:val="0"/>
                                                                                      <w:marBottom w:val="0"/>
                                                                                      <w:divBdr>
                                                                                        <w:top w:val="none" w:sz="0" w:space="0" w:color="auto"/>
                                                                                        <w:left w:val="none" w:sz="0" w:space="0" w:color="auto"/>
                                                                                        <w:bottom w:val="none" w:sz="0" w:space="0" w:color="auto"/>
                                                                                        <w:right w:val="none" w:sz="0" w:space="0" w:color="auto"/>
                                                                                      </w:divBdr>
                                                                                      <w:divsChild>
                                                                                        <w:div w:id="244998586">
                                                                                          <w:marLeft w:val="0"/>
                                                                                          <w:marRight w:val="0"/>
                                                                                          <w:marTop w:val="0"/>
                                                                                          <w:marBottom w:val="0"/>
                                                                                          <w:divBdr>
                                                                                            <w:top w:val="none" w:sz="0" w:space="0" w:color="auto"/>
                                                                                            <w:left w:val="none" w:sz="0" w:space="0" w:color="auto"/>
                                                                                            <w:bottom w:val="none" w:sz="0" w:space="0" w:color="auto"/>
                                                                                            <w:right w:val="none" w:sz="0" w:space="0" w:color="auto"/>
                                                                                          </w:divBdr>
                                                                                          <w:divsChild>
                                                                                            <w:div w:id="1346590576">
                                                                                              <w:marLeft w:val="0"/>
                                                                                              <w:marRight w:val="0"/>
                                                                                              <w:marTop w:val="0"/>
                                                                                              <w:marBottom w:val="0"/>
                                                                                              <w:divBdr>
                                                                                                <w:top w:val="none" w:sz="0" w:space="0" w:color="auto"/>
                                                                                                <w:left w:val="none" w:sz="0" w:space="0" w:color="auto"/>
                                                                                                <w:bottom w:val="none" w:sz="0" w:space="0" w:color="auto"/>
                                                                                                <w:right w:val="none" w:sz="0" w:space="0" w:color="auto"/>
                                                                                              </w:divBdr>
                                                                                              <w:divsChild>
                                                                                                <w:div w:id="18502162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2256473">
                                                                                                      <w:marLeft w:val="0"/>
                                                                                                      <w:marRight w:val="0"/>
                                                                                                      <w:marTop w:val="0"/>
                                                                                                      <w:marBottom w:val="0"/>
                                                                                                      <w:divBdr>
                                                                                                        <w:top w:val="none" w:sz="0" w:space="0" w:color="auto"/>
                                                                                                        <w:left w:val="none" w:sz="0" w:space="0" w:color="auto"/>
                                                                                                        <w:bottom w:val="none" w:sz="0" w:space="0" w:color="auto"/>
                                                                                                        <w:right w:val="none" w:sz="0" w:space="0" w:color="auto"/>
                                                                                                      </w:divBdr>
                                                                                                      <w:divsChild>
                                                                                                        <w:div w:id="16211831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62753046">
                                                                                                              <w:marLeft w:val="0"/>
                                                                                                              <w:marRight w:val="0"/>
                                                                                                              <w:marTop w:val="0"/>
                                                                                                              <w:marBottom w:val="0"/>
                                                                                                              <w:divBdr>
                                                                                                                <w:top w:val="none" w:sz="0" w:space="0" w:color="auto"/>
                                                                                                                <w:left w:val="none" w:sz="0" w:space="0" w:color="auto"/>
                                                                                                                <w:bottom w:val="none" w:sz="0" w:space="0" w:color="auto"/>
                                                                                                                <w:right w:val="none" w:sz="0" w:space="0" w:color="auto"/>
                                                                                                              </w:divBdr>
                                                                                                              <w:divsChild>
                                                                                                                <w:div w:id="9683613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0701499">
                                                                                                                      <w:marLeft w:val="0"/>
                                                                                                                      <w:marRight w:val="0"/>
                                                                                                                      <w:marTop w:val="0"/>
                                                                                                                      <w:marBottom w:val="0"/>
                                                                                                                      <w:divBdr>
                                                                                                                        <w:top w:val="none" w:sz="0" w:space="0" w:color="auto"/>
                                                                                                                        <w:left w:val="none" w:sz="0" w:space="0" w:color="auto"/>
                                                                                                                        <w:bottom w:val="none" w:sz="0" w:space="0" w:color="auto"/>
                                                                                                                        <w:right w:val="none" w:sz="0" w:space="0" w:color="auto"/>
                                                                                                                      </w:divBdr>
                                                                                                                      <w:divsChild>
                                                                                                                        <w:div w:id="783036757">
                                                                                                                          <w:marLeft w:val="0"/>
                                                                                                                          <w:marRight w:val="0"/>
                                                                                                                          <w:marTop w:val="0"/>
                                                                                                                          <w:marBottom w:val="0"/>
                                                                                                                          <w:divBdr>
                                                                                                                            <w:top w:val="none" w:sz="0" w:space="0" w:color="auto"/>
                                                                                                                            <w:left w:val="single" w:sz="12" w:space="4" w:color="000000"/>
                                                                                                                            <w:bottom w:val="none" w:sz="0" w:space="0" w:color="auto"/>
                                                                                                                            <w:right w:val="none" w:sz="0" w:space="0" w:color="auto"/>
                                                                                                                          </w:divBdr>
                                                                                                                          <w:divsChild>
                                                                                                                            <w:div w:id="612397562">
                                                                                                                              <w:marLeft w:val="0"/>
                                                                                                                              <w:marRight w:val="0"/>
                                                                                                                              <w:marTop w:val="0"/>
                                                                                                                              <w:marBottom w:val="0"/>
                                                                                                                              <w:divBdr>
                                                                                                                                <w:top w:val="none" w:sz="0" w:space="0" w:color="auto"/>
                                                                                                                                <w:left w:val="none" w:sz="0" w:space="0" w:color="auto"/>
                                                                                                                                <w:bottom w:val="none" w:sz="0" w:space="0" w:color="auto"/>
                                                                                                                                <w:right w:val="none" w:sz="0" w:space="0" w:color="auto"/>
                                                                                                                              </w:divBdr>
                                                                                                                              <w:divsChild>
                                                                                                                                <w:div w:id="899512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1812447">
                                                                                                                                      <w:marLeft w:val="0"/>
                                                                                                                                      <w:marRight w:val="0"/>
                                                                                                                                      <w:marTop w:val="0"/>
                                                                                                                                      <w:marBottom w:val="0"/>
                                                                                                                                      <w:divBdr>
                                                                                                                                        <w:top w:val="none" w:sz="0" w:space="0" w:color="auto"/>
                                                                                                                                        <w:left w:val="none" w:sz="0" w:space="0" w:color="auto"/>
                                                                                                                                        <w:bottom w:val="none" w:sz="0" w:space="0" w:color="auto"/>
                                                                                                                                        <w:right w:val="none" w:sz="0" w:space="0" w:color="auto"/>
                                                                                                                                      </w:divBdr>
                                                                                                                                      <w:divsChild>
                                                                                                                                        <w:div w:id="13550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2517453">
      <w:bodyDiv w:val="1"/>
      <w:marLeft w:val="0"/>
      <w:marRight w:val="0"/>
      <w:marTop w:val="0"/>
      <w:marBottom w:val="0"/>
      <w:divBdr>
        <w:top w:val="none" w:sz="0" w:space="0" w:color="auto"/>
        <w:left w:val="none" w:sz="0" w:space="0" w:color="auto"/>
        <w:bottom w:val="none" w:sz="0" w:space="0" w:color="auto"/>
        <w:right w:val="none" w:sz="0" w:space="0" w:color="auto"/>
      </w:divBdr>
    </w:div>
    <w:div w:id="964576450">
      <w:bodyDiv w:val="1"/>
      <w:marLeft w:val="0"/>
      <w:marRight w:val="0"/>
      <w:marTop w:val="0"/>
      <w:marBottom w:val="0"/>
      <w:divBdr>
        <w:top w:val="none" w:sz="0" w:space="0" w:color="auto"/>
        <w:left w:val="none" w:sz="0" w:space="0" w:color="auto"/>
        <w:bottom w:val="none" w:sz="0" w:space="0" w:color="auto"/>
        <w:right w:val="none" w:sz="0" w:space="0" w:color="auto"/>
      </w:divBdr>
      <w:divsChild>
        <w:div w:id="784496490">
          <w:marLeft w:val="0"/>
          <w:marRight w:val="0"/>
          <w:marTop w:val="0"/>
          <w:marBottom w:val="0"/>
          <w:divBdr>
            <w:top w:val="none" w:sz="0" w:space="0" w:color="auto"/>
            <w:left w:val="none" w:sz="0" w:space="0" w:color="auto"/>
            <w:bottom w:val="none" w:sz="0" w:space="0" w:color="auto"/>
            <w:right w:val="none" w:sz="0" w:space="0" w:color="auto"/>
          </w:divBdr>
          <w:divsChild>
            <w:div w:id="1137377855">
              <w:marLeft w:val="0"/>
              <w:marRight w:val="0"/>
              <w:marTop w:val="0"/>
              <w:marBottom w:val="0"/>
              <w:divBdr>
                <w:top w:val="none" w:sz="0" w:space="0" w:color="auto"/>
                <w:left w:val="none" w:sz="0" w:space="0" w:color="auto"/>
                <w:bottom w:val="none" w:sz="0" w:space="0" w:color="auto"/>
                <w:right w:val="none" w:sz="0" w:space="0" w:color="auto"/>
              </w:divBdr>
              <w:divsChild>
                <w:div w:id="2098090311">
                  <w:marLeft w:val="0"/>
                  <w:marRight w:val="0"/>
                  <w:marTop w:val="0"/>
                  <w:marBottom w:val="0"/>
                  <w:divBdr>
                    <w:top w:val="single" w:sz="6" w:space="0" w:color="CCCCCC"/>
                    <w:left w:val="single" w:sz="6" w:space="0" w:color="CCCCCC"/>
                    <w:bottom w:val="single" w:sz="6" w:space="0" w:color="CCCCCC"/>
                    <w:right w:val="single" w:sz="6" w:space="0" w:color="CCCCCC"/>
                  </w:divBdr>
                  <w:divsChild>
                    <w:div w:id="1629160948">
                      <w:marLeft w:val="0"/>
                      <w:marRight w:val="0"/>
                      <w:marTop w:val="0"/>
                      <w:marBottom w:val="0"/>
                      <w:divBdr>
                        <w:top w:val="none" w:sz="0" w:space="0" w:color="auto"/>
                        <w:left w:val="none" w:sz="0" w:space="0" w:color="auto"/>
                        <w:bottom w:val="none" w:sz="0" w:space="0" w:color="auto"/>
                        <w:right w:val="none" w:sz="0" w:space="0" w:color="auto"/>
                      </w:divBdr>
                      <w:divsChild>
                        <w:div w:id="37781128">
                          <w:marLeft w:val="0"/>
                          <w:marRight w:val="0"/>
                          <w:marTop w:val="0"/>
                          <w:marBottom w:val="0"/>
                          <w:divBdr>
                            <w:top w:val="none" w:sz="0" w:space="0" w:color="auto"/>
                            <w:left w:val="none" w:sz="0" w:space="0" w:color="auto"/>
                            <w:bottom w:val="none" w:sz="0" w:space="0" w:color="auto"/>
                            <w:right w:val="none" w:sz="0" w:space="0" w:color="auto"/>
                          </w:divBdr>
                          <w:divsChild>
                            <w:div w:id="1975325490">
                              <w:marLeft w:val="0"/>
                              <w:marRight w:val="0"/>
                              <w:marTop w:val="0"/>
                              <w:marBottom w:val="0"/>
                              <w:divBdr>
                                <w:top w:val="none" w:sz="0" w:space="0" w:color="auto"/>
                                <w:left w:val="none" w:sz="0" w:space="0" w:color="auto"/>
                                <w:bottom w:val="none" w:sz="0" w:space="0" w:color="auto"/>
                                <w:right w:val="none" w:sz="0" w:space="0" w:color="auto"/>
                              </w:divBdr>
                              <w:divsChild>
                                <w:div w:id="20897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704523">
      <w:bodyDiv w:val="1"/>
      <w:marLeft w:val="0"/>
      <w:marRight w:val="0"/>
      <w:marTop w:val="0"/>
      <w:marBottom w:val="0"/>
      <w:divBdr>
        <w:top w:val="none" w:sz="0" w:space="0" w:color="auto"/>
        <w:left w:val="none" w:sz="0" w:space="0" w:color="auto"/>
        <w:bottom w:val="none" w:sz="0" w:space="0" w:color="auto"/>
        <w:right w:val="none" w:sz="0" w:space="0" w:color="auto"/>
      </w:divBdr>
    </w:div>
    <w:div w:id="1058285790">
      <w:bodyDiv w:val="1"/>
      <w:marLeft w:val="0"/>
      <w:marRight w:val="0"/>
      <w:marTop w:val="0"/>
      <w:marBottom w:val="0"/>
      <w:divBdr>
        <w:top w:val="none" w:sz="0" w:space="0" w:color="auto"/>
        <w:left w:val="none" w:sz="0" w:space="0" w:color="auto"/>
        <w:bottom w:val="none" w:sz="0" w:space="0" w:color="auto"/>
        <w:right w:val="none" w:sz="0" w:space="0" w:color="auto"/>
      </w:divBdr>
      <w:divsChild>
        <w:div w:id="661279695">
          <w:marLeft w:val="0"/>
          <w:marRight w:val="0"/>
          <w:marTop w:val="0"/>
          <w:marBottom w:val="0"/>
          <w:divBdr>
            <w:top w:val="none" w:sz="0" w:space="0" w:color="auto"/>
            <w:left w:val="none" w:sz="0" w:space="0" w:color="auto"/>
            <w:bottom w:val="none" w:sz="0" w:space="0" w:color="auto"/>
            <w:right w:val="none" w:sz="0" w:space="0" w:color="auto"/>
          </w:divBdr>
          <w:divsChild>
            <w:div w:id="695539234">
              <w:marLeft w:val="0"/>
              <w:marRight w:val="0"/>
              <w:marTop w:val="0"/>
              <w:marBottom w:val="0"/>
              <w:divBdr>
                <w:top w:val="none" w:sz="0" w:space="0" w:color="auto"/>
                <w:left w:val="none" w:sz="0" w:space="0" w:color="auto"/>
                <w:bottom w:val="none" w:sz="0" w:space="0" w:color="auto"/>
                <w:right w:val="none" w:sz="0" w:space="0" w:color="auto"/>
              </w:divBdr>
              <w:divsChild>
                <w:div w:id="627974177">
                  <w:marLeft w:val="0"/>
                  <w:marRight w:val="0"/>
                  <w:marTop w:val="0"/>
                  <w:marBottom w:val="0"/>
                  <w:divBdr>
                    <w:top w:val="single" w:sz="6" w:space="0" w:color="CCCCCC"/>
                    <w:left w:val="single" w:sz="6" w:space="0" w:color="CCCCCC"/>
                    <w:bottom w:val="single" w:sz="6" w:space="0" w:color="CCCCCC"/>
                    <w:right w:val="single" w:sz="6" w:space="0" w:color="CCCCCC"/>
                  </w:divBdr>
                  <w:divsChild>
                    <w:div w:id="301011146">
                      <w:marLeft w:val="0"/>
                      <w:marRight w:val="0"/>
                      <w:marTop w:val="0"/>
                      <w:marBottom w:val="0"/>
                      <w:divBdr>
                        <w:top w:val="none" w:sz="0" w:space="0" w:color="auto"/>
                        <w:left w:val="none" w:sz="0" w:space="0" w:color="auto"/>
                        <w:bottom w:val="none" w:sz="0" w:space="0" w:color="auto"/>
                        <w:right w:val="none" w:sz="0" w:space="0" w:color="auto"/>
                      </w:divBdr>
                      <w:divsChild>
                        <w:div w:id="2061901049">
                          <w:marLeft w:val="0"/>
                          <w:marRight w:val="0"/>
                          <w:marTop w:val="0"/>
                          <w:marBottom w:val="0"/>
                          <w:divBdr>
                            <w:top w:val="none" w:sz="0" w:space="0" w:color="auto"/>
                            <w:left w:val="none" w:sz="0" w:space="0" w:color="auto"/>
                            <w:bottom w:val="none" w:sz="0" w:space="0" w:color="auto"/>
                            <w:right w:val="none" w:sz="0" w:space="0" w:color="auto"/>
                          </w:divBdr>
                          <w:divsChild>
                            <w:div w:id="144592921">
                              <w:marLeft w:val="0"/>
                              <w:marRight w:val="0"/>
                              <w:marTop w:val="0"/>
                              <w:marBottom w:val="0"/>
                              <w:divBdr>
                                <w:top w:val="none" w:sz="0" w:space="0" w:color="auto"/>
                                <w:left w:val="none" w:sz="0" w:space="0" w:color="auto"/>
                                <w:bottom w:val="none" w:sz="0" w:space="0" w:color="auto"/>
                                <w:right w:val="none" w:sz="0" w:space="0" w:color="auto"/>
                              </w:divBdr>
                              <w:divsChild>
                                <w:div w:id="11792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954661">
      <w:bodyDiv w:val="1"/>
      <w:marLeft w:val="0"/>
      <w:marRight w:val="0"/>
      <w:marTop w:val="0"/>
      <w:marBottom w:val="0"/>
      <w:divBdr>
        <w:top w:val="none" w:sz="0" w:space="0" w:color="auto"/>
        <w:left w:val="none" w:sz="0" w:space="0" w:color="auto"/>
        <w:bottom w:val="none" w:sz="0" w:space="0" w:color="auto"/>
        <w:right w:val="none" w:sz="0" w:space="0" w:color="auto"/>
      </w:divBdr>
      <w:divsChild>
        <w:div w:id="364599380">
          <w:marLeft w:val="0"/>
          <w:marRight w:val="0"/>
          <w:marTop w:val="0"/>
          <w:marBottom w:val="0"/>
          <w:divBdr>
            <w:top w:val="none" w:sz="0" w:space="0" w:color="auto"/>
            <w:left w:val="none" w:sz="0" w:space="0" w:color="auto"/>
            <w:bottom w:val="none" w:sz="0" w:space="0" w:color="auto"/>
            <w:right w:val="none" w:sz="0" w:space="0" w:color="auto"/>
          </w:divBdr>
          <w:divsChild>
            <w:div w:id="1019236888">
              <w:marLeft w:val="0"/>
              <w:marRight w:val="0"/>
              <w:marTop w:val="0"/>
              <w:marBottom w:val="0"/>
              <w:divBdr>
                <w:top w:val="none" w:sz="0" w:space="0" w:color="auto"/>
                <w:left w:val="none" w:sz="0" w:space="0" w:color="auto"/>
                <w:bottom w:val="none" w:sz="0" w:space="0" w:color="auto"/>
                <w:right w:val="none" w:sz="0" w:space="0" w:color="auto"/>
              </w:divBdr>
              <w:divsChild>
                <w:div w:id="1384449713">
                  <w:marLeft w:val="0"/>
                  <w:marRight w:val="0"/>
                  <w:marTop w:val="0"/>
                  <w:marBottom w:val="0"/>
                  <w:divBdr>
                    <w:top w:val="single" w:sz="6" w:space="0" w:color="CCCCCC"/>
                    <w:left w:val="single" w:sz="6" w:space="0" w:color="CCCCCC"/>
                    <w:bottom w:val="single" w:sz="6" w:space="0" w:color="CCCCCC"/>
                    <w:right w:val="single" w:sz="6" w:space="0" w:color="CCCCCC"/>
                  </w:divBdr>
                  <w:divsChild>
                    <w:div w:id="994794017">
                      <w:marLeft w:val="0"/>
                      <w:marRight w:val="0"/>
                      <w:marTop w:val="0"/>
                      <w:marBottom w:val="0"/>
                      <w:divBdr>
                        <w:top w:val="none" w:sz="0" w:space="0" w:color="auto"/>
                        <w:left w:val="none" w:sz="0" w:space="0" w:color="auto"/>
                        <w:bottom w:val="none" w:sz="0" w:space="0" w:color="auto"/>
                        <w:right w:val="none" w:sz="0" w:space="0" w:color="auto"/>
                      </w:divBdr>
                      <w:divsChild>
                        <w:div w:id="1655455329">
                          <w:marLeft w:val="0"/>
                          <w:marRight w:val="0"/>
                          <w:marTop w:val="0"/>
                          <w:marBottom w:val="0"/>
                          <w:divBdr>
                            <w:top w:val="none" w:sz="0" w:space="0" w:color="auto"/>
                            <w:left w:val="none" w:sz="0" w:space="0" w:color="auto"/>
                            <w:bottom w:val="none" w:sz="0" w:space="0" w:color="auto"/>
                            <w:right w:val="none" w:sz="0" w:space="0" w:color="auto"/>
                          </w:divBdr>
                          <w:divsChild>
                            <w:div w:id="447043276">
                              <w:marLeft w:val="0"/>
                              <w:marRight w:val="0"/>
                              <w:marTop w:val="0"/>
                              <w:marBottom w:val="0"/>
                              <w:divBdr>
                                <w:top w:val="none" w:sz="0" w:space="0" w:color="auto"/>
                                <w:left w:val="none" w:sz="0" w:space="0" w:color="auto"/>
                                <w:bottom w:val="none" w:sz="0" w:space="0" w:color="auto"/>
                                <w:right w:val="none" w:sz="0" w:space="0" w:color="auto"/>
                              </w:divBdr>
                              <w:divsChild>
                                <w:div w:id="293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927457">
      <w:bodyDiv w:val="1"/>
      <w:marLeft w:val="0"/>
      <w:marRight w:val="0"/>
      <w:marTop w:val="0"/>
      <w:marBottom w:val="0"/>
      <w:divBdr>
        <w:top w:val="none" w:sz="0" w:space="0" w:color="auto"/>
        <w:left w:val="none" w:sz="0" w:space="0" w:color="auto"/>
        <w:bottom w:val="none" w:sz="0" w:space="0" w:color="auto"/>
        <w:right w:val="none" w:sz="0" w:space="0" w:color="auto"/>
      </w:divBdr>
      <w:divsChild>
        <w:div w:id="1213349827">
          <w:marLeft w:val="0"/>
          <w:marRight w:val="0"/>
          <w:marTop w:val="0"/>
          <w:marBottom w:val="0"/>
          <w:divBdr>
            <w:top w:val="none" w:sz="0" w:space="0" w:color="auto"/>
            <w:left w:val="none" w:sz="0" w:space="0" w:color="auto"/>
            <w:bottom w:val="none" w:sz="0" w:space="0" w:color="auto"/>
            <w:right w:val="none" w:sz="0" w:space="0" w:color="auto"/>
          </w:divBdr>
          <w:divsChild>
            <w:div w:id="370306658">
              <w:marLeft w:val="0"/>
              <w:marRight w:val="0"/>
              <w:marTop w:val="0"/>
              <w:marBottom w:val="0"/>
              <w:divBdr>
                <w:top w:val="none" w:sz="0" w:space="0" w:color="auto"/>
                <w:left w:val="none" w:sz="0" w:space="0" w:color="auto"/>
                <w:bottom w:val="none" w:sz="0" w:space="0" w:color="auto"/>
                <w:right w:val="none" w:sz="0" w:space="0" w:color="auto"/>
              </w:divBdr>
              <w:divsChild>
                <w:div w:id="1302076709">
                  <w:marLeft w:val="0"/>
                  <w:marRight w:val="0"/>
                  <w:marTop w:val="0"/>
                  <w:marBottom w:val="0"/>
                  <w:divBdr>
                    <w:top w:val="none" w:sz="0" w:space="0" w:color="auto"/>
                    <w:left w:val="none" w:sz="0" w:space="0" w:color="auto"/>
                    <w:bottom w:val="none" w:sz="0" w:space="0" w:color="auto"/>
                    <w:right w:val="none" w:sz="0" w:space="0" w:color="auto"/>
                  </w:divBdr>
                  <w:divsChild>
                    <w:div w:id="596061669">
                      <w:marLeft w:val="0"/>
                      <w:marRight w:val="0"/>
                      <w:marTop w:val="0"/>
                      <w:marBottom w:val="0"/>
                      <w:divBdr>
                        <w:top w:val="none" w:sz="0" w:space="0" w:color="auto"/>
                        <w:left w:val="none" w:sz="0" w:space="0" w:color="auto"/>
                        <w:bottom w:val="none" w:sz="0" w:space="0" w:color="auto"/>
                        <w:right w:val="none" w:sz="0" w:space="0" w:color="auto"/>
                      </w:divBdr>
                      <w:divsChild>
                        <w:div w:id="1076853085">
                          <w:marLeft w:val="0"/>
                          <w:marRight w:val="0"/>
                          <w:marTop w:val="0"/>
                          <w:marBottom w:val="0"/>
                          <w:divBdr>
                            <w:top w:val="none" w:sz="0" w:space="0" w:color="auto"/>
                            <w:left w:val="none" w:sz="0" w:space="0" w:color="auto"/>
                            <w:bottom w:val="none" w:sz="0" w:space="0" w:color="auto"/>
                            <w:right w:val="none" w:sz="0" w:space="0" w:color="auto"/>
                          </w:divBdr>
                          <w:divsChild>
                            <w:div w:id="103889188">
                              <w:marLeft w:val="0"/>
                              <w:marRight w:val="0"/>
                              <w:marTop w:val="0"/>
                              <w:marBottom w:val="0"/>
                              <w:divBdr>
                                <w:top w:val="none" w:sz="0" w:space="0" w:color="auto"/>
                                <w:left w:val="none" w:sz="0" w:space="0" w:color="auto"/>
                                <w:bottom w:val="none" w:sz="0" w:space="0" w:color="auto"/>
                                <w:right w:val="none" w:sz="0" w:space="0" w:color="auto"/>
                              </w:divBdr>
                              <w:divsChild>
                                <w:div w:id="421610241">
                                  <w:marLeft w:val="0"/>
                                  <w:marRight w:val="0"/>
                                  <w:marTop w:val="0"/>
                                  <w:marBottom w:val="0"/>
                                  <w:divBdr>
                                    <w:top w:val="none" w:sz="0" w:space="0" w:color="auto"/>
                                    <w:left w:val="none" w:sz="0" w:space="0" w:color="auto"/>
                                    <w:bottom w:val="none" w:sz="0" w:space="0" w:color="auto"/>
                                    <w:right w:val="none" w:sz="0" w:space="0" w:color="auto"/>
                                  </w:divBdr>
                                  <w:divsChild>
                                    <w:div w:id="540632946">
                                      <w:marLeft w:val="0"/>
                                      <w:marRight w:val="0"/>
                                      <w:marTop w:val="0"/>
                                      <w:marBottom w:val="0"/>
                                      <w:divBdr>
                                        <w:top w:val="none" w:sz="0" w:space="0" w:color="auto"/>
                                        <w:left w:val="none" w:sz="0" w:space="0" w:color="auto"/>
                                        <w:bottom w:val="none" w:sz="0" w:space="0" w:color="auto"/>
                                        <w:right w:val="none" w:sz="0" w:space="0" w:color="auto"/>
                                      </w:divBdr>
                                      <w:divsChild>
                                        <w:div w:id="1888369939">
                                          <w:marLeft w:val="0"/>
                                          <w:marRight w:val="0"/>
                                          <w:marTop w:val="0"/>
                                          <w:marBottom w:val="0"/>
                                          <w:divBdr>
                                            <w:top w:val="none" w:sz="0" w:space="0" w:color="auto"/>
                                            <w:left w:val="none" w:sz="0" w:space="0" w:color="auto"/>
                                            <w:bottom w:val="none" w:sz="0" w:space="0" w:color="auto"/>
                                            <w:right w:val="none" w:sz="0" w:space="0" w:color="auto"/>
                                          </w:divBdr>
                                          <w:divsChild>
                                            <w:div w:id="2090417766">
                                              <w:marLeft w:val="0"/>
                                              <w:marRight w:val="0"/>
                                              <w:marTop w:val="0"/>
                                              <w:marBottom w:val="0"/>
                                              <w:divBdr>
                                                <w:top w:val="none" w:sz="0" w:space="0" w:color="auto"/>
                                                <w:left w:val="none" w:sz="0" w:space="0" w:color="auto"/>
                                                <w:bottom w:val="none" w:sz="0" w:space="0" w:color="auto"/>
                                                <w:right w:val="none" w:sz="0" w:space="0" w:color="auto"/>
                                              </w:divBdr>
                                              <w:divsChild>
                                                <w:div w:id="947853630">
                                                  <w:marLeft w:val="0"/>
                                                  <w:marRight w:val="0"/>
                                                  <w:marTop w:val="0"/>
                                                  <w:marBottom w:val="0"/>
                                                  <w:divBdr>
                                                    <w:top w:val="none" w:sz="0" w:space="0" w:color="auto"/>
                                                    <w:left w:val="none" w:sz="0" w:space="0" w:color="auto"/>
                                                    <w:bottom w:val="none" w:sz="0" w:space="0" w:color="auto"/>
                                                    <w:right w:val="none" w:sz="0" w:space="0" w:color="auto"/>
                                                  </w:divBdr>
                                                  <w:divsChild>
                                                    <w:div w:id="761487281">
                                                      <w:marLeft w:val="0"/>
                                                      <w:marRight w:val="0"/>
                                                      <w:marTop w:val="0"/>
                                                      <w:marBottom w:val="0"/>
                                                      <w:divBdr>
                                                        <w:top w:val="none" w:sz="0" w:space="0" w:color="auto"/>
                                                        <w:left w:val="none" w:sz="0" w:space="0" w:color="auto"/>
                                                        <w:bottom w:val="none" w:sz="0" w:space="0" w:color="auto"/>
                                                        <w:right w:val="none" w:sz="0" w:space="0" w:color="auto"/>
                                                      </w:divBdr>
                                                      <w:divsChild>
                                                        <w:div w:id="1469778789">
                                                          <w:marLeft w:val="0"/>
                                                          <w:marRight w:val="0"/>
                                                          <w:marTop w:val="0"/>
                                                          <w:marBottom w:val="0"/>
                                                          <w:divBdr>
                                                            <w:top w:val="none" w:sz="0" w:space="0" w:color="auto"/>
                                                            <w:left w:val="none" w:sz="0" w:space="0" w:color="auto"/>
                                                            <w:bottom w:val="none" w:sz="0" w:space="0" w:color="auto"/>
                                                            <w:right w:val="none" w:sz="0" w:space="0" w:color="auto"/>
                                                          </w:divBdr>
                                                          <w:divsChild>
                                                            <w:div w:id="1930193082">
                                                              <w:marLeft w:val="0"/>
                                                              <w:marRight w:val="0"/>
                                                              <w:marTop w:val="0"/>
                                                              <w:marBottom w:val="0"/>
                                                              <w:divBdr>
                                                                <w:top w:val="none" w:sz="0" w:space="0" w:color="auto"/>
                                                                <w:left w:val="none" w:sz="0" w:space="0" w:color="auto"/>
                                                                <w:bottom w:val="none" w:sz="0" w:space="0" w:color="auto"/>
                                                                <w:right w:val="none" w:sz="0" w:space="0" w:color="auto"/>
                                                              </w:divBdr>
                                                              <w:divsChild>
                                                                <w:div w:id="1082917210">
                                                                  <w:marLeft w:val="0"/>
                                                                  <w:marRight w:val="0"/>
                                                                  <w:marTop w:val="0"/>
                                                                  <w:marBottom w:val="0"/>
                                                                  <w:divBdr>
                                                                    <w:top w:val="none" w:sz="0" w:space="0" w:color="auto"/>
                                                                    <w:left w:val="none" w:sz="0" w:space="0" w:color="auto"/>
                                                                    <w:bottom w:val="none" w:sz="0" w:space="0" w:color="auto"/>
                                                                    <w:right w:val="none" w:sz="0" w:space="0" w:color="auto"/>
                                                                  </w:divBdr>
                                                                  <w:divsChild>
                                                                    <w:div w:id="570778089">
                                                                      <w:marLeft w:val="0"/>
                                                                      <w:marRight w:val="0"/>
                                                                      <w:marTop w:val="0"/>
                                                                      <w:marBottom w:val="0"/>
                                                                      <w:divBdr>
                                                                        <w:top w:val="none" w:sz="0" w:space="0" w:color="auto"/>
                                                                        <w:left w:val="none" w:sz="0" w:space="0" w:color="auto"/>
                                                                        <w:bottom w:val="none" w:sz="0" w:space="0" w:color="auto"/>
                                                                        <w:right w:val="none" w:sz="0" w:space="0" w:color="auto"/>
                                                                      </w:divBdr>
                                                                      <w:divsChild>
                                                                        <w:div w:id="1716194522">
                                                                          <w:marLeft w:val="0"/>
                                                                          <w:marRight w:val="0"/>
                                                                          <w:marTop w:val="0"/>
                                                                          <w:marBottom w:val="0"/>
                                                                          <w:divBdr>
                                                                            <w:top w:val="none" w:sz="0" w:space="0" w:color="auto"/>
                                                                            <w:left w:val="none" w:sz="0" w:space="0" w:color="auto"/>
                                                                            <w:bottom w:val="none" w:sz="0" w:space="0" w:color="auto"/>
                                                                            <w:right w:val="none" w:sz="0" w:space="0" w:color="auto"/>
                                                                          </w:divBdr>
                                                                          <w:divsChild>
                                                                            <w:div w:id="1802651202">
                                                                              <w:marLeft w:val="0"/>
                                                                              <w:marRight w:val="0"/>
                                                                              <w:marTop w:val="0"/>
                                                                              <w:marBottom w:val="0"/>
                                                                              <w:divBdr>
                                                                                <w:top w:val="none" w:sz="0" w:space="0" w:color="auto"/>
                                                                                <w:left w:val="none" w:sz="0" w:space="0" w:color="auto"/>
                                                                                <w:bottom w:val="none" w:sz="0" w:space="0" w:color="auto"/>
                                                                                <w:right w:val="none" w:sz="0" w:space="0" w:color="auto"/>
                                                                              </w:divBdr>
                                                                              <w:divsChild>
                                                                                <w:div w:id="1629044626">
                                                                                  <w:marLeft w:val="0"/>
                                                                                  <w:marRight w:val="0"/>
                                                                                  <w:marTop w:val="0"/>
                                                                                  <w:marBottom w:val="0"/>
                                                                                  <w:divBdr>
                                                                                    <w:top w:val="none" w:sz="0" w:space="0" w:color="auto"/>
                                                                                    <w:left w:val="none" w:sz="0" w:space="0" w:color="auto"/>
                                                                                    <w:bottom w:val="none" w:sz="0" w:space="0" w:color="auto"/>
                                                                                    <w:right w:val="none" w:sz="0" w:space="0" w:color="auto"/>
                                                                                  </w:divBdr>
                                                                                  <w:divsChild>
                                                                                    <w:div w:id="479467714">
                                                                                      <w:marLeft w:val="0"/>
                                                                                      <w:marRight w:val="0"/>
                                                                                      <w:marTop w:val="0"/>
                                                                                      <w:marBottom w:val="0"/>
                                                                                      <w:divBdr>
                                                                                        <w:top w:val="none" w:sz="0" w:space="0" w:color="auto"/>
                                                                                        <w:left w:val="none" w:sz="0" w:space="0" w:color="auto"/>
                                                                                        <w:bottom w:val="none" w:sz="0" w:space="0" w:color="auto"/>
                                                                                        <w:right w:val="none" w:sz="0" w:space="0" w:color="auto"/>
                                                                                      </w:divBdr>
                                                                                      <w:divsChild>
                                                                                        <w:div w:id="2041591983">
                                                                                          <w:marLeft w:val="0"/>
                                                                                          <w:marRight w:val="0"/>
                                                                                          <w:marTop w:val="0"/>
                                                                                          <w:marBottom w:val="0"/>
                                                                                          <w:divBdr>
                                                                                            <w:top w:val="none" w:sz="0" w:space="0" w:color="auto"/>
                                                                                            <w:left w:val="none" w:sz="0" w:space="0" w:color="auto"/>
                                                                                            <w:bottom w:val="none" w:sz="0" w:space="0" w:color="auto"/>
                                                                                            <w:right w:val="none" w:sz="0" w:space="0" w:color="auto"/>
                                                                                          </w:divBdr>
                                                                                          <w:divsChild>
                                                                                            <w:div w:id="789788085">
                                                                                              <w:marLeft w:val="0"/>
                                                                                              <w:marRight w:val="0"/>
                                                                                              <w:marTop w:val="0"/>
                                                                                              <w:marBottom w:val="0"/>
                                                                                              <w:divBdr>
                                                                                                <w:top w:val="none" w:sz="0" w:space="0" w:color="auto"/>
                                                                                                <w:left w:val="none" w:sz="0" w:space="0" w:color="auto"/>
                                                                                                <w:bottom w:val="none" w:sz="0" w:space="0" w:color="auto"/>
                                                                                                <w:right w:val="none" w:sz="0" w:space="0" w:color="auto"/>
                                                                                              </w:divBdr>
                                                                                              <w:divsChild>
                                                                                                <w:div w:id="2138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9544059">
      <w:bodyDiv w:val="1"/>
      <w:marLeft w:val="0"/>
      <w:marRight w:val="0"/>
      <w:marTop w:val="0"/>
      <w:marBottom w:val="0"/>
      <w:divBdr>
        <w:top w:val="none" w:sz="0" w:space="0" w:color="auto"/>
        <w:left w:val="none" w:sz="0" w:space="0" w:color="auto"/>
        <w:bottom w:val="none" w:sz="0" w:space="0" w:color="auto"/>
        <w:right w:val="none" w:sz="0" w:space="0" w:color="auto"/>
      </w:divBdr>
    </w:div>
    <w:div w:id="1214735239">
      <w:bodyDiv w:val="1"/>
      <w:marLeft w:val="0"/>
      <w:marRight w:val="0"/>
      <w:marTop w:val="0"/>
      <w:marBottom w:val="0"/>
      <w:divBdr>
        <w:top w:val="none" w:sz="0" w:space="0" w:color="auto"/>
        <w:left w:val="none" w:sz="0" w:space="0" w:color="auto"/>
        <w:bottom w:val="none" w:sz="0" w:space="0" w:color="auto"/>
        <w:right w:val="none" w:sz="0" w:space="0" w:color="auto"/>
      </w:divBdr>
      <w:divsChild>
        <w:div w:id="242646263">
          <w:marLeft w:val="0"/>
          <w:marRight w:val="0"/>
          <w:marTop w:val="0"/>
          <w:marBottom w:val="0"/>
          <w:divBdr>
            <w:top w:val="none" w:sz="0" w:space="0" w:color="auto"/>
            <w:left w:val="none" w:sz="0" w:space="0" w:color="auto"/>
            <w:bottom w:val="none" w:sz="0" w:space="0" w:color="auto"/>
            <w:right w:val="none" w:sz="0" w:space="0" w:color="auto"/>
          </w:divBdr>
          <w:divsChild>
            <w:div w:id="575021088">
              <w:marLeft w:val="0"/>
              <w:marRight w:val="0"/>
              <w:marTop w:val="0"/>
              <w:marBottom w:val="0"/>
              <w:divBdr>
                <w:top w:val="none" w:sz="0" w:space="0" w:color="auto"/>
                <w:left w:val="none" w:sz="0" w:space="0" w:color="auto"/>
                <w:bottom w:val="none" w:sz="0" w:space="0" w:color="auto"/>
                <w:right w:val="none" w:sz="0" w:space="0" w:color="auto"/>
              </w:divBdr>
              <w:divsChild>
                <w:div w:id="182940260">
                  <w:marLeft w:val="0"/>
                  <w:marRight w:val="0"/>
                  <w:marTop w:val="0"/>
                  <w:marBottom w:val="0"/>
                  <w:divBdr>
                    <w:top w:val="single" w:sz="6" w:space="0" w:color="CCCCCC"/>
                    <w:left w:val="single" w:sz="6" w:space="0" w:color="CCCCCC"/>
                    <w:bottom w:val="single" w:sz="6" w:space="0" w:color="CCCCCC"/>
                    <w:right w:val="single" w:sz="6" w:space="0" w:color="CCCCCC"/>
                  </w:divBdr>
                  <w:divsChild>
                    <w:div w:id="1106117956">
                      <w:marLeft w:val="0"/>
                      <w:marRight w:val="0"/>
                      <w:marTop w:val="0"/>
                      <w:marBottom w:val="0"/>
                      <w:divBdr>
                        <w:top w:val="none" w:sz="0" w:space="0" w:color="auto"/>
                        <w:left w:val="none" w:sz="0" w:space="0" w:color="auto"/>
                        <w:bottom w:val="none" w:sz="0" w:space="0" w:color="auto"/>
                        <w:right w:val="none" w:sz="0" w:space="0" w:color="auto"/>
                      </w:divBdr>
                      <w:divsChild>
                        <w:div w:id="1447775179">
                          <w:marLeft w:val="0"/>
                          <w:marRight w:val="0"/>
                          <w:marTop w:val="0"/>
                          <w:marBottom w:val="0"/>
                          <w:divBdr>
                            <w:top w:val="none" w:sz="0" w:space="0" w:color="auto"/>
                            <w:left w:val="none" w:sz="0" w:space="0" w:color="auto"/>
                            <w:bottom w:val="none" w:sz="0" w:space="0" w:color="auto"/>
                            <w:right w:val="none" w:sz="0" w:space="0" w:color="auto"/>
                          </w:divBdr>
                          <w:divsChild>
                            <w:div w:id="2097896166">
                              <w:marLeft w:val="0"/>
                              <w:marRight w:val="0"/>
                              <w:marTop w:val="0"/>
                              <w:marBottom w:val="0"/>
                              <w:divBdr>
                                <w:top w:val="none" w:sz="0" w:space="0" w:color="auto"/>
                                <w:left w:val="none" w:sz="0" w:space="0" w:color="auto"/>
                                <w:bottom w:val="none" w:sz="0" w:space="0" w:color="auto"/>
                                <w:right w:val="none" w:sz="0" w:space="0" w:color="auto"/>
                              </w:divBdr>
                              <w:divsChild>
                                <w:div w:id="7762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203450">
      <w:bodyDiv w:val="1"/>
      <w:marLeft w:val="0"/>
      <w:marRight w:val="0"/>
      <w:marTop w:val="0"/>
      <w:marBottom w:val="0"/>
      <w:divBdr>
        <w:top w:val="none" w:sz="0" w:space="0" w:color="auto"/>
        <w:left w:val="none" w:sz="0" w:space="0" w:color="auto"/>
        <w:bottom w:val="none" w:sz="0" w:space="0" w:color="auto"/>
        <w:right w:val="none" w:sz="0" w:space="0" w:color="auto"/>
      </w:divBdr>
      <w:divsChild>
        <w:div w:id="284191456">
          <w:marLeft w:val="0"/>
          <w:marRight w:val="0"/>
          <w:marTop w:val="0"/>
          <w:marBottom w:val="0"/>
          <w:divBdr>
            <w:top w:val="none" w:sz="0" w:space="0" w:color="auto"/>
            <w:left w:val="none" w:sz="0" w:space="0" w:color="auto"/>
            <w:bottom w:val="none" w:sz="0" w:space="0" w:color="auto"/>
            <w:right w:val="none" w:sz="0" w:space="0" w:color="auto"/>
          </w:divBdr>
          <w:divsChild>
            <w:div w:id="266667315">
              <w:marLeft w:val="0"/>
              <w:marRight w:val="0"/>
              <w:marTop w:val="0"/>
              <w:marBottom w:val="0"/>
              <w:divBdr>
                <w:top w:val="none" w:sz="0" w:space="0" w:color="auto"/>
                <w:left w:val="none" w:sz="0" w:space="0" w:color="auto"/>
                <w:bottom w:val="none" w:sz="0" w:space="0" w:color="auto"/>
                <w:right w:val="none" w:sz="0" w:space="0" w:color="auto"/>
              </w:divBdr>
              <w:divsChild>
                <w:div w:id="1444038478">
                  <w:marLeft w:val="0"/>
                  <w:marRight w:val="0"/>
                  <w:marTop w:val="0"/>
                  <w:marBottom w:val="0"/>
                  <w:divBdr>
                    <w:top w:val="none" w:sz="0" w:space="0" w:color="auto"/>
                    <w:left w:val="none" w:sz="0" w:space="0" w:color="auto"/>
                    <w:bottom w:val="none" w:sz="0" w:space="0" w:color="auto"/>
                    <w:right w:val="none" w:sz="0" w:space="0" w:color="auto"/>
                  </w:divBdr>
                  <w:divsChild>
                    <w:div w:id="592785894">
                      <w:marLeft w:val="0"/>
                      <w:marRight w:val="0"/>
                      <w:marTop w:val="0"/>
                      <w:marBottom w:val="0"/>
                      <w:divBdr>
                        <w:top w:val="none" w:sz="0" w:space="0" w:color="auto"/>
                        <w:left w:val="none" w:sz="0" w:space="0" w:color="auto"/>
                        <w:bottom w:val="none" w:sz="0" w:space="0" w:color="auto"/>
                        <w:right w:val="none" w:sz="0" w:space="0" w:color="auto"/>
                      </w:divBdr>
                      <w:divsChild>
                        <w:div w:id="1894265867">
                          <w:marLeft w:val="0"/>
                          <w:marRight w:val="0"/>
                          <w:marTop w:val="0"/>
                          <w:marBottom w:val="0"/>
                          <w:divBdr>
                            <w:top w:val="none" w:sz="0" w:space="0" w:color="auto"/>
                            <w:left w:val="none" w:sz="0" w:space="0" w:color="auto"/>
                            <w:bottom w:val="none" w:sz="0" w:space="0" w:color="auto"/>
                            <w:right w:val="none" w:sz="0" w:space="0" w:color="auto"/>
                          </w:divBdr>
                          <w:divsChild>
                            <w:div w:id="1845049224">
                              <w:marLeft w:val="0"/>
                              <w:marRight w:val="0"/>
                              <w:marTop w:val="0"/>
                              <w:marBottom w:val="0"/>
                              <w:divBdr>
                                <w:top w:val="none" w:sz="0" w:space="0" w:color="auto"/>
                                <w:left w:val="none" w:sz="0" w:space="0" w:color="auto"/>
                                <w:bottom w:val="none" w:sz="0" w:space="0" w:color="auto"/>
                                <w:right w:val="none" w:sz="0" w:space="0" w:color="auto"/>
                              </w:divBdr>
                              <w:divsChild>
                                <w:div w:id="1908765957">
                                  <w:marLeft w:val="0"/>
                                  <w:marRight w:val="0"/>
                                  <w:marTop w:val="0"/>
                                  <w:marBottom w:val="0"/>
                                  <w:divBdr>
                                    <w:top w:val="none" w:sz="0" w:space="0" w:color="auto"/>
                                    <w:left w:val="none" w:sz="0" w:space="0" w:color="auto"/>
                                    <w:bottom w:val="none" w:sz="0" w:space="0" w:color="auto"/>
                                    <w:right w:val="none" w:sz="0" w:space="0" w:color="auto"/>
                                  </w:divBdr>
                                  <w:divsChild>
                                    <w:div w:id="1352028342">
                                      <w:marLeft w:val="0"/>
                                      <w:marRight w:val="0"/>
                                      <w:marTop w:val="0"/>
                                      <w:marBottom w:val="0"/>
                                      <w:divBdr>
                                        <w:top w:val="none" w:sz="0" w:space="0" w:color="auto"/>
                                        <w:left w:val="none" w:sz="0" w:space="0" w:color="auto"/>
                                        <w:bottom w:val="none" w:sz="0" w:space="0" w:color="auto"/>
                                        <w:right w:val="none" w:sz="0" w:space="0" w:color="auto"/>
                                      </w:divBdr>
                                      <w:divsChild>
                                        <w:div w:id="969673097">
                                          <w:marLeft w:val="0"/>
                                          <w:marRight w:val="0"/>
                                          <w:marTop w:val="0"/>
                                          <w:marBottom w:val="0"/>
                                          <w:divBdr>
                                            <w:top w:val="none" w:sz="0" w:space="0" w:color="auto"/>
                                            <w:left w:val="none" w:sz="0" w:space="0" w:color="auto"/>
                                            <w:bottom w:val="none" w:sz="0" w:space="0" w:color="auto"/>
                                            <w:right w:val="none" w:sz="0" w:space="0" w:color="auto"/>
                                          </w:divBdr>
                                          <w:divsChild>
                                            <w:div w:id="2123263349">
                                              <w:marLeft w:val="0"/>
                                              <w:marRight w:val="0"/>
                                              <w:marTop w:val="0"/>
                                              <w:marBottom w:val="0"/>
                                              <w:divBdr>
                                                <w:top w:val="none" w:sz="0" w:space="0" w:color="auto"/>
                                                <w:left w:val="none" w:sz="0" w:space="0" w:color="auto"/>
                                                <w:bottom w:val="none" w:sz="0" w:space="0" w:color="auto"/>
                                                <w:right w:val="none" w:sz="0" w:space="0" w:color="auto"/>
                                              </w:divBdr>
                                              <w:divsChild>
                                                <w:div w:id="387457420">
                                                  <w:marLeft w:val="0"/>
                                                  <w:marRight w:val="0"/>
                                                  <w:marTop w:val="0"/>
                                                  <w:marBottom w:val="0"/>
                                                  <w:divBdr>
                                                    <w:top w:val="none" w:sz="0" w:space="0" w:color="auto"/>
                                                    <w:left w:val="none" w:sz="0" w:space="0" w:color="auto"/>
                                                    <w:bottom w:val="none" w:sz="0" w:space="0" w:color="auto"/>
                                                    <w:right w:val="none" w:sz="0" w:space="0" w:color="auto"/>
                                                  </w:divBdr>
                                                  <w:divsChild>
                                                    <w:div w:id="1443763419">
                                                      <w:marLeft w:val="0"/>
                                                      <w:marRight w:val="0"/>
                                                      <w:marTop w:val="0"/>
                                                      <w:marBottom w:val="0"/>
                                                      <w:divBdr>
                                                        <w:top w:val="none" w:sz="0" w:space="0" w:color="auto"/>
                                                        <w:left w:val="none" w:sz="0" w:space="0" w:color="auto"/>
                                                        <w:bottom w:val="none" w:sz="0" w:space="0" w:color="auto"/>
                                                        <w:right w:val="none" w:sz="0" w:space="0" w:color="auto"/>
                                                      </w:divBdr>
                                                      <w:divsChild>
                                                        <w:div w:id="1513765077">
                                                          <w:marLeft w:val="0"/>
                                                          <w:marRight w:val="0"/>
                                                          <w:marTop w:val="0"/>
                                                          <w:marBottom w:val="0"/>
                                                          <w:divBdr>
                                                            <w:top w:val="none" w:sz="0" w:space="0" w:color="auto"/>
                                                            <w:left w:val="none" w:sz="0" w:space="0" w:color="auto"/>
                                                            <w:bottom w:val="none" w:sz="0" w:space="0" w:color="auto"/>
                                                            <w:right w:val="none" w:sz="0" w:space="0" w:color="auto"/>
                                                          </w:divBdr>
                                                          <w:divsChild>
                                                            <w:div w:id="1962613457">
                                                              <w:marLeft w:val="0"/>
                                                              <w:marRight w:val="0"/>
                                                              <w:marTop w:val="0"/>
                                                              <w:marBottom w:val="0"/>
                                                              <w:divBdr>
                                                                <w:top w:val="none" w:sz="0" w:space="0" w:color="auto"/>
                                                                <w:left w:val="none" w:sz="0" w:space="0" w:color="auto"/>
                                                                <w:bottom w:val="none" w:sz="0" w:space="0" w:color="auto"/>
                                                                <w:right w:val="none" w:sz="0" w:space="0" w:color="auto"/>
                                                              </w:divBdr>
                                                              <w:divsChild>
                                                                <w:div w:id="475879994">
                                                                  <w:marLeft w:val="0"/>
                                                                  <w:marRight w:val="0"/>
                                                                  <w:marTop w:val="0"/>
                                                                  <w:marBottom w:val="0"/>
                                                                  <w:divBdr>
                                                                    <w:top w:val="none" w:sz="0" w:space="0" w:color="auto"/>
                                                                    <w:left w:val="none" w:sz="0" w:space="0" w:color="auto"/>
                                                                    <w:bottom w:val="none" w:sz="0" w:space="0" w:color="auto"/>
                                                                    <w:right w:val="none" w:sz="0" w:space="0" w:color="auto"/>
                                                                  </w:divBdr>
                                                                  <w:divsChild>
                                                                    <w:div w:id="2018191237">
                                                                      <w:marLeft w:val="0"/>
                                                                      <w:marRight w:val="0"/>
                                                                      <w:marTop w:val="0"/>
                                                                      <w:marBottom w:val="0"/>
                                                                      <w:divBdr>
                                                                        <w:top w:val="none" w:sz="0" w:space="0" w:color="auto"/>
                                                                        <w:left w:val="none" w:sz="0" w:space="0" w:color="auto"/>
                                                                        <w:bottom w:val="none" w:sz="0" w:space="0" w:color="auto"/>
                                                                        <w:right w:val="none" w:sz="0" w:space="0" w:color="auto"/>
                                                                      </w:divBdr>
                                                                      <w:divsChild>
                                                                        <w:div w:id="264575187">
                                                                          <w:marLeft w:val="0"/>
                                                                          <w:marRight w:val="0"/>
                                                                          <w:marTop w:val="0"/>
                                                                          <w:marBottom w:val="0"/>
                                                                          <w:divBdr>
                                                                            <w:top w:val="none" w:sz="0" w:space="0" w:color="auto"/>
                                                                            <w:left w:val="none" w:sz="0" w:space="0" w:color="auto"/>
                                                                            <w:bottom w:val="none" w:sz="0" w:space="0" w:color="auto"/>
                                                                            <w:right w:val="none" w:sz="0" w:space="0" w:color="auto"/>
                                                                          </w:divBdr>
                                                                          <w:divsChild>
                                                                            <w:div w:id="1738429750">
                                                                              <w:marLeft w:val="0"/>
                                                                              <w:marRight w:val="0"/>
                                                                              <w:marTop w:val="0"/>
                                                                              <w:marBottom w:val="0"/>
                                                                              <w:divBdr>
                                                                                <w:top w:val="none" w:sz="0" w:space="0" w:color="auto"/>
                                                                                <w:left w:val="none" w:sz="0" w:space="0" w:color="auto"/>
                                                                                <w:bottom w:val="none" w:sz="0" w:space="0" w:color="auto"/>
                                                                                <w:right w:val="none" w:sz="0" w:space="0" w:color="auto"/>
                                                                              </w:divBdr>
                                                                              <w:divsChild>
                                                                                <w:div w:id="931745320">
                                                                                  <w:marLeft w:val="0"/>
                                                                                  <w:marRight w:val="0"/>
                                                                                  <w:marTop w:val="0"/>
                                                                                  <w:marBottom w:val="0"/>
                                                                                  <w:divBdr>
                                                                                    <w:top w:val="none" w:sz="0" w:space="0" w:color="auto"/>
                                                                                    <w:left w:val="none" w:sz="0" w:space="0" w:color="auto"/>
                                                                                    <w:bottom w:val="none" w:sz="0" w:space="0" w:color="auto"/>
                                                                                    <w:right w:val="none" w:sz="0" w:space="0" w:color="auto"/>
                                                                                  </w:divBdr>
                                                                                  <w:divsChild>
                                                                                    <w:div w:id="1111897343">
                                                                                      <w:marLeft w:val="0"/>
                                                                                      <w:marRight w:val="0"/>
                                                                                      <w:marTop w:val="0"/>
                                                                                      <w:marBottom w:val="0"/>
                                                                                      <w:divBdr>
                                                                                        <w:top w:val="none" w:sz="0" w:space="0" w:color="auto"/>
                                                                                        <w:left w:val="none" w:sz="0" w:space="0" w:color="auto"/>
                                                                                        <w:bottom w:val="none" w:sz="0" w:space="0" w:color="auto"/>
                                                                                        <w:right w:val="none" w:sz="0" w:space="0" w:color="auto"/>
                                                                                      </w:divBdr>
                                                                                      <w:divsChild>
                                                                                        <w:div w:id="561135388">
                                                                                          <w:marLeft w:val="0"/>
                                                                                          <w:marRight w:val="0"/>
                                                                                          <w:marTop w:val="0"/>
                                                                                          <w:marBottom w:val="0"/>
                                                                                          <w:divBdr>
                                                                                            <w:top w:val="none" w:sz="0" w:space="0" w:color="auto"/>
                                                                                            <w:left w:val="none" w:sz="0" w:space="0" w:color="auto"/>
                                                                                            <w:bottom w:val="none" w:sz="0" w:space="0" w:color="auto"/>
                                                                                            <w:right w:val="none" w:sz="0" w:space="0" w:color="auto"/>
                                                                                          </w:divBdr>
                                                                                          <w:divsChild>
                                                                                            <w:div w:id="2018771368">
                                                                                              <w:marLeft w:val="0"/>
                                                                                              <w:marRight w:val="0"/>
                                                                                              <w:marTop w:val="0"/>
                                                                                              <w:marBottom w:val="0"/>
                                                                                              <w:divBdr>
                                                                                                <w:top w:val="none" w:sz="0" w:space="0" w:color="auto"/>
                                                                                                <w:left w:val="none" w:sz="0" w:space="0" w:color="auto"/>
                                                                                                <w:bottom w:val="none" w:sz="0" w:space="0" w:color="auto"/>
                                                                                                <w:right w:val="none" w:sz="0" w:space="0" w:color="auto"/>
                                                                                              </w:divBdr>
                                                                                              <w:divsChild>
                                                                                                <w:div w:id="10510310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4450039">
                                                                                                      <w:marLeft w:val="0"/>
                                                                                                      <w:marRight w:val="0"/>
                                                                                                      <w:marTop w:val="0"/>
                                                                                                      <w:marBottom w:val="0"/>
                                                                                                      <w:divBdr>
                                                                                                        <w:top w:val="none" w:sz="0" w:space="0" w:color="auto"/>
                                                                                                        <w:left w:val="none" w:sz="0" w:space="0" w:color="auto"/>
                                                                                                        <w:bottom w:val="none" w:sz="0" w:space="0" w:color="auto"/>
                                                                                                        <w:right w:val="none" w:sz="0" w:space="0" w:color="auto"/>
                                                                                                      </w:divBdr>
                                                                                                      <w:divsChild>
                                                                                                        <w:div w:id="2438847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21339">
                                                                                                              <w:marLeft w:val="0"/>
                                                                                                              <w:marRight w:val="0"/>
                                                                                                              <w:marTop w:val="0"/>
                                                                                                              <w:marBottom w:val="0"/>
                                                                                                              <w:divBdr>
                                                                                                                <w:top w:val="none" w:sz="0" w:space="0" w:color="auto"/>
                                                                                                                <w:left w:val="none" w:sz="0" w:space="0" w:color="auto"/>
                                                                                                                <w:bottom w:val="none" w:sz="0" w:space="0" w:color="auto"/>
                                                                                                                <w:right w:val="none" w:sz="0" w:space="0" w:color="auto"/>
                                                                                                              </w:divBdr>
                                                                                                              <w:divsChild>
                                                                                                                <w:div w:id="6896445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598177">
                                                                                                                      <w:marLeft w:val="0"/>
                                                                                                                      <w:marRight w:val="0"/>
                                                                                                                      <w:marTop w:val="0"/>
                                                                                                                      <w:marBottom w:val="0"/>
                                                                                                                      <w:divBdr>
                                                                                                                        <w:top w:val="none" w:sz="0" w:space="0" w:color="auto"/>
                                                                                                                        <w:left w:val="none" w:sz="0" w:space="0" w:color="auto"/>
                                                                                                                        <w:bottom w:val="none" w:sz="0" w:space="0" w:color="auto"/>
                                                                                                                        <w:right w:val="none" w:sz="0" w:space="0" w:color="auto"/>
                                                                                                                      </w:divBdr>
                                                                                                                      <w:divsChild>
                                                                                                                        <w:div w:id="2038383804">
                                                                                                                          <w:marLeft w:val="0"/>
                                                                                                                          <w:marRight w:val="0"/>
                                                                                                                          <w:marTop w:val="0"/>
                                                                                                                          <w:marBottom w:val="0"/>
                                                                                                                          <w:divBdr>
                                                                                                                            <w:top w:val="none" w:sz="0" w:space="0" w:color="auto"/>
                                                                                                                            <w:left w:val="single" w:sz="12" w:space="4" w:color="000000"/>
                                                                                                                            <w:bottom w:val="none" w:sz="0" w:space="0" w:color="auto"/>
                                                                                                                            <w:right w:val="none" w:sz="0" w:space="0" w:color="auto"/>
                                                                                                                          </w:divBdr>
                                                                                                                          <w:divsChild>
                                                                                                                            <w:div w:id="1982224770">
                                                                                                                              <w:marLeft w:val="0"/>
                                                                                                                              <w:marRight w:val="0"/>
                                                                                                                              <w:marTop w:val="0"/>
                                                                                                                              <w:marBottom w:val="0"/>
                                                                                                                              <w:divBdr>
                                                                                                                                <w:top w:val="none" w:sz="0" w:space="0" w:color="auto"/>
                                                                                                                                <w:left w:val="none" w:sz="0" w:space="0" w:color="auto"/>
                                                                                                                                <w:bottom w:val="none" w:sz="0" w:space="0" w:color="auto"/>
                                                                                                                                <w:right w:val="none" w:sz="0" w:space="0" w:color="auto"/>
                                                                                                                              </w:divBdr>
                                                                                                                              <w:divsChild>
                                                                                                                                <w:div w:id="1738821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9868315">
                                                                                                                                      <w:marLeft w:val="0"/>
                                                                                                                                      <w:marRight w:val="0"/>
                                                                                                                                      <w:marTop w:val="0"/>
                                                                                                                                      <w:marBottom w:val="0"/>
                                                                                                                                      <w:divBdr>
                                                                                                                                        <w:top w:val="none" w:sz="0" w:space="0" w:color="auto"/>
                                                                                                                                        <w:left w:val="none" w:sz="0" w:space="0" w:color="auto"/>
                                                                                                                                        <w:bottom w:val="none" w:sz="0" w:space="0" w:color="auto"/>
                                                                                                                                        <w:right w:val="none" w:sz="0" w:space="0" w:color="auto"/>
                                                                                                                                      </w:divBdr>
                                                                                                                                      <w:divsChild>
                                                                                                                                        <w:div w:id="1307011648">
                                                                                                                                          <w:marLeft w:val="0"/>
                                                                                                                                          <w:marRight w:val="0"/>
                                                                                                                                          <w:marTop w:val="0"/>
                                                                                                                                          <w:marBottom w:val="0"/>
                                                                                                                                          <w:divBdr>
                                                                                                                                            <w:top w:val="none" w:sz="0" w:space="0" w:color="auto"/>
                                                                                                                                            <w:left w:val="none" w:sz="0" w:space="0" w:color="auto"/>
                                                                                                                                            <w:bottom w:val="none" w:sz="0" w:space="0" w:color="auto"/>
                                                                                                                                            <w:right w:val="none" w:sz="0" w:space="0" w:color="auto"/>
                                                                                                                                          </w:divBdr>
                                                                                                                                          <w:divsChild>
                                                                                                                                            <w:div w:id="796682710">
                                                                                                                                              <w:marLeft w:val="0"/>
                                                                                                                                              <w:marRight w:val="0"/>
                                                                                                                                              <w:marTop w:val="0"/>
                                                                                                                                              <w:marBottom w:val="0"/>
                                                                                                                                              <w:divBdr>
                                                                                                                                                <w:top w:val="none" w:sz="0" w:space="0" w:color="auto"/>
                                                                                                                                                <w:left w:val="single" w:sz="12" w:space="4" w:color="000000"/>
                                                                                                                                                <w:bottom w:val="none" w:sz="0" w:space="0" w:color="auto"/>
                                                                                                                                                <w:right w:val="none" w:sz="0" w:space="0" w:color="auto"/>
                                                                                                                                              </w:divBdr>
                                                                                                                                              <w:divsChild>
                                                                                                                                                <w:div w:id="890464251">
                                                                                                                                                  <w:marLeft w:val="0"/>
                                                                                                                                                  <w:marRight w:val="0"/>
                                                                                                                                                  <w:marTop w:val="0"/>
                                                                                                                                                  <w:marBottom w:val="0"/>
                                                                                                                                                  <w:divBdr>
                                                                                                                                                    <w:top w:val="none" w:sz="0" w:space="0" w:color="auto"/>
                                                                                                                                                    <w:left w:val="none" w:sz="0" w:space="0" w:color="auto"/>
                                                                                                                                                    <w:bottom w:val="none" w:sz="0" w:space="0" w:color="auto"/>
                                                                                                                                                    <w:right w:val="none" w:sz="0" w:space="0" w:color="auto"/>
                                                                                                                                                  </w:divBdr>
                                                                                                                                                  <w:divsChild>
                                                                                                                                                    <w:div w:id="1147429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1685490">
                                                                                                                                                          <w:marLeft w:val="0"/>
                                                                                                                                                          <w:marRight w:val="0"/>
                                                                                                                                                          <w:marTop w:val="0"/>
                                                                                                                                                          <w:marBottom w:val="0"/>
                                                                                                                                                          <w:divBdr>
                                                                                                                                                            <w:top w:val="none" w:sz="0" w:space="0" w:color="auto"/>
                                                                                                                                                            <w:left w:val="none" w:sz="0" w:space="0" w:color="auto"/>
                                                                                                                                                            <w:bottom w:val="none" w:sz="0" w:space="0" w:color="auto"/>
                                                                                                                                                            <w:right w:val="none" w:sz="0" w:space="0" w:color="auto"/>
                                                                                                                                                          </w:divBdr>
                                                                                                                                                          <w:divsChild>
                                                                                                                                                            <w:div w:id="1793207424">
                                                                                                                                                              <w:marLeft w:val="0"/>
                                                                                                                                                              <w:marRight w:val="0"/>
                                                                                                                                                              <w:marTop w:val="0"/>
                                                                                                                                                              <w:marBottom w:val="0"/>
                                                                                                                                                              <w:divBdr>
                                                                                                                                                                <w:top w:val="none" w:sz="0" w:space="0" w:color="auto"/>
                                                                                                                                                                <w:left w:val="none" w:sz="0" w:space="0" w:color="auto"/>
                                                                                                                                                                <w:bottom w:val="none" w:sz="0" w:space="0" w:color="auto"/>
                                                                                                                                                                <w:right w:val="none" w:sz="0" w:space="0" w:color="auto"/>
                                                                                                                                                              </w:divBdr>
                                                                                                                                                              <w:divsChild>
                                                                                                                                                                <w:div w:id="7055637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7554553">
                                                                                                                                                                      <w:marLeft w:val="0"/>
                                                                                                                                                                      <w:marRight w:val="0"/>
                                                                                                                                                                      <w:marTop w:val="0"/>
                                                                                                                                                                      <w:marBottom w:val="0"/>
                                                                                                                                                                      <w:divBdr>
                                                                                                                                                                        <w:top w:val="none" w:sz="0" w:space="0" w:color="auto"/>
                                                                                                                                                                        <w:left w:val="none" w:sz="0" w:space="0" w:color="auto"/>
                                                                                                                                                                        <w:bottom w:val="none" w:sz="0" w:space="0" w:color="auto"/>
                                                                                                                                                                        <w:right w:val="none" w:sz="0" w:space="0" w:color="auto"/>
                                                                                                                                                                      </w:divBdr>
                                                                                                                                                                      <w:divsChild>
                                                                                                                                                                        <w:div w:id="133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9995357">
      <w:bodyDiv w:val="1"/>
      <w:marLeft w:val="0"/>
      <w:marRight w:val="0"/>
      <w:marTop w:val="0"/>
      <w:marBottom w:val="0"/>
      <w:divBdr>
        <w:top w:val="none" w:sz="0" w:space="0" w:color="auto"/>
        <w:left w:val="none" w:sz="0" w:space="0" w:color="auto"/>
        <w:bottom w:val="none" w:sz="0" w:space="0" w:color="auto"/>
        <w:right w:val="none" w:sz="0" w:space="0" w:color="auto"/>
      </w:divBdr>
    </w:div>
    <w:div w:id="1314598294">
      <w:bodyDiv w:val="1"/>
      <w:marLeft w:val="0"/>
      <w:marRight w:val="0"/>
      <w:marTop w:val="0"/>
      <w:marBottom w:val="0"/>
      <w:divBdr>
        <w:top w:val="none" w:sz="0" w:space="0" w:color="auto"/>
        <w:left w:val="none" w:sz="0" w:space="0" w:color="auto"/>
        <w:bottom w:val="none" w:sz="0" w:space="0" w:color="auto"/>
        <w:right w:val="none" w:sz="0" w:space="0" w:color="auto"/>
      </w:divBdr>
    </w:div>
    <w:div w:id="1349138194">
      <w:bodyDiv w:val="1"/>
      <w:marLeft w:val="0"/>
      <w:marRight w:val="0"/>
      <w:marTop w:val="0"/>
      <w:marBottom w:val="0"/>
      <w:divBdr>
        <w:top w:val="none" w:sz="0" w:space="0" w:color="auto"/>
        <w:left w:val="none" w:sz="0" w:space="0" w:color="auto"/>
        <w:bottom w:val="none" w:sz="0" w:space="0" w:color="auto"/>
        <w:right w:val="none" w:sz="0" w:space="0" w:color="auto"/>
      </w:divBdr>
    </w:div>
    <w:div w:id="1353409968">
      <w:bodyDiv w:val="1"/>
      <w:marLeft w:val="0"/>
      <w:marRight w:val="0"/>
      <w:marTop w:val="0"/>
      <w:marBottom w:val="0"/>
      <w:divBdr>
        <w:top w:val="none" w:sz="0" w:space="0" w:color="auto"/>
        <w:left w:val="none" w:sz="0" w:space="0" w:color="auto"/>
        <w:bottom w:val="none" w:sz="0" w:space="0" w:color="auto"/>
        <w:right w:val="none" w:sz="0" w:space="0" w:color="auto"/>
      </w:divBdr>
      <w:divsChild>
        <w:div w:id="487140424">
          <w:marLeft w:val="0"/>
          <w:marRight w:val="0"/>
          <w:marTop w:val="0"/>
          <w:marBottom w:val="0"/>
          <w:divBdr>
            <w:top w:val="none" w:sz="0" w:space="0" w:color="auto"/>
            <w:left w:val="none" w:sz="0" w:space="0" w:color="auto"/>
            <w:bottom w:val="none" w:sz="0" w:space="0" w:color="auto"/>
            <w:right w:val="none" w:sz="0" w:space="0" w:color="auto"/>
          </w:divBdr>
          <w:divsChild>
            <w:div w:id="1243637297">
              <w:marLeft w:val="0"/>
              <w:marRight w:val="0"/>
              <w:marTop w:val="0"/>
              <w:marBottom w:val="0"/>
              <w:divBdr>
                <w:top w:val="none" w:sz="0" w:space="0" w:color="auto"/>
                <w:left w:val="none" w:sz="0" w:space="0" w:color="auto"/>
                <w:bottom w:val="none" w:sz="0" w:space="0" w:color="auto"/>
                <w:right w:val="none" w:sz="0" w:space="0" w:color="auto"/>
              </w:divBdr>
              <w:divsChild>
                <w:div w:id="1751998696">
                  <w:marLeft w:val="0"/>
                  <w:marRight w:val="0"/>
                  <w:marTop w:val="0"/>
                  <w:marBottom w:val="0"/>
                  <w:divBdr>
                    <w:top w:val="single" w:sz="6" w:space="0" w:color="CCCCCC"/>
                    <w:left w:val="single" w:sz="6" w:space="0" w:color="CCCCCC"/>
                    <w:bottom w:val="single" w:sz="6" w:space="0" w:color="CCCCCC"/>
                    <w:right w:val="single" w:sz="6" w:space="0" w:color="CCCCCC"/>
                  </w:divBdr>
                  <w:divsChild>
                    <w:div w:id="1740058570">
                      <w:marLeft w:val="0"/>
                      <w:marRight w:val="0"/>
                      <w:marTop w:val="0"/>
                      <w:marBottom w:val="0"/>
                      <w:divBdr>
                        <w:top w:val="none" w:sz="0" w:space="0" w:color="auto"/>
                        <w:left w:val="none" w:sz="0" w:space="0" w:color="auto"/>
                        <w:bottom w:val="none" w:sz="0" w:space="0" w:color="auto"/>
                        <w:right w:val="none" w:sz="0" w:space="0" w:color="auto"/>
                      </w:divBdr>
                      <w:divsChild>
                        <w:div w:id="491222030">
                          <w:marLeft w:val="0"/>
                          <w:marRight w:val="0"/>
                          <w:marTop w:val="0"/>
                          <w:marBottom w:val="0"/>
                          <w:divBdr>
                            <w:top w:val="none" w:sz="0" w:space="0" w:color="auto"/>
                            <w:left w:val="none" w:sz="0" w:space="0" w:color="auto"/>
                            <w:bottom w:val="none" w:sz="0" w:space="0" w:color="auto"/>
                            <w:right w:val="none" w:sz="0" w:space="0" w:color="auto"/>
                          </w:divBdr>
                          <w:divsChild>
                            <w:div w:id="914783698">
                              <w:marLeft w:val="0"/>
                              <w:marRight w:val="0"/>
                              <w:marTop w:val="0"/>
                              <w:marBottom w:val="0"/>
                              <w:divBdr>
                                <w:top w:val="none" w:sz="0" w:space="0" w:color="auto"/>
                                <w:left w:val="none" w:sz="0" w:space="0" w:color="auto"/>
                                <w:bottom w:val="none" w:sz="0" w:space="0" w:color="auto"/>
                                <w:right w:val="none" w:sz="0" w:space="0" w:color="auto"/>
                              </w:divBdr>
                              <w:divsChild>
                                <w:div w:id="2591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242500">
      <w:bodyDiv w:val="1"/>
      <w:marLeft w:val="0"/>
      <w:marRight w:val="0"/>
      <w:marTop w:val="0"/>
      <w:marBottom w:val="0"/>
      <w:divBdr>
        <w:top w:val="none" w:sz="0" w:space="0" w:color="auto"/>
        <w:left w:val="none" w:sz="0" w:space="0" w:color="auto"/>
        <w:bottom w:val="none" w:sz="0" w:space="0" w:color="auto"/>
        <w:right w:val="none" w:sz="0" w:space="0" w:color="auto"/>
      </w:divBdr>
      <w:divsChild>
        <w:div w:id="1433668651">
          <w:marLeft w:val="0"/>
          <w:marRight w:val="0"/>
          <w:marTop w:val="0"/>
          <w:marBottom w:val="0"/>
          <w:divBdr>
            <w:top w:val="none" w:sz="0" w:space="0" w:color="auto"/>
            <w:left w:val="none" w:sz="0" w:space="0" w:color="auto"/>
            <w:bottom w:val="none" w:sz="0" w:space="0" w:color="auto"/>
            <w:right w:val="none" w:sz="0" w:space="0" w:color="auto"/>
          </w:divBdr>
          <w:divsChild>
            <w:div w:id="1222404512">
              <w:marLeft w:val="0"/>
              <w:marRight w:val="0"/>
              <w:marTop w:val="0"/>
              <w:marBottom w:val="0"/>
              <w:divBdr>
                <w:top w:val="none" w:sz="0" w:space="0" w:color="auto"/>
                <w:left w:val="none" w:sz="0" w:space="0" w:color="auto"/>
                <w:bottom w:val="none" w:sz="0" w:space="0" w:color="auto"/>
                <w:right w:val="none" w:sz="0" w:space="0" w:color="auto"/>
              </w:divBdr>
              <w:divsChild>
                <w:div w:id="1823692334">
                  <w:marLeft w:val="0"/>
                  <w:marRight w:val="0"/>
                  <w:marTop w:val="0"/>
                  <w:marBottom w:val="0"/>
                  <w:divBdr>
                    <w:top w:val="single" w:sz="6" w:space="0" w:color="CCCCCC"/>
                    <w:left w:val="single" w:sz="6" w:space="0" w:color="CCCCCC"/>
                    <w:bottom w:val="single" w:sz="6" w:space="0" w:color="CCCCCC"/>
                    <w:right w:val="single" w:sz="6" w:space="0" w:color="CCCCCC"/>
                  </w:divBdr>
                  <w:divsChild>
                    <w:div w:id="1668678085">
                      <w:marLeft w:val="0"/>
                      <w:marRight w:val="0"/>
                      <w:marTop w:val="0"/>
                      <w:marBottom w:val="0"/>
                      <w:divBdr>
                        <w:top w:val="none" w:sz="0" w:space="0" w:color="auto"/>
                        <w:left w:val="none" w:sz="0" w:space="0" w:color="auto"/>
                        <w:bottom w:val="none" w:sz="0" w:space="0" w:color="auto"/>
                        <w:right w:val="none" w:sz="0" w:space="0" w:color="auto"/>
                      </w:divBdr>
                      <w:divsChild>
                        <w:div w:id="897284677">
                          <w:marLeft w:val="0"/>
                          <w:marRight w:val="0"/>
                          <w:marTop w:val="0"/>
                          <w:marBottom w:val="0"/>
                          <w:divBdr>
                            <w:top w:val="none" w:sz="0" w:space="0" w:color="auto"/>
                            <w:left w:val="none" w:sz="0" w:space="0" w:color="auto"/>
                            <w:bottom w:val="none" w:sz="0" w:space="0" w:color="auto"/>
                            <w:right w:val="none" w:sz="0" w:space="0" w:color="auto"/>
                          </w:divBdr>
                          <w:divsChild>
                            <w:div w:id="810292820">
                              <w:marLeft w:val="0"/>
                              <w:marRight w:val="0"/>
                              <w:marTop w:val="0"/>
                              <w:marBottom w:val="0"/>
                              <w:divBdr>
                                <w:top w:val="none" w:sz="0" w:space="0" w:color="auto"/>
                                <w:left w:val="none" w:sz="0" w:space="0" w:color="auto"/>
                                <w:bottom w:val="none" w:sz="0" w:space="0" w:color="auto"/>
                                <w:right w:val="none" w:sz="0" w:space="0" w:color="auto"/>
                              </w:divBdr>
                              <w:divsChild>
                                <w:div w:id="5990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700791">
      <w:bodyDiv w:val="1"/>
      <w:marLeft w:val="0"/>
      <w:marRight w:val="0"/>
      <w:marTop w:val="0"/>
      <w:marBottom w:val="0"/>
      <w:divBdr>
        <w:top w:val="none" w:sz="0" w:space="0" w:color="auto"/>
        <w:left w:val="none" w:sz="0" w:space="0" w:color="auto"/>
        <w:bottom w:val="none" w:sz="0" w:space="0" w:color="auto"/>
        <w:right w:val="none" w:sz="0" w:space="0" w:color="auto"/>
      </w:divBdr>
      <w:divsChild>
        <w:div w:id="2106730691">
          <w:marLeft w:val="0"/>
          <w:marRight w:val="0"/>
          <w:marTop w:val="0"/>
          <w:marBottom w:val="0"/>
          <w:divBdr>
            <w:top w:val="none" w:sz="0" w:space="0" w:color="auto"/>
            <w:left w:val="none" w:sz="0" w:space="0" w:color="auto"/>
            <w:bottom w:val="none" w:sz="0" w:space="0" w:color="auto"/>
            <w:right w:val="none" w:sz="0" w:space="0" w:color="auto"/>
          </w:divBdr>
          <w:divsChild>
            <w:div w:id="1679191548">
              <w:marLeft w:val="0"/>
              <w:marRight w:val="0"/>
              <w:marTop w:val="0"/>
              <w:marBottom w:val="0"/>
              <w:divBdr>
                <w:top w:val="none" w:sz="0" w:space="0" w:color="auto"/>
                <w:left w:val="none" w:sz="0" w:space="0" w:color="auto"/>
                <w:bottom w:val="none" w:sz="0" w:space="0" w:color="auto"/>
                <w:right w:val="none" w:sz="0" w:space="0" w:color="auto"/>
              </w:divBdr>
              <w:divsChild>
                <w:div w:id="1984699380">
                  <w:marLeft w:val="0"/>
                  <w:marRight w:val="0"/>
                  <w:marTop w:val="0"/>
                  <w:marBottom w:val="0"/>
                  <w:divBdr>
                    <w:top w:val="single" w:sz="6" w:space="0" w:color="CCCCCC"/>
                    <w:left w:val="single" w:sz="6" w:space="0" w:color="CCCCCC"/>
                    <w:bottom w:val="single" w:sz="6" w:space="0" w:color="CCCCCC"/>
                    <w:right w:val="single" w:sz="6" w:space="0" w:color="CCCCCC"/>
                  </w:divBdr>
                  <w:divsChild>
                    <w:div w:id="962997454">
                      <w:marLeft w:val="0"/>
                      <w:marRight w:val="0"/>
                      <w:marTop w:val="0"/>
                      <w:marBottom w:val="0"/>
                      <w:divBdr>
                        <w:top w:val="none" w:sz="0" w:space="0" w:color="auto"/>
                        <w:left w:val="none" w:sz="0" w:space="0" w:color="auto"/>
                        <w:bottom w:val="none" w:sz="0" w:space="0" w:color="auto"/>
                        <w:right w:val="none" w:sz="0" w:space="0" w:color="auto"/>
                      </w:divBdr>
                      <w:divsChild>
                        <w:div w:id="1119226011">
                          <w:marLeft w:val="0"/>
                          <w:marRight w:val="0"/>
                          <w:marTop w:val="0"/>
                          <w:marBottom w:val="0"/>
                          <w:divBdr>
                            <w:top w:val="none" w:sz="0" w:space="0" w:color="auto"/>
                            <w:left w:val="none" w:sz="0" w:space="0" w:color="auto"/>
                            <w:bottom w:val="none" w:sz="0" w:space="0" w:color="auto"/>
                            <w:right w:val="none" w:sz="0" w:space="0" w:color="auto"/>
                          </w:divBdr>
                          <w:divsChild>
                            <w:div w:id="1066416274">
                              <w:marLeft w:val="0"/>
                              <w:marRight w:val="0"/>
                              <w:marTop w:val="0"/>
                              <w:marBottom w:val="0"/>
                              <w:divBdr>
                                <w:top w:val="none" w:sz="0" w:space="0" w:color="auto"/>
                                <w:left w:val="none" w:sz="0" w:space="0" w:color="auto"/>
                                <w:bottom w:val="none" w:sz="0" w:space="0" w:color="auto"/>
                                <w:right w:val="none" w:sz="0" w:space="0" w:color="auto"/>
                              </w:divBdr>
                              <w:divsChild>
                                <w:div w:id="21129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025325">
      <w:bodyDiv w:val="1"/>
      <w:marLeft w:val="0"/>
      <w:marRight w:val="0"/>
      <w:marTop w:val="0"/>
      <w:marBottom w:val="0"/>
      <w:divBdr>
        <w:top w:val="none" w:sz="0" w:space="0" w:color="auto"/>
        <w:left w:val="none" w:sz="0" w:space="0" w:color="auto"/>
        <w:bottom w:val="none" w:sz="0" w:space="0" w:color="auto"/>
        <w:right w:val="none" w:sz="0" w:space="0" w:color="auto"/>
      </w:divBdr>
      <w:divsChild>
        <w:div w:id="1392576465">
          <w:marLeft w:val="0"/>
          <w:marRight w:val="0"/>
          <w:marTop w:val="0"/>
          <w:marBottom w:val="0"/>
          <w:divBdr>
            <w:top w:val="none" w:sz="0" w:space="0" w:color="auto"/>
            <w:left w:val="none" w:sz="0" w:space="0" w:color="auto"/>
            <w:bottom w:val="none" w:sz="0" w:space="0" w:color="auto"/>
            <w:right w:val="none" w:sz="0" w:space="0" w:color="auto"/>
          </w:divBdr>
          <w:divsChild>
            <w:div w:id="1681855968">
              <w:marLeft w:val="0"/>
              <w:marRight w:val="0"/>
              <w:marTop w:val="0"/>
              <w:marBottom w:val="0"/>
              <w:divBdr>
                <w:top w:val="none" w:sz="0" w:space="0" w:color="auto"/>
                <w:left w:val="none" w:sz="0" w:space="0" w:color="auto"/>
                <w:bottom w:val="none" w:sz="0" w:space="0" w:color="auto"/>
                <w:right w:val="none" w:sz="0" w:space="0" w:color="auto"/>
              </w:divBdr>
              <w:divsChild>
                <w:div w:id="198475701">
                  <w:marLeft w:val="0"/>
                  <w:marRight w:val="0"/>
                  <w:marTop w:val="0"/>
                  <w:marBottom w:val="0"/>
                  <w:divBdr>
                    <w:top w:val="single" w:sz="6" w:space="0" w:color="CCCCCC"/>
                    <w:left w:val="single" w:sz="6" w:space="0" w:color="CCCCCC"/>
                    <w:bottom w:val="single" w:sz="6" w:space="0" w:color="CCCCCC"/>
                    <w:right w:val="single" w:sz="6" w:space="0" w:color="CCCCCC"/>
                  </w:divBdr>
                  <w:divsChild>
                    <w:div w:id="1539468853">
                      <w:marLeft w:val="0"/>
                      <w:marRight w:val="0"/>
                      <w:marTop w:val="0"/>
                      <w:marBottom w:val="0"/>
                      <w:divBdr>
                        <w:top w:val="none" w:sz="0" w:space="0" w:color="auto"/>
                        <w:left w:val="none" w:sz="0" w:space="0" w:color="auto"/>
                        <w:bottom w:val="none" w:sz="0" w:space="0" w:color="auto"/>
                        <w:right w:val="none" w:sz="0" w:space="0" w:color="auto"/>
                      </w:divBdr>
                      <w:divsChild>
                        <w:div w:id="108210661">
                          <w:marLeft w:val="0"/>
                          <w:marRight w:val="0"/>
                          <w:marTop w:val="0"/>
                          <w:marBottom w:val="0"/>
                          <w:divBdr>
                            <w:top w:val="none" w:sz="0" w:space="0" w:color="auto"/>
                            <w:left w:val="none" w:sz="0" w:space="0" w:color="auto"/>
                            <w:bottom w:val="none" w:sz="0" w:space="0" w:color="auto"/>
                            <w:right w:val="none" w:sz="0" w:space="0" w:color="auto"/>
                          </w:divBdr>
                          <w:divsChild>
                            <w:div w:id="1435320405">
                              <w:marLeft w:val="0"/>
                              <w:marRight w:val="0"/>
                              <w:marTop w:val="0"/>
                              <w:marBottom w:val="0"/>
                              <w:divBdr>
                                <w:top w:val="none" w:sz="0" w:space="0" w:color="auto"/>
                                <w:left w:val="none" w:sz="0" w:space="0" w:color="auto"/>
                                <w:bottom w:val="none" w:sz="0" w:space="0" w:color="auto"/>
                                <w:right w:val="none" w:sz="0" w:space="0" w:color="auto"/>
                              </w:divBdr>
                              <w:divsChild>
                                <w:div w:id="11798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385403">
      <w:bodyDiv w:val="1"/>
      <w:marLeft w:val="0"/>
      <w:marRight w:val="0"/>
      <w:marTop w:val="0"/>
      <w:marBottom w:val="0"/>
      <w:divBdr>
        <w:top w:val="none" w:sz="0" w:space="0" w:color="auto"/>
        <w:left w:val="none" w:sz="0" w:space="0" w:color="auto"/>
        <w:bottom w:val="none" w:sz="0" w:space="0" w:color="auto"/>
        <w:right w:val="none" w:sz="0" w:space="0" w:color="auto"/>
      </w:divBdr>
      <w:divsChild>
        <w:div w:id="442963178">
          <w:marLeft w:val="0"/>
          <w:marRight w:val="0"/>
          <w:marTop w:val="0"/>
          <w:marBottom w:val="0"/>
          <w:divBdr>
            <w:top w:val="none" w:sz="0" w:space="0" w:color="auto"/>
            <w:left w:val="none" w:sz="0" w:space="0" w:color="auto"/>
            <w:bottom w:val="none" w:sz="0" w:space="0" w:color="auto"/>
            <w:right w:val="none" w:sz="0" w:space="0" w:color="auto"/>
          </w:divBdr>
          <w:divsChild>
            <w:div w:id="1297299224">
              <w:marLeft w:val="0"/>
              <w:marRight w:val="0"/>
              <w:marTop w:val="0"/>
              <w:marBottom w:val="0"/>
              <w:divBdr>
                <w:top w:val="none" w:sz="0" w:space="0" w:color="auto"/>
                <w:left w:val="none" w:sz="0" w:space="0" w:color="auto"/>
                <w:bottom w:val="none" w:sz="0" w:space="0" w:color="auto"/>
                <w:right w:val="none" w:sz="0" w:space="0" w:color="auto"/>
              </w:divBdr>
              <w:divsChild>
                <w:div w:id="446583088">
                  <w:marLeft w:val="0"/>
                  <w:marRight w:val="0"/>
                  <w:marTop w:val="0"/>
                  <w:marBottom w:val="0"/>
                  <w:divBdr>
                    <w:top w:val="single" w:sz="6" w:space="0" w:color="CCCCCC"/>
                    <w:left w:val="single" w:sz="6" w:space="0" w:color="CCCCCC"/>
                    <w:bottom w:val="single" w:sz="6" w:space="0" w:color="CCCCCC"/>
                    <w:right w:val="single" w:sz="6" w:space="0" w:color="CCCCCC"/>
                  </w:divBdr>
                  <w:divsChild>
                    <w:div w:id="2032685960">
                      <w:marLeft w:val="0"/>
                      <w:marRight w:val="0"/>
                      <w:marTop w:val="0"/>
                      <w:marBottom w:val="0"/>
                      <w:divBdr>
                        <w:top w:val="none" w:sz="0" w:space="0" w:color="auto"/>
                        <w:left w:val="none" w:sz="0" w:space="0" w:color="auto"/>
                        <w:bottom w:val="none" w:sz="0" w:space="0" w:color="auto"/>
                        <w:right w:val="none" w:sz="0" w:space="0" w:color="auto"/>
                      </w:divBdr>
                      <w:divsChild>
                        <w:div w:id="2112578029">
                          <w:marLeft w:val="0"/>
                          <w:marRight w:val="0"/>
                          <w:marTop w:val="0"/>
                          <w:marBottom w:val="0"/>
                          <w:divBdr>
                            <w:top w:val="none" w:sz="0" w:space="0" w:color="auto"/>
                            <w:left w:val="none" w:sz="0" w:space="0" w:color="auto"/>
                            <w:bottom w:val="none" w:sz="0" w:space="0" w:color="auto"/>
                            <w:right w:val="none" w:sz="0" w:space="0" w:color="auto"/>
                          </w:divBdr>
                          <w:divsChild>
                            <w:div w:id="2024358967">
                              <w:marLeft w:val="0"/>
                              <w:marRight w:val="0"/>
                              <w:marTop w:val="0"/>
                              <w:marBottom w:val="0"/>
                              <w:divBdr>
                                <w:top w:val="none" w:sz="0" w:space="0" w:color="auto"/>
                                <w:left w:val="none" w:sz="0" w:space="0" w:color="auto"/>
                                <w:bottom w:val="none" w:sz="0" w:space="0" w:color="auto"/>
                                <w:right w:val="none" w:sz="0" w:space="0" w:color="auto"/>
                              </w:divBdr>
                              <w:divsChild>
                                <w:div w:id="226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104413">
      <w:bodyDiv w:val="1"/>
      <w:marLeft w:val="0"/>
      <w:marRight w:val="0"/>
      <w:marTop w:val="0"/>
      <w:marBottom w:val="0"/>
      <w:divBdr>
        <w:top w:val="none" w:sz="0" w:space="0" w:color="auto"/>
        <w:left w:val="none" w:sz="0" w:space="0" w:color="auto"/>
        <w:bottom w:val="none" w:sz="0" w:space="0" w:color="auto"/>
        <w:right w:val="none" w:sz="0" w:space="0" w:color="auto"/>
      </w:divBdr>
    </w:div>
    <w:div w:id="1528982055">
      <w:bodyDiv w:val="1"/>
      <w:marLeft w:val="0"/>
      <w:marRight w:val="0"/>
      <w:marTop w:val="0"/>
      <w:marBottom w:val="0"/>
      <w:divBdr>
        <w:top w:val="none" w:sz="0" w:space="0" w:color="auto"/>
        <w:left w:val="none" w:sz="0" w:space="0" w:color="auto"/>
        <w:bottom w:val="none" w:sz="0" w:space="0" w:color="auto"/>
        <w:right w:val="none" w:sz="0" w:space="0" w:color="auto"/>
      </w:divBdr>
      <w:divsChild>
        <w:div w:id="1717512364">
          <w:marLeft w:val="0"/>
          <w:marRight w:val="0"/>
          <w:marTop w:val="0"/>
          <w:marBottom w:val="0"/>
          <w:divBdr>
            <w:top w:val="none" w:sz="0" w:space="0" w:color="auto"/>
            <w:left w:val="none" w:sz="0" w:space="0" w:color="auto"/>
            <w:bottom w:val="none" w:sz="0" w:space="0" w:color="auto"/>
            <w:right w:val="none" w:sz="0" w:space="0" w:color="auto"/>
          </w:divBdr>
          <w:divsChild>
            <w:div w:id="705175790">
              <w:marLeft w:val="0"/>
              <w:marRight w:val="0"/>
              <w:marTop w:val="0"/>
              <w:marBottom w:val="0"/>
              <w:divBdr>
                <w:top w:val="none" w:sz="0" w:space="0" w:color="auto"/>
                <w:left w:val="none" w:sz="0" w:space="0" w:color="auto"/>
                <w:bottom w:val="none" w:sz="0" w:space="0" w:color="auto"/>
                <w:right w:val="none" w:sz="0" w:space="0" w:color="auto"/>
              </w:divBdr>
              <w:divsChild>
                <w:div w:id="32847370">
                  <w:marLeft w:val="0"/>
                  <w:marRight w:val="0"/>
                  <w:marTop w:val="0"/>
                  <w:marBottom w:val="0"/>
                  <w:divBdr>
                    <w:top w:val="single" w:sz="6" w:space="0" w:color="CCCCCC"/>
                    <w:left w:val="single" w:sz="6" w:space="0" w:color="CCCCCC"/>
                    <w:bottom w:val="single" w:sz="6" w:space="0" w:color="CCCCCC"/>
                    <w:right w:val="single" w:sz="6" w:space="0" w:color="CCCCCC"/>
                  </w:divBdr>
                  <w:divsChild>
                    <w:div w:id="1868132730">
                      <w:marLeft w:val="0"/>
                      <w:marRight w:val="0"/>
                      <w:marTop w:val="0"/>
                      <w:marBottom w:val="0"/>
                      <w:divBdr>
                        <w:top w:val="none" w:sz="0" w:space="0" w:color="auto"/>
                        <w:left w:val="none" w:sz="0" w:space="0" w:color="auto"/>
                        <w:bottom w:val="none" w:sz="0" w:space="0" w:color="auto"/>
                        <w:right w:val="none" w:sz="0" w:space="0" w:color="auto"/>
                      </w:divBdr>
                      <w:divsChild>
                        <w:div w:id="1050760674">
                          <w:marLeft w:val="0"/>
                          <w:marRight w:val="0"/>
                          <w:marTop w:val="0"/>
                          <w:marBottom w:val="0"/>
                          <w:divBdr>
                            <w:top w:val="none" w:sz="0" w:space="0" w:color="auto"/>
                            <w:left w:val="none" w:sz="0" w:space="0" w:color="auto"/>
                            <w:bottom w:val="none" w:sz="0" w:space="0" w:color="auto"/>
                            <w:right w:val="none" w:sz="0" w:space="0" w:color="auto"/>
                          </w:divBdr>
                          <w:divsChild>
                            <w:div w:id="1488204071">
                              <w:marLeft w:val="0"/>
                              <w:marRight w:val="0"/>
                              <w:marTop w:val="0"/>
                              <w:marBottom w:val="0"/>
                              <w:divBdr>
                                <w:top w:val="none" w:sz="0" w:space="0" w:color="auto"/>
                                <w:left w:val="none" w:sz="0" w:space="0" w:color="auto"/>
                                <w:bottom w:val="none" w:sz="0" w:space="0" w:color="auto"/>
                                <w:right w:val="none" w:sz="0" w:space="0" w:color="auto"/>
                              </w:divBdr>
                              <w:divsChild>
                                <w:div w:id="17475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291872">
      <w:bodyDiv w:val="1"/>
      <w:marLeft w:val="0"/>
      <w:marRight w:val="0"/>
      <w:marTop w:val="0"/>
      <w:marBottom w:val="0"/>
      <w:divBdr>
        <w:top w:val="none" w:sz="0" w:space="0" w:color="auto"/>
        <w:left w:val="none" w:sz="0" w:space="0" w:color="auto"/>
        <w:bottom w:val="none" w:sz="0" w:space="0" w:color="auto"/>
        <w:right w:val="none" w:sz="0" w:space="0" w:color="auto"/>
      </w:divBdr>
    </w:div>
    <w:div w:id="1750224388">
      <w:bodyDiv w:val="1"/>
      <w:marLeft w:val="0"/>
      <w:marRight w:val="0"/>
      <w:marTop w:val="0"/>
      <w:marBottom w:val="0"/>
      <w:divBdr>
        <w:top w:val="none" w:sz="0" w:space="0" w:color="auto"/>
        <w:left w:val="none" w:sz="0" w:space="0" w:color="auto"/>
        <w:bottom w:val="none" w:sz="0" w:space="0" w:color="auto"/>
        <w:right w:val="none" w:sz="0" w:space="0" w:color="auto"/>
      </w:divBdr>
      <w:divsChild>
        <w:div w:id="1931351768">
          <w:marLeft w:val="0"/>
          <w:marRight w:val="0"/>
          <w:marTop w:val="0"/>
          <w:marBottom w:val="0"/>
          <w:divBdr>
            <w:top w:val="none" w:sz="0" w:space="0" w:color="auto"/>
            <w:left w:val="none" w:sz="0" w:space="0" w:color="auto"/>
            <w:bottom w:val="none" w:sz="0" w:space="0" w:color="auto"/>
            <w:right w:val="none" w:sz="0" w:space="0" w:color="auto"/>
          </w:divBdr>
          <w:divsChild>
            <w:div w:id="426315019">
              <w:marLeft w:val="0"/>
              <w:marRight w:val="0"/>
              <w:marTop w:val="0"/>
              <w:marBottom w:val="0"/>
              <w:divBdr>
                <w:top w:val="none" w:sz="0" w:space="0" w:color="auto"/>
                <w:left w:val="none" w:sz="0" w:space="0" w:color="auto"/>
                <w:bottom w:val="none" w:sz="0" w:space="0" w:color="auto"/>
                <w:right w:val="none" w:sz="0" w:space="0" w:color="auto"/>
              </w:divBdr>
              <w:divsChild>
                <w:div w:id="374473896">
                  <w:marLeft w:val="0"/>
                  <w:marRight w:val="0"/>
                  <w:marTop w:val="0"/>
                  <w:marBottom w:val="0"/>
                  <w:divBdr>
                    <w:top w:val="single" w:sz="6" w:space="0" w:color="CCCCCC"/>
                    <w:left w:val="single" w:sz="6" w:space="0" w:color="CCCCCC"/>
                    <w:bottom w:val="single" w:sz="6" w:space="0" w:color="CCCCCC"/>
                    <w:right w:val="single" w:sz="6" w:space="0" w:color="CCCCCC"/>
                  </w:divBdr>
                  <w:divsChild>
                    <w:div w:id="1991519222">
                      <w:marLeft w:val="0"/>
                      <w:marRight w:val="0"/>
                      <w:marTop w:val="0"/>
                      <w:marBottom w:val="0"/>
                      <w:divBdr>
                        <w:top w:val="none" w:sz="0" w:space="0" w:color="auto"/>
                        <w:left w:val="none" w:sz="0" w:space="0" w:color="auto"/>
                        <w:bottom w:val="none" w:sz="0" w:space="0" w:color="auto"/>
                        <w:right w:val="none" w:sz="0" w:space="0" w:color="auto"/>
                      </w:divBdr>
                      <w:divsChild>
                        <w:div w:id="322664579">
                          <w:marLeft w:val="0"/>
                          <w:marRight w:val="0"/>
                          <w:marTop w:val="0"/>
                          <w:marBottom w:val="0"/>
                          <w:divBdr>
                            <w:top w:val="none" w:sz="0" w:space="0" w:color="auto"/>
                            <w:left w:val="none" w:sz="0" w:space="0" w:color="auto"/>
                            <w:bottom w:val="none" w:sz="0" w:space="0" w:color="auto"/>
                            <w:right w:val="none" w:sz="0" w:space="0" w:color="auto"/>
                          </w:divBdr>
                          <w:divsChild>
                            <w:div w:id="880049365">
                              <w:marLeft w:val="0"/>
                              <w:marRight w:val="0"/>
                              <w:marTop w:val="0"/>
                              <w:marBottom w:val="0"/>
                              <w:divBdr>
                                <w:top w:val="none" w:sz="0" w:space="0" w:color="auto"/>
                                <w:left w:val="none" w:sz="0" w:space="0" w:color="auto"/>
                                <w:bottom w:val="none" w:sz="0" w:space="0" w:color="auto"/>
                                <w:right w:val="none" w:sz="0" w:space="0" w:color="auto"/>
                              </w:divBdr>
                              <w:divsChild>
                                <w:div w:id="14205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281925">
      <w:bodyDiv w:val="1"/>
      <w:marLeft w:val="0"/>
      <w:marRight w:val="0"/>
      <w:marTop w:val="0"/>
      <w:marBottom w:val="0"/>
      <w:divBdr>
        <w:top w:val="none" w:sz="0" w:space="0" w:color="auto"/>
        <w:left w:val="none" w:sz="0" w:space="0" w:color="auto"/>
        <w:bottom w:val="none" w:sz="0" w:space="0" w:color="auto"/>
        <w:right w:val="none" w:sz="0" w:space="0" w:color="auto"/>
      </w:divBdr>
    </w:div>
    <w:div w:id="1794210184">
      <w:bodyDiv w:val="1"/>
      <w:marLeft w:val="0"/>
      <w:marRight w:val="0"/>
      <w:marTop w:val="0"/>
      <w:marBottom w:val="0"/>
      <w:divBdr>
        <w:top w:val="none" w:sz="0" w:space="0" w:color="auto"/>
        <w:left w:val="none" w:sz="0" w:space="0" w:color="auto"/>
        <w:bottom w:val="none" w:sz="0" w:space="0" w:color="auto"/>
        <w:right w:val="none" w:sz="0" w:space="0" w:color="auto"/>
      </w:divBdr>
      <w:divsChild>
        <w:div w:id="1409691551">
          <w:marLeft w:val="0"/>
          <w:marRight w:val="0"/>
          <w:marTop w:val="0"/>
          <w:marBottom w:val="0"/>
          <w:divBdr>
            <w:top w:val="none" w:sz="0" w:space="0" w:color="auto"/>
            <w:left w:val="none" w:sz="0" w:space="0" w:color="auto"/>
            <w:bottom w:val="none" w:sz="0" w:space="0" w:color="auto"/>
            <w:right w:val="none" w:sz="0" w:space="0" w:color="auto"/>
          </w:divBdr>
          <w:divsChild>
            <w:div w:id="767701214">
              <w:marLeft w:val="0"/>
              <w:marRight w:val="0"/>
              <w:marTop w:val="0"/>
              <w:marBottom w:val="0"/>
              <w:divBdr>
                <w:top w:val="none" w:sz="0" w:space="0" w:color="auto"/>
                <w:left w:val="none" w:sz="0" w:space="0" w:color="auto"/>
                <w:bottom w:val="none" w:sz="0" w:space="0" w:color="auto"/>
                <w:right w:val="none" w:sz="0" w:space="0" w:color="auto"/>
              </w:divBdr>
              <w:divsChild>
                <w:div w:id="1905097891">
                  <w:marLeft w:val="0"/>
                  <w:marRight w:val="0"/>
                  <w:marTop w:val="0"/>
                  <w:marBottom w:val="0"/>
                  <w:divBdr>
                    <w:top w:val="single" w:sz="6" w:space="0" w:color="CCCCCC"/>
                    <w:left w:val="single" w:sz="6" w:space="0" w:color="CCCCCC"/>
                    <w:bottom w:val="single" w:sz="6" w:space="0" w:color="CCCCCC"/>
                    <w:right w:val="single" w:sz="6" w:space="0" w:color="CCCCCC"/>
                  </w:divBdr>
                  <w:divsChild>
                    <w:div w:id="1536384169">
                      <w:marLeft w:val="0"/>
                      <w:marRight w:val="0"/>
                      <w:marTop w:val="0"/>
                      <w:marBottom w:val="0"/>
                      <w:divBdr>
                        <w:top w:val="none" w:sz="0" w:space="0" w:color="auto"/>
                        <w:left w:val="none" w:sz="0" w:space="0" w:color="auto"/>
                        <w:bottom w:val="none" w:sz="0" w:space="0" w:color="auto"/>
                        <w:right w:val="none" w:sz="0" w:space="0" w:color="auto"/>
                      </w:divBdr>
                      <w:divsChild>
                        <w:div w:id="152189565">
                          <w:marLeft w:val="0"/>
                          <w:marRight w:val="0"/>
                          <w:marTop w:val="0"/>
                          <w:marBottom w:val="0"/>
                          <w:divBdr>
                            <w:top w:val="none" w:sz="0" w:space="0" w:color="auto"/>
                            <w:left w:val="none" w:sz="0" w:space="0" w:color="auto"/>
                            <w:bottom w:val="none" w:sz="0" w:space="0" w:color="auto"/>
                            <w:right w:val="none" w:sz="0" w:space="0" w:color="auto"/>
                          </w:divBdr>
                          <w:divsChild>
                            <w:div w:id="1250655488">
                              <w:marLeft w:val="0"/>
                              <w:marRight w:val="0"/>
                              <w:marTop w:val="0"/>
                              <w:marBottom w:val="0"/>
                              <w:divBdr>
                                <w:top w:val="none" w:sz="0" w:space="0" w:color="auto"/>
                                <w:left w:val="none" w:sz="0" w:space="0" w:color="auto"/>
                                <w:bottom w:val="none" w:sz="0" w:space="0" w:color="auto"/>
                                <w:right w:val="none" w:sz="0" w:space="0" w:color="auto"/>
                              </w:divBdr>
                              <w:divsChild>
                                <w:div w:id="3480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0534">
      <w:bodyDiv w:val="1"/>
      <w:marLeft w:val="0"/>
      <w:marRight w:val="0"/>
      <w:marTop w:val="0"/>
      <w:marBottom w:val="0"/>
      <w:divBdr>
        <w:top w:val="none" w:sz="0" w:space="0" w:color="auto"/>
        <w:left w:val="none" w:sz="0" w:space="0" w:color="auto"/>
        <w:bottom w:val="none" w:sz="0" w:space="0" w:color="auto"/>
        <w:right w:val="none" w:sz="0" w:space="0" w:color="auto"/>
      </w:divBdr>
      <w:divsChild>
        <w:div w:id="493570506">
          <w:marLeft w:val="0"/>
          <w:marRight w:val="0"/>
          <w:marTop w:val="0"/>
          <w:marBottom w:val="0"/>
          <w:divBdr>
            <w:top w:val="none" w:sz="0" w:space="0" w:color="auto"/>
            <w:left w:val="none" w:sz="0" w:space="0" w:color="auto"/>
            <w:bottom w:val="none" w:sz="0" w:space="0" w:color="auto"/>
            <w:right w:val="none" w:sz="0" w:space="0" w:color="auto"/>
          </w:divBdr>
          <w:divsChild>
            <w:div w:id="377097821">
              <w:marLeft w:val="0"/>
              <w:marRight w:val="0"/>
              <w:marTop w:val="0"/>
              <w:marBottom w:val="0"/>
              <w:divBdr>
                <w:top w:val="none" w:sz="0" w:space="0" w:color="auto"/>
                <w:left w:val="none" w:sz="0" w:space="0" w:color="auto"/>
                <w:bottom w:val="none" w:sz="0" w:space="0" w:color="auto"/>
                <w:right w:val="none" w:sz="0" w:space="0" w:color="auto"/>
              </w:divBdr>
              <w:divsChild>
                <w:div w:id="2028170331">
                  <w:marLeft w:val="0"/>
                  <w:marRight w:val="0"/>
                  <w:marTop w:val="0"/>
                  <w:marBottom w:val="0"/>
                  <w:divBdr>
                    <w:top w:val="single" w:sz="6" w:space="0" w:color="CCCCCC"/>
                    <w:left w:val="single" w:sz="6" w:space="0" w:color="CCCCCC"/>
                    <w:bottom w:val="single" w:sz="6" w:space="0" w:color="CCCCCC"/>
                    <w:right w:val="single" w:sz="6" w:space="0" w:color="CCCCCC"/>
                  </w:divBdr>
                  <w:divsChild>
                    <w:div w:id="403842207">
                      <w:marLeft w:val="0"/>
                      <w:marRight w:val="0"/>
                      <w:marTop w:val="0"/>
                      <w:marBottom w:val="0"/>
                      <w:divBdr>
                        <w:top w:val="none" w:sz="0" w:space="0" w:color="auto"/>
                        <w:left w:val="none" w:sz="0" w:space="0" w:color="auto"/>
                        <w:bottom w:val="none" w:sz="0" w:space="0" w:color="auto"/>
                        <w:right w:val="none" w:sz="0" w:space="0" w:color="auto"/>
                      </w:divBdr>
                      <w:divsChild>
                        <w:div w:id="1819806638">
                          <w:marLeft w:val="0"/>
                          <w:marRight w:val="0"/>
                          <w:marTop w:val="0"/>
                          <w:marBottom w:val="0"/>
                          <w:divBdr>
                            <w:top w:val="none" w:sz="0" w:space="0" w:color="auto"/>
                            <w:left w:val="none" w:sz="0" w:space="0" w:color="auto"/>
                            <w:bottom w:val="none" w:sz="0" w:space="0" w:color="auto"/>
                            <w:right w:val="none" w:sz="0" w:space="0" w:color="auto"/>
                          </w:divBdr>
                          <w:divsChild>
                            <w:div w:id="378939691">
                              <w:marLeft w:val="0"/>
                              <w:marRight w:val="0"/>
                              <w:marTop w:val="0"/>
                              <w:marBottom w:val="0"/>
                              <w:divBdr>
                                <w:top w:val="none" w:sz="0" w:space="0" w:color="auto"/>
                                <w:left w:val="none" w:sz="0" w:space="0" w:color="auto"/>
                                <w:bottom w:val="none" w:sz="0" w:space="0" w:color="auto"/>
                                <w:right w:val="none" w:sz="0" w:space="0" w:color="auto"/>
                              </w:divBdr>
                              <w:divsChild>
                                <w:div w:id="18065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32225">
      <w:bodyDiv w:val="1"/>
      <w:marLeft w:val="0"/>
      <w:marRight w:val="0"/>
      <w:marTop w:val="0"/>
      <w:marBottom w:val="0"/>
      <w:divBdr>
        <w:top w:val="none" w:sz="0" w:space="0" w:color="auto"/>
        <w:left w:val="none" w:sz="0" w:space="0" w:color="auto"/>
        <w:bottom w:val="none" w:sz="0" w:space="0" w:color="auto"/>
        <w:right w:val="none" w:sz="0" w:space="0" w:color="auto"/>
      </w:divBdr>
    </w:div>
    <w:div w:id="1941571796">
      <w:bodyDiv w:val="1"/>
      <w:marLeft w:val="0"/>
      <w:marRight w:val="0"/>
      <w:marTop w:val="0"/>
      <w:marBottom w:val="0"/>
      <w:divBdr>
        <w:top w:val="none" w:sz="0" w:space="0" w:color="auto"/>
        <w:left w:val="none" w:sz="0" w:space="0" w:color="auto"/>
        <w:bottom w:val="none" w:sz="0" w:space="0" w:color="auto"/>
        <w:right w:val="none" w:sz="0" w:space="0" w:color="auto"/>
      </w:divBdr>
      <w:divsChild>
        <w:div w:id="975917859">
          <w:marLeft w:val="0"/>
          <w:marRight w:val="0"/>
          <w:marTop w:val="0"/>
          <w:marBottom w:val="0"/>
          <w:divBdr>
            <w:top w:val="none" w:sz="0" w:space="0" w:color="auto"/>
            <w:left w:val="none" w:sz="0" w:space="0" w:color="auto"/>
            <w:bottom w:val="none" w:sz="0" w:space="0" w:color="auto"/>
            <w:right w:val="none" w:sz="0" w:space="0" w:color="auto"/>
          </w:divBdr>
          <w:divsChild>
            <w:div w:id="1675919197">
              <w:marLeft w:val="0"/>
              <w:marRight w:val="0"/>
              <w:marTop w:val="0"/>
              <w:marBottom w:val="0"/>
              <w:divBdr>
                <w:top w:val="none" w:sz="0" w:space="0" w:color="auto"/>
                <w:left w:val="none" w:sz="0" w:space="0" w:color="auto"/>
                <w:bottom w:val="none" w:sz="0" w:space="0" w:color="auto"/>
                <w:right w:val="none" w:sz="0" w:space="0" w:color="auto"/>
              </w:divBdr>
              <w:divsChild>
                <w:div w:id="162867002">
                  <w:marLeft w:val="0"/>
                  <w:marRight w:val="0"/>
                  <w:marTop w:val="0"/>
                  <w:marBottom w:val="0"/>
                  <w:divBdr>
                    <w:top w:val="single" w:sz="6" w:space="0" w:color="CCCCCC"/>
                    <w:left w:val="single" w:sz="6" w:space="0" w:color="CCCCCC"/>
                    <w:bottom w:val="single" w:sz="6" w:space="0" w:color="CCCCCC"/>
                    <w:right w:val="single" w:sz="6" w:space="0" w:color="CCCCCC"/>
                  </w:divBdr>
                  <w:divsChild>
                    <w:div w:id="444353298">
                      <w:marLeft w:val="0"/>
                      <w:marRight w:val="0"/>
                      <w:marTop w:val="0"/>
                      <w:marBottom w:val="0"/>
                      <w:divBdr>
                        <w:top w:val="none" w:sz="0" w:space="0" w:color="auto"/>
                        <w:left w:val="none" w:sz="0" w:space="0" w:color="auto"/>
                        <w:bottom w:val="none" w:sz="0" w:space="0" w:color="auto"/>
                        <w:right w:val="none" w:sz="0" w:space="0" w:color="auto"/>
                      </w:divBdr>
                      <w:divsChild>
                        <w:div w:id="396394189">
                          <w:marLeft w:val="0"/>
                          <w:marRight w:val="0"/>
                          <w:marTop w:val="0"/>
                          <w:marBottom w:val="0"/>
                          <w:divBdr>
                            <w:top w:val="none" w:sz="0" w:space="0" w:color="auto"/>
                            <w:left w:val="none" w:sz="0" w:space="0" w:color="auto"/>
                            <w:bottom w:val="none" w:sz="0" w:space="0" w:color="auto"/>
                            <w:right w:val="none" w:sz="0" w:space="0" w:color="auto"/>
                          </w:divBdr>
                          <w:divsChild>
                            <w:div w:id="43995105">
                              <w:marLeft w:val="0"/>
                              <w:marRight w:val="0"/>
                              <w:marTop w:val="0"/>
                              <w:marBottom w:val="0"/>
                              <w:divBdr>
                                <w:top w:val="none" w:sz="0" w:space="0" w:color="auto"/>
                                <w:left w:val="none" w:sz="0" w:space="0" w:color="auto"/>
                                <w:bottom w:val="none" w:sz="0" w:space="0" w:color="auto"/>
                                <w:right w:val="none" w:sz="0" w:space="0" w:color="auto"/>
                              </w:divBdr>
                              <w:divsChild>
                                <w:div w:id="8694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871139">
      <w:bodyDiv w:val="1"/>
      <w:marLeft w:val="0"/>
      <w:marRight w:val="0"/>
      <w:marTop w:val="0"/>
      <w:marBottom w:val="0"/>
      <w:divBdr>
        <w:top w:val="none" w:sz="0" w:space="0" w:color="auto"/>
        <w:left w:val="none" w:sz="0" w:space="0" w:color="auto"/>
        <w:bottom w:val="none" w:sz="0" w:space="0" w:color="auto"/>
        <w:right w:val="none" w:sz="0" w:space="0" w:color="auto"/>
      </w:divBdr>
      <w:divsChild>
        <w:div w:id="1526365703">
          <w:marLeft w:val="0"/>
          <w:marRight w:val="0"/>
          <w:marTop w:val="0"/>
          <w:marBottom w:val="0"/>
          <w:divBdr>
            <w:top w:val="none" w:sz="0" w:space="0" w:color="auto"/>
            <w:left w:val="none" w:sz="0" w:space="0" w:color="auto"/>
            <w:bottom w:val="none" w:sz="0" w:space="0" w:color="auto"/>
            <w:right w:val="none" w:sz="0" w:space="0" w:color="auto"/>
          </w:divBdr>
          <w:divsChild>
            <w:div w:id="1795445144">
              <w:marLeft w:val="0"/>
              <w:marRight w:val="0"/>
              <w:marTop w:val="0"/>
              <w:marBottom w:val="0"/>
              <w:divBdr>
                <w:top w:val="none" w:sz="0" w:space="0" w:color="auto"/>
                <w:left w:val="none" w:sz="0" w:space="0" w:color="auto"/>
                <w:bottom w:val="none" w:sz="0" w:space="0" w:color="auto"/>
                <w:right w:val="none" w:sz="0" w:space="0" w:color="auto"/>
              </w:divBdr>
              <w:divsChild>
                <w:div w:id="1277566821">
                  <w:marLeft w:val="0"/>
                  <w:marRight w:val="0"/>
                  <w:marTop w:val="0"/>
                  <w:marBottom w:val="0"/>
                  <w:divBdr>
                    <w:top w:val="single" w:sz="6" w:space="0" w:color="CCCCCC"/>
                    <w:left w:val="single" w:sz="6" w:space="0" w:color="CCCCCC"/>
                    <w:bottom w:val="single" w:sz="6" w:space="0" w:color="CCCCCC"/>
                    <w:right w:val="single" w:sz="6" w:space="0" w:color="CCCCCC"/>
                  </w:divBdr>
                  <w:divsChild>
                    <w:div w:id="1918980951">
                      <w:marLeft w:val="0"/>
                      <w:marRight w:val="0"/>
                      <w:marTop w:val="0"/>
                      <w:marBottom w:val="0"/>
                      <w:divBdr>
                        <w:top w:val="none" w:sz="0" w:space="0" w:color="auto"/>
                        <w:left w:val="none" w:sz="0" w:space="0" w:color="auto"/>
                        <w:bottom w:val="none" w:sz="0" w:space="0" w:color="auto"/>
                        <w:right w:val="none" w:sz="0" w:space="0" w:color="auto"/>
                      </w:divBdr>
                      <w:divsChild>
                        <w:div w:id="2089383433">
                          <w:marLeft w:val="0"/>
                          <w:marRight w:val="0"/>
                          <w:marTop w:val="0"/>
                          <w:marBottom w:val="0"/>
                          <w:divBdr>
                            <w:top w:val="none" w:sz="0" w:space="0" w:color="auto"/>
                            <w:left w:val="none" w:sz="0" w:space="0" w:color="auto"/>
                            <w:bottom w:val="none" w:sz="0" w:space="0" w:color="auto"/>
                            <w:right w:val="none" w:sz="0" w:space="0" w:color="auto"/>
                          </w:divBdr>
                          <w:divsChild>
                            <w:div w:id="736437217">
                              <w:marLeft w:val="0"/>
                              <w:marRight w:val="0"/>
                              <w:marTop w:val="0"/>
                              <w:marBottom w:val="0"/>
                              <w:divBdr>
                                <w:top w:val="none" w:sz="0" w:space="0" w:color="auto"/>
                                <w:left w:val="none" w:sz="0" w:space="0" w:color="auto"/>
                                <w:bottom w:val="none" w:sz="0" w:space="0" w:color="auto"/>
                                <w:right w:val="none" w:sz="0" w:space="0" w:color="auto"/>
                              </w:divBdr>
                              <w:divsChild>
                                <w:div w:id="8575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876859">
      <w:bodyDiv w:val="1"/>
      <w:marLeft w:val="0"/>
      <w:marRight w:val="0"/>
      <w:marTop w:val="0"/>
      <w:marBottom w:val="0"/>
      <w:divBdr>
        <w:top w:val="none" w:sz="0" w:space="0" w:color="auto"/>
        <w:left w:val="none" w:sz="0" w:space="0" w:color="auto"/>
        <w:bottom w:val="none" w:sz="0" w:space="0" w:color="auto"/>
        <w:right w:val="none" w:sz="0" w:space="0" w:color="auto"/>
      </w:divBdr>
      <w:divsChild>
        <w:div w:id="2127582414">
          <w:marLeft w:val="0"/>
          <w:marRight w:val="0"/>
          <w:marTop w:val="0"/>
          <w:marBottom w:val="0"/>
          <w:divBdr>
            <w:top w:val="none" w:sz="0" w:space="0" w:color="auto"/>
            <w:left w:val="none" w:sz="0" w:space="0" w:color="auto"/>
            <w:bottom w:val="none" w:sz="0" w:space="0" w:color="auto"/>
            <w:right w:val="none" w:sz="0" w:space="0" w:color="auto"/>
          </w:divBdr>
          <w:divsChild>
            <w:div w:id="1775127264">
              <w:marLeft w:val="0"/>
              <w:marRight w:val="0"/>
              <w:marTop w:val="0"/>
              <w:marBottom w:val="0"/>
              <w:divBdr>
                <w:top w:val="none" w:sz="0" w:space="0" w:color="auto"/>
                <w:left w:val="none" w:sz="0" w:space="0" w:color="auto"/>
                <w:bottom w:val="none" w:sz="0" w:space="0" w:color="auto"/>
                <w:right w:val="none" w:sz="0" w:space="0" w:color="auto"/>
              </w:divBdr>
              <w:divsChild>
                <w:div w:id="1773936935">
                  <w:marLeft w:val="0"/>
                  <w:marRight w:val="0"/>
                  <w:marTop w:val="0"/>
                  <w:marBottom w:val="0"/>
                  <w:divBdr>
                    <w:top w:val="single" w:sz="6" w:space="0" w:color="CCCCCC"/>
                    <w:left w:val="single" w:sz="6" w:space="0" w:color="CCCCCC"/>
                    <w:bottom w:val="single" w:sz="6" w:space="0" w:color="CCCCCC"/>
                    <w:right w:val="single" w:sz="6" w:space="0" w:color="CCCCCC"/>
                  </w:divBdr>
                  <w:divsChild>
                    <w:div w:id="1749961486">
                      <w:marLeft w:val="0"/>
                      <w:marRight w:val="0"/>
                      <w:marTop w:val="0"/>
                      <w:marBottom w:val="0"/>
                      <w:divBdr>
                        <w:top w:val="none" w:sz="0" w:space="0" w:color="auto"/>
                        <w:left w:val="none" w:sz="0" w:space="0" w:color="auto"/>
                        <w:bottom w:val="none" w:sz="0" w:space="0" w:color="auto"/>
                        <w:right w:val="none" w:sz="0" w:space="0" w:color="auto"/>
                      </w:divBdr>
                      <w:divsChild>
                        <w:div w:id="250507264">
                          <w:marLeft w:val="0"/>
                          <w:marRight w:val="0"/>
                          <w:marTop w:val="0"/>
                          <w:marBottom w:val="0"/>
                          <w:divBdr>
                            <w:top w:val="none" w:sz="0" w:space="0" w:color="auto"/>
                            <w:left w:val="none" w:sz="0" w:space="0" w:color="auto"/>
                            <w:bottom w:val="none" w:sz="0" w:space="0" w:color="auto"/>
                            <w:right w:val="none" w:sz="0" w:space="0" w:color="auto"/>
                          </w:divBdr>
                          <w:divsChild>
                            <w:div w:id="131675190">
                              <w:marLeft w:val="0"/>
                              <w:marRight w:val="0"/>
                              <w:marTop w:val="0"/>
                              <w:marBottom w:val="0"/>
                              <w:divBdr>
                                <w:top w:val="none" w:sz="0" w:space="0" w:color="auto"/>
                                <w:left w:val="none" w:sz="0" w:space="0" w:color="auto"/>
                                <w:bottom w:val="none" w:sz="0" w:space="0" w:color="auto"/>
                                <w:right w:val="none" w:sz="0" w:space="0" w:color="auto"/>
                              </w:divBdr>
                              <w:divsChild>
                                <w:div w:id="16707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963423">
      <w:bodyDiv w:val="1"/>
      <w:marLeft w:val="0"/>
      <w:marRight w:val="0"/>
      <w:marTop w:val="0"/>
      <w:marBottom w:val="0"/>
      <w:divBdr>
        <w:top w:val="none" w:sz="0" w:space="0" w:color="auto"/>
        <w:left w:val="none" w:sz="0" w:space="0" w:color="auto"/>
        <w:bottom w:val="none" w:sz="0" w:space="0" w:color="auto"/>
        <w:right w:val="none" w:sz="0" w:space="0" w:color="auto"/>
      </w:divBdr>
    </w:div>
    <w:div w:id="2069648163">
      <w:bodyDiv w:val="1"/>
      <w:marLeft w:val="0"/>
      <w:marRight w:val="0"/>
      <w:marTop w:val="0"/>
      <w:marBottom w:val="0"/>
      <w:divBdr>
        <w:top w:val="none" w:sz="0" w:space="0" w:color="auto"/>
        <w:left w:val="none" w:sz="0" w:space="0" w:color="auto"/>
        <w:bottom w:val="none" w:sz="0" w:space="0" w:color="auto"/>
        <w:right w:val="none" w:sz="0" w:space="0" w:color="auto"/>
      </w:divBdr>
      <w:divsChild>
        <w:div w:id="614482208">
          <w:marLeft w:val="0"/>
          <w:marRight w:val="0"/>
          <w:marTop w:val="0"/>
          <w:marBottom w:val="0"/>
          <w:divBdr>
            <w:top w:val="none" w:sz="0" w:space="0" w:color="auto"/>
            <w:left w:val="none" w:sz="0" w:space="0" w:color="auto"/>
            <w:bottom w:val="none" w:sz="0" w:space="0" w:color="auto"/>
            <w:right w:val="none" w:sz="0" w:space="0" w:color="auto"/>
          </w:divBdr>
          <w:divsChild>
            <w:div w:id="1364670045">
              <w:marLeft w:val="0"/>
              <w:marRight w:val="0"/>
              <w:marTop w:val="0"/>
              <w:marBottom w:val="0"/>
              <w:divBdr>
                <w:top w:val="none" w:sz="0" w:space="0" w:color="auto"/>
                <w:left w:val="none" w:sz="0" w:space="0" w:color="auto"/>
                <w:bottom w:val="none" w:sz="0" w:space="0" w:color="auto"/>
                <w:right w:val="none" w:sz="0" w:space="0" w:color="auto"/>
              </w:divBdr>
              <w:divsChild>
                <w:div w:id="1249541011">
                  <w:marLeft w:val="0"/>
                  <w:marRight w:val="0"/>
                  <w:marTop w:val="0"/>
                  <w:marBottom w:val="0"/>
                  <w:divBdr>
                    <w:top w:val="single" w:sz="6" w:space="0" w:color="CCCCCC"/>
                    <w:left w:val="single" w:sz="6" w:space="0" w:color="CCCCCC"/>
                    <w:bottom w:val="single" w:sz="6" w:space="0" w:color="CCCCCC"/>
                    <w:right w:val="single" w:sz="6" w:space="0" w:color="CCCCCC"/>
                  </w:divBdr>
                  <w:divsChild>
                    <w:div w:id="1758286208">
                      <w:marLeft w:val="0"/>
                      <w:marRight w:val="0"/>
                      <w:marTop w:val="0"/>
                      <w:marBottom w:val="0"/>
                      <w:divBdr>
                        <w:top w:val="none" w:sz="0" w:space="0" w:color="auto"/>
                        <w:left w:val="none" w:sz="0" w:space="0" w:color="auto"/>
                        <w:bottom w:val="none" w:sz="0" w:space="0" w:color="auto"/>
                        <w:right w:val="none" w:sz="0" w:space="0" w:color="auto"/>
                      </w:divBdr>
                      <w:divsChild>
                        <w:div w:id="1381006461">
                          <w:marLeft w:val="0"/>
                          <w:marRight w:val="0"/>
                          <w:marTop w:val="0"/>
                          <w:marBottom w:val="0"/>
                          <w:divBdr>
                            <w:top w:val="none" w:sz="0" w:space="0" w:color="auto"/>
                            <w:left w:val="none" w:sz="0" w:space="0" w:color="auto"/>
                            <w:bottom w:val="none" w:sz="0" w:space="0" w:color="auto"/>
                            <w:right w:val="none" w:sz="0" w:space="0" w:color="auto"/>
                          </w:divBdr>
                          <w:divsChild>
                            <w:div w:id="829709494">
                              <w:marLeft w:val="0"/>
                              <w:marRight w:val="0"/>
                              <w:marTop w:val="0"/>
                              <w:marBottom w:val="0"/>
                              <w:divBdr>
                                <w:top w:val="none" w:sz="0" w:space="0" w:color="auto"/>
                                <w:left w:val="none" w:sz="0" w:space="0" w:color="auto"/>
                                <w:bottom w:val="none" w:sz="0" w:space="0" w:color="auto"/>
                                <w:right w:val="none" w:sz="0" w:space="0" w:color="auto"/>
                              </w:divBdr>
                              <w:divsChild>
                                <w:div w:id="1926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565142">
      <w:bodyDiv w:val="1"/>
      <w:marLeft w:val="0"/>
      <w:marRight w:val="0"/>
      <w:marTop w:val="0"/>
      <w:marBottom w:val="0"/>
      <w:divBdr>
        <w:top w:val="none" w:sz="0" w:space="0" w:color="auto"/>
        <w:left w:val="none" w:sz="0" w:space="0" w:color="auto"/>
        <w:bottom w:val="none" w:sz="0" w:space="0" w:color="auto"/>
        <w:right w:val="none" w:sz="0" w:space="0" w:color="auto"/>
      </w:divBdr>
      <w:divsChild>
        <w:div w:id="1974214141">
          <w:marLeft w:val="0"/>
          <w:marRight w:val="0"/>
          <w:marTop w:val="0"/>
          <w:marBottom w:val="0"/>
          <w:divBdr>
            <w:top w:val="none" w:sz="0" w:space="0" w:color="auto"/>
            <w:left w:val="none" w:sz="0" w:space="0" w:color="auto"/>
            <w:bottom w:val="none" w:sz="0" w:space="0" w:color="auto"/>
            <w:right w:val="none" w:sz="0" w:space="0" w:color="auto"/>
          </w:divBdr>
          <w:divsChild>
            <w:div w:id="501631534">
              <w:marLeft w:val="0"/>
              <w:marRight w:val="0"/>
              <w:marTop w:val="0"/>
              <w:marBottom w:val="0"/>
              <w:divBdr>
                <w:top w:val="none" w:sz="0" w:space="0" w:color="auto"/>
                <w:left w:val="none" w:sz="0" w:space="0" w:color="auto"/>
                <w:bottom w:val="none" w:sz="0" w:space="0" w:color="auto"/>
                <w:right w:val="none" w:sz="0" w:space="0" w:color="auto"/>
              </w:divBdr>
              <w:divsChild>
                <w:div w:id="1924218948">
                  <w:marLeft w:val="0"/>
                  <w:marRight w:val="0"/>
                  <w:marTop w:val="0"/>
                  <w:marBottom w:val="0"/>
                  <w:divBdr>
                    <w:top w:val="single" w:sz="6" w:space="0" w:color="CCCCCC"/>
                    <w:left w:val="single" w:sz="6" w:space="0" w:color="CCCCCC"/>
                    <w:bottom w:val="single" w:sz="6" w:space="0" w:color="CCCCCC"/>
                    <w:right w:val="single" w:sz="6" w:space="0" w:color="CCCCCC"/>
                  </w:divBdr>
                  <w:divsChild>
                    <w:div w:id="1149710816">
                      <w:marLeft w:val="0"/>
                      <w:marRight w:val="0"/>
                      <w:marTop w:val="0"/>
                      <w:marBottom w:val="0"/>
                      <w:divBdr>
                        <w:top w:val="none" w:sz="0" w:space="0" w:color="auto"/>
                        <w:left w:val="none" w:sz="0" w:space="0" w:color="auto"/>
                        <w:bottom w:val="none" w:sz="0" w:space="0" w:color="auto"/>
                        <w:right w:val="none" w:sz="0" w:space="0" w:color="auto"/>
                      </w:divBdr>
                      <w:divsChild>
                        <w:div w:id="724717415">
                          <w:marLeft w:val="0"/>
                          <w:marRight w:val="0"/>
                          <w:marTop w:val="0"/>
                          <w:marBottom w:val="0"/>
                          <w:divBdr>
                            <w:top w:val="none" w:sz="0" w:space="0" w:color="auto"/>
                            <w:left w:val="none" w:sz="0" w:space="0" w:color="auto"/>
                            <w:bottom w:val="none" w:sz="0" w:space="0" w:color="auto"/>
                            <w:right w:val="none" w:sz="0" w:space="0" w:color="auto"/>
                          </w:divBdr>
                          <w:divsChild>
                            <w:div w:id="333806558">
                              <w:marLeft w:val="0"/>
                              <w:marRight w:val="0"/>
                              <w:marTop w:val="0"/>
                              <w:marBottom w:val="0"/>
                              <w:divBdr>
                                <w:top w:val="none" w:sz="0" w:space="0" w:color="auto"/>
                                <w:left w:val="none" w:sz="0" w:space="0" w:color="auto"/>
                                <w:bottom w:val="none" w:sz="0" w:space="0" w:color="auto"/>
                                <w:right w:val="none" w:sz="0" w:space="0" w:color="auto"/>
                              </w:divBdr>
                              <w:divsChild>
                                <w:div w:id="834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709869">
      <w:bodyDiv w:val="1"/>
      <w:marLeft w:val="0"/>
      <w:marRight w:val="0"/>
      <w:marTop w:val="0"/>
      <w:marBottom w:val="0"/>
      <w:divBdr>
        <w:top w:val="none" w:sz="0" w:space="0" w:color="auto"/>
        <w:left w:val="none" w:sz="0" w:space="0" w:color="auto"/>
        <w:bottom w:val="none" w:sz="0" w:space="0" w:color="auto"/>
        <w:right w:val="none" w:sz="0" w:space="0" w:color="auto"/>
      </w:divBdr>
      <w:divsChild>
        <w:div w:id="10255736">
          <w:marLeft w:val="0"/>
          <w:marRight w:val="0"/>
          <w:marTop w:val="0"/>
          <w:marBottom w:val="0"/>
          <w:divBdr>
            <w:top w:val="none" w:sz="0" w:space="0" w:color="auto"/>
            <w:left w:val="none" w:sz="0" w:space="0" w:color="auto"/>
            <w:bottom w:val="none" w:sz="0" w:space="0" w:color="auto"/>
            <w:right w:val="none" w:sz="0" w:space="0" w:color="auto"/>
          </w:divBdr>
          <w:divsChild>
            <w:div w:id="1634479084">
              <w:marLeft w:val="0"/>
              <w:marRight w:val="0"/>
              <w:marTop w:val="0"/>
              <w:marBottom w:val="0"/>
              <w:divBdr>
                <w:top w:val="none" w:sz="0" w:space="0" w:color="auto"/>
                <w:left w:val="none" w:sz="0" w:space="0" w:color="auto"/>
                <w:bottom w:val="none" w:sz="0" w:space="0" w:color="auto"/>
                <w:right w:val="none" w:sz="0" w:space="0" w:color="auto"/>
              </w:divBdr>
              <w:divsChild>
                <w:div w:id="1678120043">
                  <w:marLeft w:val="0"/>
                  <w:marRight w:val="0"/>
                  <w:marTop w:val="0"/>
                  <w:marBottom w:val="0"/>
                  <w:divBdr>
                    <w:top w:val="single" w:sz="6" w:space="0" w:color="CCCCCC"/>
                    <w:left w:val="single" w:sz="6" w:space="0" w:color="CCCCCC"/>
                    <w:bottom w:val="single" w:sz="6" w:space="0" w:color="CCCCCC"/>
                    <w:right w:val="single" w:sz="6" w:space="0" w:color="CCCCCC"/>
                  </w:divBdr>
                  <w:divsChild>
                    <w:div w:id="1255090565">
                      <w:marLeft w:val="0"/>
                      <w:marRight w:val="0"/>
                      <w:marTop w:val="0"/>
                      <w:marBottom w:val="0"/>
                      <w:divBdr>
                        <w:top w:val="none" w:sz="0" w:space="0" w:color="auto"/>
                        <w:left w:val="none" w:sz="0" w:space="0" w:color="auto"/>
                        <w:bottom w:val="none" w:sz="0" w:space="0" w:color="auto"/>
                        <w:right w:val="none" w:sz="0" w:space="0" w:color="auto"/>
                      </w:divBdr>
                      <w:divsChild>
                        <w:div w:id="1654984280">
                          <w:marLeft w:val="0"/>
                          <w:marRight w:val="0"/>
                          <w:marTop w:val="0"/>
                          <w:marBottom w:val="0"/>
                          <w:divBdr>
                            <w:top w:val="none" w:sz="0" w:space="0" w:color="auto"/>
                            <w:left w:val="none" w:sz="0" w:space="0" w:color="auto"/>
                            <w:bottom w:val="none" w:sz="0" w:space="0" w:color="auto"/>
                            <w:right w:val="none" w:sz="0" w:space="0" w:color="auto"/>
                          </w:divBdr>
                          <w:divsChild>
                            <w:div w:id="1173297827">
                              <w:marLeft w:val="0"/>
                              <w:marRight w:val="0"/>
                              <w:marTop w:val="0"/>
                              <w:marBottom w:val="0"/>
                              <w:divBdr>
                                <w:top w:val="none" w:sz="0" w:space="0" w:color="auto"/>
                                <w:left w:val="none" w:sz="0" w:space="0" w:color="auto"/>
                                <w:bottom w:val="none" w:sz="0" w:space="0" w:color="auto"/>
                                <w:right w:val="none" w:sz="0" w:space="0" w:color="auto"/>
                              </w:divBdr>
                              <w:divsChild>
                                <w:div w:id="1414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73474">
      <w:bodyDiv w:val="1"/>
      <w:marLeft w:val="0"/>
      <w:marRight w:val="0"/>
      <w:marTop w:val="0"/>
      <w:marBottom w:val="0"/>
      <w:divBdr>
        <w:top w:val="none" w:sz="0" w:space="0" w:color="auto"/>
        <w:left w:val="none" w:sz="0" w:space="0" w:color="auto"/>
        <w:bottom w:val="none" w:sz="0" w:space="0" w:color="auto"/>
        <w:right w:val="none" w:sz="0" w:space="0" w:color="auto"/>
      </w:divBdr>
      <w:divsChild>
        <w:div w:id="585309770">
          <w:marLeft w:val="0"/>
          <w:marRight w:val="0"/>
          <w:marTop w:val="0"/>
          <w:marBottom w:val="0"/>
          <w:divBdr>
            <w:top w:val="none" w:sz="0" w:space="0" w:color="auto"/>
            <w:left w:val="none" w:sz="0" w:space="0" w:color="auto"/>
            <w:bottom w:val="none" w:sz="0" w:space="0" w:color="auto"/>
            <w:right w:val="none" w:sz="0" w:space="0" w:color="auto"/>
          </w:divBdr>
          <w:divsChild>
            <w:div w:id="1851096707">
              <w:marLeft w:val="0"/>
              <w:marRight w:val="0"/>
              <w:marTop w:val="0"/>
              <w:marBottom w:val="0"/>
              <w:divBdr>
                <w:top w:val="none" w:sz="0" w:space="0" w:color="auto"/>
                <w:left w:val="none" w:sz="0" w:space="0" w:color="auto"/>
                <w:bottom w:val="none" w:sz="0" w:space="0" w:color="auto"/>
                <w:right w:val="none" w:sz="0" w:space="0" w:color="auto"/>
              </w:divBdr>
              <w:divsChild>
                <w:div w:id="697044539">
                  <w:marLeft w:val="0"/>
                  <w:marRight w:val="0"/>
                  <w:marTop w:val="0"/>
                  <w:marBottom w:val="0"/>
                  <w:divBdr>
                    <w:top w:val="single" w:sz="6" w:space="0" w:color="CCCCCC"/>
                    <w:left w:val="single" w:sz="6" w:space="0" w:color="CCCCCC"/>
                    <w:bottom w:val="single" w:sz="6" w:space="0" w:color="CCCCCC"/>
                    <w:right w:val="single" w:sz="6" w:space="0" w:color="CCCCCC"/>
                  </w:divBdr>
                  <w:divsChild>
                    <w:div w:id="778140778">
                      <w:marLeft w:val="0"/>
                      <w:marRight w:val="0"/>
                      <w:marTop w:val="0"/>
                      <w:marBottom w:val="0"/>
                      <w:divBdr>
                        <w:top w:val="none" w:sz="0" w:space="0" w:color="auto"/>
                        <w:left w:val="none" w:sz="0" w:space="0" w:color="auto"/>
                        <w:bottom w:val="none" w:sz="0" w:space="0" w:color="auto"/>
                        <w:right w:val="none" w:sz="0" w:space="0" w:color="auto"/>
                      </w:divBdr>
                      <w:divsChild>
                        <w:div w:id="1892763190">
                          <w:marLeft w:val="0"/>
                          <w:marRight w:val="0"/>
                          <w:marTop w:val="0"/>
                          <w:marBottom w:val="0"/>
                          <w:divBdr>
                            <w:top w:val="none" w:sz="0" w:space="0" w:color="auto"/>
                            <w:left w:val="none" w:sz="0" w:space="0" w:color="auto"/>
                            <w:bottom w:val="none" w:sz="0" w:space="0" w:color="auto"/>
                            <w:right w:val="none" w:sz="0" w:space="0" w:color="auto"/>
                          </w:divBdr>
                          <w:divsChild>
                            <w:div w:id="853110624">
                              <w:marLeft w:val="0"/>
                              <w:marRight w:val="0"/>
                              <w:marTop w:val="0"/>
                              <w:marBottom w:val="0"/>
                              <w:divBdr>
                                <w:top w:val="none" w:sz="0" w:space="0" w:color="auto"/>
                                <w:left w:val="none" w:sz="0" w:space="0" w:color="auto"/>
                                <w:bottom w:val="none" w:sz="0" w:space="0" w:color="auto"/>
                                <w:right w:val="none" w:sz="0" w:space="0" w:color="auto"/>
                              </w:divBdr>
                              <w:divsChild>
                                <w:div w:id="1434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1</dc:creator>
  <cp:lastModifiedBy>Microsoft Office User</cp:lastModifiedBy>
  <cp:revision>6</cp:revision>
  <dcterms:created xsi:type="dcterms:W3CDTF">2021-04-12T16:55:00Z</dcterms:created>
  <dcterms:modified xsi:type="dcterms:W3CDTF">2021-04-14T19:46:00Z</dcterms:modified>
</cp:coreProperties>
</file>