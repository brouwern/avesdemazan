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7C8AB" w14:textId="77777777" w:rsidR="00F255CF" w:rsidRDefault="007A003A" w:rsidP="007A00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Long-term monitoring </w:t>
      </w:r>
      <w:r w:rsidR="00004925">
        <w:rPr>
          <w:rFonts w:ascii="Times New Roman" w:hAnsi="Times New Roman" w:cs="Times New Roman"/>
          <w:sz w:val="24"/>
          <w:szCs w:val="24"/>
        </w:rPr>
        <w:t>finds declining abundances of most bird species across three habitats</w:t>
      </w:r>
      <w:r w:rsidR="009C1A18">
        <w:rPr>
          <w:rFonts w:ascii="Times New Roman" w:hAnsi="Times New Roman" w:cs="Times New Roman"/>
          <w:sz w:val="24"/>
          <w:szCs w:val="24"/>
        </w:rPr>
        <w:t xml:space="preserve"> </w:t>
      </w:r>
      <w:r>
        <w:rPr>
          <w:rFonts w:ascii="Times New Roman" w:hAnsi="Times New Roman" w:cs="Times New Roman"/>
          <w:sz w:val="24"/>
          <w:szCs w:val="24"/>
        </w:rPr>
        <w:t xml:space="preserve">in the </w:t>
      </w:r>
      <w:r w:rsidR="003D0460">
        <w:rPr>
          <w:rFonts w:ascii="Times New Roman" w:hAnsi="Times New Roman" w:cs="Times New Roman"/>
          <w:sz w:val="24"/>
          <w:szCs w:val="24"/>
        </w:rPr>
        <w:t>Tropical High Andes</w:t>
      </w:r>
    </w:p>
    <w:p w14:paraId="2F59FB60" w14:textId="77777777" w:rsidR="007A003A" w:rsidRDefault="007A003A" w:rsidP="007A003A">
      <w:pPr>
        <w:spacing w:after="0" w:line="240" w:lineRule="auto"/>
        <w:rPr>
          <w:rFonts w:ascii="Times New Roman" w:hAnsi="Times New Roman" w:cs="Times New Roman"/>
          <w:sz w:val="24"/>
          <w:szCs w:val="24"/>
        </w:rPr>
      </w:pPr>
    </w:p>
    <w:p w14:paraId="2A0D4EA5" w14:textId="77777777" w:rsidR="00C40467" w:rsidRDefault="00C40467" w:rsidP="007A003A">
      <w:pPr>
        <w:spacing w:after="0" w:line="240" w:lineRule="auto"/>
        <w:rPr>
          <w:rFonts w:ascii="Times New Roman" w:hAnsi="Times New Roman" w:cs="Times New Roman"/>
          <w:sz w:val="24"/>
          <w:szCs w:val="24"/>
        </w:rPr>
      </w:pPr>
    </w:p>
    <w:p w14:paraId="5B8ECF54" w14:textId="77777777" w:rsidR="00C40467" w:rsidRDefault="007A003A" w:rsidP="00C4046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Steven C. Latta</w:t>
      </w:r>
      <w:r w:rsidR="003D0460" w:rsidRPr="003D0460">
        <w:rPr>
          <w:rFonts w:ascii="Times New Roman" w:hAnsi="Times New Roman" w:cs="Times New Roman"/>
          <w:sz w:val="24"/>
          <w:szCs w:val="24"/>
          <w:vertAlign w:val="superscript"/>
        </w:rPr>
        <w:t>1</w:t>
      </w:r>
      <w:r w:rsidR="00106917">
        <w:rPr>
          <w:rFonts w:ascii="Times New Roman" w:hAnsi="Times New Roman" w:cs="Times New Roman"/>
          <w:sz w:val="24"/>
          <w:szCs w:val="24"/>
        </w:rPr>
        <w:t xml:space="preserve">, </w:t>
      </w:r>
      <w:r>
        <w:rPr>
          <w:rFonts w:ascii="Times New Roman" w:hAnsi="Times New Roman" w:cs="Times New Roman"/>
          <w:sz w:val="24"/>
          <w:szCs w:val="24"/>
        </w:rPr>
        <w:t xml:space="preserve">Emily </w:t>
      </w:r>
      <w:r w:rsidR="00106917">
        <w:rPr>
          <w:rFonts w:ascii="Times New Roman" w:hAnsi="Times New Roman" w:cs="Times New Roman"/>
          <w:sz w:val="24"/>
          <w:szCs w:val="24"/>
        </w:rPr>
        <w:t xml:space="preserve">A. </w:t>
      </w:r>
      <w:r>
        <w:rPr>
          <w:rFonts w:ascii="Times New Roman" w:hAnsi="Times New Roman" w:cs="Times New Roman"/>
          <w:sz w:val="24"/>
          <w:szCs w:val="24"/>
        </w:rPr>
        <w:t>Scott</w:t>
      </w:r>
      <w:r w:rsidR="003D0460" w:rsidRPr="003D0460">
        <w:rPr>
          <w:rFonts w:ascii="Times New Roman" w:hAnsi="Times New Roman" w:cs="Times New Roman"/>
          <w:sz w:val="24"/>
          <w:szCs w:val="24"/>
          <w:vertAlign w:val="superscript"/>
        </w:rPr>
        <w:t>2</w:t>
      </w:r>
      <w:r w:rsidR="00106917">
        <w:rPr>
          <w:rFonts w:ascii="Times New Roman" w:hAnsi="Times New Roman" w:cs="Times New Roman"/>
          <w:sz w:val="24"/>
          <w:szCs w:val="24"/>
        </w:rPr>
        <w:t xml:space="preserve">, </w:t>
      </w:r>
      <w:r>
        <w:rPr>
          <w:rFonts w:ascii="Times New Roman" w:hAnsi="Times New Roman" w:cs="Times New Roman"/>
          <w:sz w:val="24"/>
          <w:szCs w:val="24"/>
        </w:rPr>
        <w:t xml:space="preserve">Pedro </w:t>
      </w:r>
      <w:r w:rsidR="00EB72DE">
        <w:rPr>
          <w:rFonts w:ascii="Times New Roman" w:hAnsi="Times New Roman" w:cs="Times New Roman"/>
          <w:sz w:val="24"/>
          <w:szCs w:val="24"/>
        </w:rPr>
        <w:t xml:space="preserve">X. </w:t>
      </w:r>
      <w:r>
        <w:rPr>
          <w:rFonts w:ascii="Times New Roman" w:hAnsi="Times New Roman" w:cs="Times New Roman"/>
          <w:sz w:val="24"/>
          <w:szCs w:val="24"/>
        </w:rPr>
        <w:t>Astudillo</w:t>
      </w:r>
      <w:r w:rsidR="003D0460" w:rsidRPr="003D0460">
        <w:rPr>
          <w:rFonts w:ascii="Times New Roman" w:hAnsi="Times New Roman" w:cs="Times New Roman"/>
          <w:sz w:val="24"/>
          <w:szCs w:val="24"/>
          <w:vertAlign w:val="superscript"/>
        </w:rPr>
        <w:t>3</w:t>
      </w:r>
      <w:r w:rsidR="00106917">
        <w:rPr>
          <w:rFonts w:ascii="Times New Roman" w:hAnsi="Times New Roman" w:cs="Times New Roman"/>
          <w:sz w:val="24"/>
          <w:szCs w:val="24"/>
        </w:rPr>
        <w:t xml:space="preserve">, </w:t>
      </w:r>
      <w:r>
        <w:rPr>
          <w:rFonts w:ascii="Times New Roman" w:hAnsi="Times New Roman" w:cs="Times New Roman"/>
          <w:sz w:val="24"/>
          <w:szCs w:val="24"/>
        </w:rPr>
        <w:t xml:space="preserve">Catherine </w:t>
      </w:r>
      <w:r w:rsidR="00EB72DE">
        <w:rPr>
          <w:rFonts w:ascii="Times New Roman" w:hAnsi="Times New Roman" w:cs="Times New Roman"/>
          <w:sz w:val="24"/>
          <w:szCs w:val="24"/>
        </w:rPr>
        <w:t xml:space="preserve">H. </w:t>
      </w:r>
      <w:r>
        <w:rPr>
          <w:rFonts w:ascii="Times New Roman" w:hAnsi="Times New Roman" w:cs="Times New Roman"/>
          <w:sz w:val="24"/>
          <w:szCs w:val="24"/>
        </w:rPr>
        <w:t>Graham</w:t>
      </w:r>
      <w:r w:rsidR="003D0460" w:rsidRPr="003D0460">
        <w:rPr>
          <w:rFonts w:ascii="Times New Roman" w:hAnsi="Times New Roman" w:cs="Times New Roman"/>
          <w:sz w:val="24"/>
          <w:szCs w:val="24"/>
          <w:vertAlign w:val="superscript"/>
        </w:rPr>
        <w:t>4</w:t>
      </w:r>
      <w:r w:rsidR="00C40467">
        <w:rPr>
          <w:rFonts w:ascii="Times New Roman" w:hAnsi="Times New Roman" w:cs="Times New Roman"/>
          <w:sz w:val="24"/>
          <w:szCs w:val="24"/>
        </w:rPr>
        <w:t>,</w:t>
      </w:r>
    </w:p>
    <w:p w14:paraId="10B4BCFC" w14:textId="77777777" w:rsidR="00B634D9" w:rsidRDefault="007A003A" w:rsidP="00C4046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Nathan </w:t>
      </w:r>
      <w:r w:rsidR="00106917">
        <w:rPr>
          <w:rFonts w:ascii="Times New Roman" w:hAnsi="Times New Roman" w:cs="Times New Roman"/>
          <w:sz w:val="24"/>
          <w:szCs w:val="24"/>
        </w:rPr>
        <w:t xml:space="preserve">L. </w:t>
      </w:r>
      <w:r>
        <w:rPr>
          <w:rFonts w:ascii="Times New Roman" w:hAnsi="Times New Roman" w:cs="Times New Roman"/>
          <w:sz w:val="24"/>
          <w:szCs w:val="24"/>
        </w:rPr>
        <w:t>Brouwer</w:t>
      </w:r>
      <w:r w:rsidR="003D0460" w:rsidRPr="003D0460">
        <w:rPr>
          <w:rFonts w:ascii="Times New Roman" w:hAnsi="Times New Roman" w:cs="Times New Roman"/>
          <w:sz w:val="24"/>
          <w:szCs w:val="24"/>
          <w:vertAlign w:val="superscript"/>
        </w:rPr>
        <w:t>5</w:t>
      </w:r>
      <w:r w:rsidR="00106917">
        <w:rPr>
          <w:rFonts w:ascii="Times New Roman" w:hAnsi="Times New Roman" w:cs="Times New Roman"/>
          <w:sz w:val="24"/>
          <w:szCs w:val="24"/>
        </w:rPr>
        <w:t xml:space="preserve">, and </w:t>
      </w:r>
      <w:r w:rsidR="00B634D9">
        <w:rPr>
          <w:rFonts w:ascii="Times New Roman" w:hAnsi="Times New Roman" w:cs="Times New Roman"/>
          <w:sz w:val="24"/>
          <w:szCs w:val="24"/>
        </w:rPr>
        <w:t>Boris A. Tinoco</w:t>
      </w:r>
      <w:r w:rsidR="003D0460" w:rsidRPr="003D0460">
        <w:rPr>
          <w:rFonts w:ascii="Times New Roman" w:hAnsi="Times New Roman" w:cs="Times New Roman"/>
          <w:sz w:val="24"/>
          <w:szCs w:val="24"/>
          <w:vertAlign w:val="superscript"/>
        </w:rPr>
        <w:t>3</w:t>
      </w:r>
    </w:p>
    <w:p w14:paraId="00C2BF81" w14:textId="77777777" w:rsidR="007A003A" w:rsidRDefault="007A003A" w:rsidP="007A003A">
      <w:pPr>
        <w:spacing w:after="0" w:line="240" w:lineRule="auto"/>
        <w:rPr>
          <w:rFonts w:ascii="Times New Roman" w:hAnsi="Times New Roman" w:cs="Times New Roman"/>
          <w:sz w:val="24"/>
          <w:szCs w:val="24"/>
        </w:rPr>
      </w:pPr>
    </w:p>
    <w:p w14:paraId="4A3974EE" w14:textId="77777777" w:rsidR="00C40467" w:rsidRDefault="00C40467" w:rsidP="007A003A">
      <w:pPr>
        <w:spacing w:after="0" w:line="240" w:lineRule="auto"/>
        <w:rPr>
          <w:rFonts w:ascii="Times New Roman" w:hAnsi="Times New Roman" w:cs="Times New Roman"/>
          <w:sz w:val="24"/>
          <w:szCs w:val="24"/>
        </w:rPr>
      </w:pPr>
    </w:p>
    <w:p w14:paraId="1947A9BA" w14:textId="77777777" w:rsidR="007A003A" w:rsidRDefault="003D0460" w:rsidP="003D0460">
      <w:pPr>
        <w:spacing w:after="0" w:line="240" w:lineRule="auto"/>
        <w:rPr>
          <w:rFonts w:ascii="Times New Roman" w:hAnsi="Times New Roman" w:cs="Times New Roman"/>
          <w:i/>
          <w:sz w:val="24"/>
          <w:szCs w:val="24"/>
        </w:rPr>
      </w:pPr>
      <w:r w:rsidRPr="003D0460">
        <w:rPr>
          <w:rFonts w:ascii="Times New Roman" w:hAnsi="Times New Roman" w:cs="Times New Roman"/>
          <w:i/>
          <w:sz w:val="24"/>
          <w:szCs w:val="24"/>
          <w:vertAlign w:val="superscript"/>
        </w:rPr>
        <w:t>1</w:t>
      </w:r>
      <w:r>
        <w:rPr>
          <w:rFonts w:ascii="Times New Roman" w:hAnsi="Times New Roman" w:cs="Times New Roman"/>
          <w:i/>
          <w:sz w:val="24"/>
          <w:szCs w:val="24"/>
        </w:rPr>
        <w:t xml:space="preserve"> </w:t>
      </w:r>
      <w:r w:rsidR="00EB72DE" w:rsidRPr="003D0460">
        <w:rPr>
          <w:rFonts w:ascii="Times New Roman" w:hAnsi="Times New Roman" w:cs="Times New Roman"/>
          <w:i/>
          <w:sz w:val="24"/>
          <w:szCs w:val="24"/>
        </w:rPr>
        <w:t>National Aviary, Allegheny Commons West, Pittsburgh, PA 15212</w:t>
      </w:r>
    </w:p>
    <w:p w14:paraId="6D470CA6" w14:textId="77777777" w:rsidR="003D0460" w:rsidRPr="00106917" w:rsidRDefault="003D0460" w:rsidP="00106917">
      <w:pPr>
        <w:spacing w:after="0" w:line="240" w:lineRule="auto"/>
        <w:ind w:left="720" w:hanging="720"/>
        <w:rPr>
          <w:rFonts w:ascii="Times New Roman" w:hAnsi="Times New Roman" w:cs="Times New Roman"/>
          <w:i/>
          <w:sz w:val="24"/>
          <w:szCs w:val="24"/>
        </w:rPr>
      </w:pPr>
      <w:r w:rsidRPr="00106917">
        <w:rPr>
          <w:rFonts w:ascii="Times New Roman" w:hAnsi="Times New Roman" w:cs="Times New Roman"/>
          <w:i/>
          <w:sz w:val="24"/>
          <w:szCs w:val="24"/>
          <w:vertAlign w:val="superscript"/>
        </w:rPr>
        <w:t>2</w:t>
      </w:r>
      <w:r w:rsidRPr="00106917">
        <w:rPr>
          <w:rFonts w:ascii="Times New Roman" w:hAnsi="Times New Roman" w:cs="Times New Roman"/>
          <w:i/>
          <w:sz w:val="24"/>
          <w:szCs w:val="24"/>
        </w:rPr>
        <w:t xml:space="preserve"> </w:t>
      </w:r>
      <w:r w:rsidR="00106917" w:rsidRPr="00106917">
        <w:rPr>
          <w:rFonts w:ascii="Times New Roman" w:hAnsi="Times New Roman" w:cs="Times New Roman"/>
          <w:i/>
          <w:sz w:val="24"/>
          <w:szCs w:val="24"/>
        </w:rPr>
        <w:t>Bloomberg School of Public Health, Johns Hopkins University, 615 N. Wolfe Street, Baltimore, MD 21205</w:t>
      </w:r>
    </w:p>
    <w:p w14:paraId="59BD3277" w14:textId="77777777" w:rsidR="003D0460" w:rsidRDefault="003D0460" w:rsidP="003D0460">
      <w:pPr>
        <w:pStyle w:val="CommentText"/>
        <w:spacing w:after="0"/>
        <w:ind w:left="720" w:hanging="720"/>
        <w:rPr>
          <w:rFonts w:ascii="Times New Roman" w:hAnsi="Times New Roman" w:cs="Times New Roman"/>
          <w:i/>
          <w:sz w:val="24"/>
          <w:szCs w:val="24"/>
        </w:rPr>
      </w:pPr>
      <w:r>
        <w:rPr>
          <w:rFonts w:ascii="Times New Roman" w:hAnsi="Times New Roman" w:cs="Times New Roman"/>
          <w:i/>
          <w:sz w:val="24"/>
          <w:szCs w:val="24"/>
          <w:vertAlign w:val="superscript"/>
          <w:lang w:val="es-EC"/>
        </w:rPr>
        <w:t>3</w:t>
      </w:r>
      <w:r>
        <w:rPr>
          <w:rFonts w:ascii="Times New Roman" w:hAnsi="Times New Roman" w:cs="Times New Roman"/>
          <w:i/>
          <w:sz w:val="24"/>
          <w:szCs w:val="24"/>
          <w:lang w:val="es-EC"/>
        </w:rPr>
        <w:t xml:space="preserve"> Laboratorio de Ecología, </w:t>
      </w:r>
      <w:r w:rsidRPr="003D0460">
        <w:rPr>
          <w:rFonts w:ascii="Times New Roman" w:hAnsi="Times New Roman" w:cs="Times New Roman"/>
          <w:i/>
          <w:sz w:val="24"/>
          <w:szCs w:val="24"/>
          <w:lang w:val="es-EC"/>
        </w:rPr>
        <w:t>Escuela de Biología, Universidad</w:t>
      </w:r>
      <w:r>
        <w:rPr>
          <w:rFonts w:ascii="Times New Roman" w:hAnsi="Times New Roman" w:cs="Times New Roman"/>
          <w:i/>
          <w:sz w:val="24"/>
          <w:szCs w:val="24"/>
          <w:lang w:val="es-EC"/>
        </w:rPr>
        <w:t xml:space="preserve"> del Azuay, Av. 24 de Mayo 7-77, </w:t>
      </w:r>
      <w:r w:rsidRPr="003D0460">
        <w:rPr>
          <w:rFonts w:ascii="Times New Roman" w:hAnsi="Times New Roman" w:cs="Times New Roman"/>
          <w:i/>
          <w:sz w:val="24"/>
          <w:szCs w:val="24"/>
        </w:rPr>
        <w:t>Cuenca, Ecuador</w:t>
      </w:r>
    </w:p>
    <w:p w14:paraId="4A45EA4D" w14:textId="77777777" w:rsidR="003D0460" w:rsidRPr="00106917" w:rsidRDefault="003D0460" w:rsidP="003D0460">
      <w:pPr>
        <w:pStyle w:val="CommentText"/>
        <w:spacing w:after="0"/>
        <w:ind w:left="720" w:hanging="720"/>
        <w:rPr>
          <w:rFonts w:ascii="Times New Roman" w:hAnsi="Times New Roman" w:cs="Times New Roman"/>
          <w:i/>
          <w:sz w:val="24"/>
          <w:szCs w:val="24"/>
          <w:lang w:val="es-EC"/>
        </w:rPr>
      </w:pPr>
      <w:r w:rsidRPr="00106917">
        <w:rPr>
          <w:rFonts w:ascii="Times New Roman" w:hAnsi="Times New Roman" w:cs="Times New Roman"/>
          <w:i/>
          <w:sz w:val="24"/>
          <w:szCs w:val="24"/>
          <w:vertAlign w:val="superscript"/>
        </w:rPr>
        <w:t>4</w:t>
      </w:r>
      <w:r w:rsidR="00106917" w:rsidRPr="00106917">
        <w:rPr>
          <w:rFonts w:ascii="Times New Roman" w:hAnsi="Times New Roman" w:cs="Times New Roman"/>
          <w:i/>
          <w:spacing w:val="5"/>
          <w:sz w:val="24"/>
          <w:szCs w:val="24"/>
        </w:rPr>
        <w:t xml:space="preserve"> Swiss Federal Research Institute WSL, </w:t>
      </w:r>
      <w:proofErr w:type="spellStart"/>
      <w:r w:rsidR="00106917" w:rsidRPr="00106917">
        <w:rPr>
          <w:rFonts w:ascii="Times New Roman" w:hAnsi="Times New Roman" w:cs="Times New Roman"/>
          <w:i/>
          <w:spacing w:val="5"/>
          <w:sz w:val="24"/>
          <w:szCs w:val="24"/>
        </w:rPr>
        <w:t>Zürcherstrasse</w:t>
      </w:r>
      <w:proofErr w:type="spellEnd"/>
      <w:r w:rsidR="00106917" w:rsidRPr="00106917">
        <w:rPr>
          <w:rFonts w:ascii="Times New Roman" w:hAnsi="Times New Roman" w:cs="Times New Roman"/>
          <w:i/>
          <w:spacing w:val="5"/>
          <w:sz w:val="24"/>
          <w:szCs w:val="24"/>
        </w:rPr>
        <w:t xml:space="preserve"> 111, 8903 </w:t>
      </w:r>
      <w:proofErr w:type="spellStart"/>
      <w:r w:rsidR="00106917" w:rsidRPr="00106917">
        <w:rPr>
          <w:rFonts w:ascii="Times New Roman" w:hAnsi="Times New Roman" w:cs="Times New Roman"/>
          <w:i/>
          <w:spacing w:val="5"/>
          <w:sz w:val="24"/>
          <w:szCs w:val="24"/>
        </w:rPr>
        <w:t>Birmensdorf</w:t>
      </w:r>
      <w:proofErr w:type="spellEnd"/>
      <w:r w:rsidR="00106917" w:rsidRPr="00106917">
        <w:rPr>
          <w:rFonts w:ascii="Times New Roman" w:hAnsi="Times New Roman" w:cs="Times New Roman"/>
          <w:i/>
          <w:spacing w:val="5"/>
          <w:sz w:val="24"/>
          <w:szCs w:val="24"/>
        </w:rPr>
        <w:t>, Switzerland</w:t>
      </w:r>
    </w:p>
    <w:p w14:paraId="773A7B77" w14:textId="77777777" w:rsidR="00FC1CE8" w:rsidRPr="00106917" w:rsidRDefault="003D0460" w:rsidP="003D0460">
      <w:pPr>
        <w:spacing w:after="0" w:line="240" w:lineRule="auto"/>
        <w:rPr>
          <w:rFonts w:ascii="Times New Roman" w:hAnsi="Times New Roman" w:cs="Times New Roman"/>
          <w:i/>
          <w:sz w:val="24"/>
          <w:szCs w:val="24"/>
        </w:rPr>
      </w:pPr>
      <w:r w:rsidRPr="00106917">
        <w:rPr>
          <w:rFonts w:ascii="Times New Roman" w:hAnsi="Times New Roman" w:cs="Times New Roman"/>
          <w:i/>
          <w:iCs/>
          <w:sz w:val="24"/>
          <w:szCs w:val="24"/>
          <w:vertAlign w:val="superscript"/>
        </w:rPr>
        <w:t>3</w:t>
      </w:r>
      <w:r w:rsidRPr="00106917">
        <w:rPr>
          <w:rFonts w:ascii="Times New Roman" w:hAnsi="Times New Roman" w:cs="Times New Roman"/>
          <w:i/>
          <w:iCs/>
          <w:sz w:val="24"/>
          <w:szCs w:val="24"/>
        </w:rPr>
        <w:t xml:space="preserve"> </w:t>
      </w:r>
      <w:r w:rsidR="00FC1CE8" w:rsidRPr="00106917">
        <w:rPr>
          <w:rFonts w:ascii="Times New Roman" w:hAnsi="Times New Roman" w:cs="Times New Roman"/>
          <w:i/>
          <w:iCs/>
          <w:sz w:val="24"/>
          <w:szCs w:val="24"/>
        </w:rPr>
        <w:t>University of Pittsburgh, Department of Biological Sciences, Pittsburgh, PA</w:t>
      </w:r>
    </w:p>
    <w:p w14:paraId="199F68DD" w14:textId="77777777" w:rsidR="009373F8" w:rsidRDefault="009373F8" w:rsidP="007A003A">
      <w:pPr>
        <w:spacing w:after="0" w:line="240" w:lineRule="auto"/>
        <w:rPr>
          <w:rFonts w:ascii="Times New Roman" w:hAnsi="Times New Roman" w:cs="Times New Roman"/>
          <w:sz w:val="24"/>
          <w:szCs w:val="24"/>
        </w:rPr>
      </w:pPr>
    </w:p>
    <w:p w14:paraId="138697AA" w14:textId="77777777" w:rsidR="00FC1CE8" w:rsidRDefault="00FC1CE8" w:rsidP="007A003A">
      <w:pPr>
        <w:spacing w:after="0" w:line="240" w:lineRule="auto"/>
        <w:rPr>
          <w:rFonts w:ascii="Times New Roman" w:hAnsi="Times New Roman" w:cs="Times New Roman"/>
          <w:sz w:val="24"/>
          <w:szCs w:val="24"/>
        </w:rPr>
      </w:pPr>
    </w:p>
    <w:p w14:paraId="2D752322" w14:textId="77777777" w:rsidR="00FC1CE8" w:rsidRDefault="00FC1CE8" w:rsidP="007A003A">
      <w:pPr>
        <w:spacing w:after="0" w:line="240" w:lineRule="auto"/>
        <w:rPr>
          <w:rFonts w:ascii="Times New Roman" w:hAnsi="Times New Roman" w:cs="Times New Roman"/>
          <w:sz w:val="24"/>
          <w:szCs w:val="24"/>
        </w:rPr>
      </w:pPr>
    </w:p>
    <w:p w14:paraId="01D1A90B" w14:textId="77777777" w:rsidR="00E415C4" w:rsidRDefault="00E415C4" w:rsidP="007A003A">
      <w:pPr>
        <w:spacing w:after="0" w:line="240" w:lineRule="auto"/>
        <w:rPr>
          <w:rFonts w:ascii="Times New Roman" w:hAnsi="Times New Roman" w:cs="Times New Roman"/>
          <w:sz w:val="24"/>
          <w:szCs w:val="24"/>
        </w:rPr>
      </w:pPr>
      <w:r w:rsidRPr="006C5D3F">
        <w:rPr>
          <w:rFonts w:ascii="Times New Roman" w:hAnsi="Times New Roman" w:cs="Times New Roman"/>
          <w:sz w:val="24"/>
          <w:szCs w:val="24"/>
        </w:rPr>
        <w:t>ABSTRACT</w:t>
      </w:r>
    </w:p>
    <w:p w14:paraId="634ECEBB" w14:textId="15AA205E" w:rsidR="003021DC" w:rsidRDefault="00BC17A8" w:rsidP="007A003A">
      <w:pPr>
        <w:spacing w:after="0" w:line="240" w:lineRule="auto"/>
        <w:rPr>
          <w:rFonts w:ascii="Times New Roman" w:hAnsi="Times New Roman" w:cs="Times New Roman"/>
          <w:sz w:val="24"/>
          <w:szCs w:val="24"/>
        </w:rPr>
      </w:pPr>
      <w:r>
        <w:rPr>
          <w:rFonts w:ascii="Times New Roman" w:hAnsi="Times New Roman" w:cs="Times New Roman"/>
          <w:sz w:val="24"/>
          <w:szCs w:val="24"/>
        </w:rPr>
        <w:t>There is a</w:t>
      </w:r>
      <w:r w:rsidR="004A4C69">
        <w:rPr>
          <w:rFonts w:ascii="Times New Roman" w:hAnsi="Times New Roman" w:cs="Times New Roman"/>
          <w:sz w:val="24"/>
          <w:szCs w:val="24"/>
        </w:rPr>
        <w:t xml:space="preserve"> long history of </w:t>
      </w:r>
      <w:r>
        <w:rPr>
          <w:rFonts w:ascii="Times New Roman" w:hAnsi="Times New Roman" w:cs="Times New Roman"/>
          <w:sz w:val="24"/>
          <w:szCs w:val="24"/>
        </w:rPr>
        <w:t xml:space="preserve">using birds as indicators </w:t>
      </w:r>
      <w:r w:rsidR="004A4C69" w:rsidRPr="006B0DB5">
        <w:rPr>
          <w:rFonts w:ascii="Times New Roman" w:hAnsi="Times New Roman" w:cs="Times New Roman"/>
          <w:sz w:val="24"/>
          <w:szCs w:val="24"/>
        </w:rPr>
        <w:t xml:space="preserve">of </w:t>
      </w:r>
      <w:commentRangeStart w:id="0"/>
      <w:del w:id="1" w:author="Microsoft Office User" w:date="2021-04-12T11:19:00Z">
        <w:r w:rsidR="004A4C69" w:rsidRPr="006B0DB5" w:rsidDel="00591095">
          <w:rPr>
            <w:rFonts w:ascii="Times New Roman" w:hAnsi="Times New Roman" w:cs="Times New Roman"/>
            <w:sz w:val="24"/>
            <w:szCs w:val="24"/>
          </w:rPr>
          <w:delText>pervasive</w:delText>
        </w:r>
        <w:commentRangeEnd w:id="0"/>
        <w:r w:rsidR="00F80AA4" w:rsidDel="00591095">
          <w:rPr>
            <w:rStyle w:val="CommentReference"/>
          </w:rPr>
          <w:commentReference w:id="0"/>
        </w:r>
        <w:r w:rsidR="004A4C69" w:rsidRPr="006B0DB5" w:rsidDel="00591095">
          <w:rPr>
            <w:rFonts w:ascii="Times New Roman" w:hAnsi="Times New Roman" w:cs="Times New Roman"/>
            <w:sz w:val="24"/>
            <w:szCs w:val="24"/>
          </w:rPr>
          <w:delText xml:space="preserve"> </w:delText>
        </w:r>
      </w:del>
      <w:r>
        <w:rPr>
          <w:rFonts w:ascii="Times New Roman" w:hAnsi="Times New Roman" w:cs="Times New Roman"/>
          <w:sz w:val="24"/>
          <w:szCs w:val="24"/>
        </w:rPr>
        <w:t xml:space="preserve">environmental </w:t>
      </w:r>
      <w:r w:rsidR="004A4C69" w:rsidRPr="006B0DB5">
        <w:rPr>
          <w:rFonts w:ascii="Times New Roman" w:hAnsi="Times New Roman" w:cs="Times New Roman"/>
          <w:sz w:val="24"/>
          <w:szCs w:val="24"/>
        </w:rPr>
        <w:t xml:space="preserve">threats </w:t>
      </w:r>
      <w:r w:rsidR="001F7BC7">
        <w:rPr>
          <w:rFonts w:ascii="Times New Roman" w:hAnsi="Times New Roman" w:cs="Times New Roman"/>
          <w:sz w:val="24"/>
          <w:szCs w:val="24"/>
        </w:rPr>
        <w:t>that</w:t>
      </w:r>
      <w:r w:rsidR="004A4C69" w:rsidRPr="006B0DB5">
        <w:rPr>
          <w:rFonts w:ascii="Times New Roman" w:hAnsi="Times New Roman" w:cs="Times New Roman"/>
          <w:sz w:val="24"/>
          <w:szCs w:val="24"/>
        </w:rPr>
        <w:t xml:space="preserve"> </w:t>
      </w:r>
      <w:r>
        <w:rPr>
          <w:rFonts w:ascii="Times New Roman" w:hAnsi="Times New Roman" w:cs="Times New Roman"/>
          <w:sz w:val="24"/>
          <w:szCs w:val="24"/>
        </w:rPr>
        <w:t xml:space="preserve">may result in </w:t>
      </w:r>
      <w:commentRangeStart w:id="2"/>
      <w:r w:rsidR="004A4C69" w:rsidRPr="006B0DB5">
        <w:rPr>
          <w:rFonts w:ascii="Times New Roman" w:hAnsi="Times New Roman" w:cs="Times New Roman"/>
          <w:sz w:val="24"/>
          <w:szCs w:val="24"/>
        </w:rPr>
        <w:t>major changes in ecosystem conditions</w:t>
      </w:r>
      <w:commentRangeEnd w:id="2"/>
      <w:r w:rsidR="00F80AA4">
        <w:rPr>
          <w:rStyle w:val="CommentReference"/>
        </w:rPr>
        <w:commentReference w:id="2"/>
      </w:r>
      <w:r w:rsidR="004A4C69">
        <w:rPr>
          <w:rFonts w:ascii="Times New Roman" w:hAnsi="Times New Roman" w:cs="Times New Roman"/>
          <w:sz w:val="24"/>
          <w:szCs w:val="24"/>
        </w:rPr>
        <w:t xml:space="preserve">. </w:t>
      </w:r>
      <w:commentRangeStart w:id="3"/>
      <w:r w:rsidR="00DE0D99">
        <w:rPr>
          <w:rFonts w:ascii="Times New Roman" w:hAnsi="Times New Roman" w:cs="Times New Roman"/>
          <w:sz w:val="24"/>
          <w:szCs w:val="24"/>
        </w:rPr>
        <w:t>W</w:t>
      </w:r>
      <w:r w:rsidR="00DE0D99" w:rsidRPr="00287224">
        <w:rPr>
          <w:rFonts w:ascii="Times New Roman" w:hAnsi="Times New Roman" w:cs="Times New Roman"/>
          <w:sz w:val="24"/>
          <w:szCs w:val="24"/>
        </w:rPr>
        <w:t>e</w:t>
      </w:r>
      <w:commentRangeEnd w:id="3"/>
      <w:r w:rsidR="00F80AA4">
        <w:rPr>
          <w:rStyle w:val="CommentReference"/>
        </w:rPr>
        <w:commentReference w:id="3"/>
      </w:r>
      <w:r w:rsidR="00DE0D99" w:rsidRPr="00287224">
        <w:rPr>
          <w:rFonts w:ascii="Times New Roman" w:hAnsi="Times New Roman" w:cs="Times New Roman"/>
          <w:sz w:val="24"/>
          <w:szCs w:val="24"/>
        </w:rPr>
        <w:t xml:space="preserve"> </w:t>
      </w:r>
      <w:del w:id="4" w:author="Microsoft Office User" w:date="2021-02-07T08:21:00Z">
        <w:r w:rsidR="00DE0D99" w:rsidRPr="00287224" w:rsidDel="00F80AA4">
          <w:rPr>
            <w:rFonts w:ascii="Times New Roman" w:hAnsi="Times New Roman" w:cs="Times New Roman"/>
            <w:sz w:val="24"/>
            <w:szCs w:val="24"/>
          </w:rPr>
          <w:delText xml:space="preserve">utilize </w:delText>
        </w:r>
      </w:del>
      <w:ins w:id="5" w:author="Microsoft Office User" w:date="2021-02-07T08:21:00Z">
        <w:r w:rsidR="00F80AA4">
          <w:rPr>
            <w:rFonts w:ascii="Times New Roman" w:hAnsi="Times New Roman" w:cs="Times New Roman"/>
            <w:sz w:val="24"/>
            <w:szCs w:val="24"/>
          </w:rPr>
          <w:t>use</w:t>
        </w:r>
        <w:r w:rsidR="00F80AA4" w:rsidRPr="00287224">
          <w:rPr>
            <w:rFonts w:ascii="Times New Roman" w:hAnsi="Times New Roman" w:cs="Times New Roman"/>
            <w:sz w:val="24"/>
            <w:szCs w:val="24"/>
          </w:rPr>
          <w:t xml:space="preserve"> </w:t>
        </w:r>
      </w:ins>
      <w:r w:rsidR="00DE0D99" w:rsidRPr="00287224">
        <w:rPr>
          <w:rFonts w:ascii="Times New Roman" w:hAnsi="Times New Roman" w:cs="Times New Roman"/>
          <w:sz w:val="24"/>
          <w:szCs w:val="24"/>
        </w:rPr>
        <w:t>a</w:t>
      </w:r>
      <w:r>
        <w:rPr>
          <w:rFonts w:ascii="Times New Roman" w:hAnsi="Times New Roman" w:cs="Times New Roman"/>
          <w:sz w:val="24"/>
          <w:szCs w:val="24"/>
        </w:rPr>
        <w:t>n</w:t>
      </w:r>
      <w:r w:rsidR="00DE0D99" w:rsidRPr="00287224">
        <w:rPr>
          <w:rFonts w:ascii="Times New Roman" w:hAnsi="Times New Roman" w:cs="Times New Roman"/>
          <w:sz w:val="24"/>
          <w:szCs w:val="24"/>
        </w:rPr>
        <w:t xml:space="preserve"> </w:t>
      </w:r>
      <w:r w:rsidR="00DE0D99">
        <w:rPr>
          <w:rFonts w:ascii="Times New Roman" w:hAnsi="Times New Roman" w:cs="Times New Roman"/>
          <w:sz w:val="24"/>
          <w:szCs w:val="24"/>
        </w:rPr>
        <w:t xml:space="preserve">11-yr constant </w:t>
      </w:r>
      <w:r w:rsidR="00DE0D99" w:rsidRPr="00287224">
        <w:rPr>
          <w:rFonts w:ascii="Times New Roman" w:hAnsi="Times New Roman" w:cs="Times New Roman"/>
          <w:sz w:val="24"/>
          <w:szCs w:val="24"/>
        </w:rPr>
        <w:t>effort mist netting data set from the Ecuadorian Andes</w:t>
      </w:r>
      <w:r w:rsidR="009C1A18">
        <w:rPr>
          <w:rFonts w:ascii="Times New Roman" w:hAnsi="Times New Roman" w:cs="Times New Roman"/>
          <w:sz w:val="24"/>
          <w:szCs w:val="24"/>
        </w:rPr>
        <w:t xml:space="preserve"> to assess the population trends of</w:t>
      </w:r>
      <w:r w:rsidR="00DE0D99" w:rsidRPr="00287224">
        <w:rPr>
          <w:rFonts w:ascii="Times New Roman" w:hAnsi="Times New Roman" w:cs="Times New Roman"/>
          <w:sz w:val="24"/>
          <w:szCs w:val="24"/>
        </w:rPr>
        <w:t xml:space="preserve"> resident bird species in </w:t>
      </w:r>
      <w:r w:rsidR="00120FCB">
        <w:rPr>
          <w:rFonts w:ascii="Times New Roman" w:hAnsi="Times New Roman" w:cs="Times New Roman"/>
          <w:sz w:val="24"/>
          <w:szCs w:val="24"/>
        </w:rPr>
        <w:t xml:space="preserve">three </w:t>
      </w:r>
      <w:r w:rsidR="00DE0D99" w:rsidRPr="00287224">
        <w:rPr>
          <w:rFonts w:ascii="Times New Roman" w:hAnsi="Times New Roman" w:cs="Times New Roman"/>
          <w:sz w:val="24"/>
          <w:szCs w:val="24"/>
        </w:rPr>
        <w:t xml:space="preserve">high elevation habitats. </w:t>
      </w:r>
      <w:r w:rsidR="006C5D3F">
        <w:rPr>
          <w:rFonts w:ascii="Times New Roman" w:hAnsi="Times New Roman" w:cs="Times New Roman"/>
          <w:sz w:val="24"/>
          <w:szCs w:val="24"/>
        </w:rPr>
        <w:t xml:space="preserve">These habitats included native, mature secondary, </w:t>
      </w:r>
      <w:r w:rsidR="006C5D3F">
        <w:rPr>
          <w:rFonts w:ascii="Times New Roman" w:hAnsi="Times New Roman" w:cs="Times New Roman"/>
          <w:sz w:val="24"/>
          <w:szCs w:val="24"/>
          <w:lang w:val="en"/>
        </w:rPr>
        <w:t>s</w:t>
      </w:r>
      <w:r w:rsidR="006C5D3F" w:rsidRPr="003304CD">
        <w:rPr>
          <w:rFonts w:ascii="Times New Roman" w:hAnsi="Times New Roman" w:cs="Times New Roman"/>
          <w:sz w:val="24"/>
          <w:szCs w:val="24"/>
          <w:lang w:val="en"/>
        </w:rPr>
        <w:t>ub</w:t>
      </w:r>
      <w:r w:rsidR="006C5D3F">
        <w:rPr>
          <w:rFonts w:ascii="Times New Roman" w:hAnsi="Times New Roman" w:cs="Times New Roman"/>
          <w:sz w:val="24"/>
          <w:szCs w:val="24"/>
          <w:lang w:val="en"/>
        </w:rPr>
        <w:t>tropical moist broadleaf forest</w:t>
      </w:r>
      <w:r w:rsidR="006C5D3F">
        <w:rPr>
          <w:rFonts w:ascii="Times New Roman" w:hAnsi="Times New Roman" w:cs="Times New Roman"/>
          <w:sz w:val="24"/>
          <w:szCs w:val="24"/>
        </w:rPr>
        <w:t xml:space="preserve">; </w:t>
      </w:r>
      <w:r w:rsidR="006C5D3F" w:rsidRPr="008E7AAD">
        <w:rPr>
          <w:rFonts w:ascii="Times New Roman" w:hAnsi="Times New Roman" w:cs="Times New Roman"/>
          <w:sz w:val="24"/>
          <w:szCs w:val="24"/>
        </w:rPr>
        <w:t xml:space="preserve">mixed </w:t>
      </w:r>
      <w:r w:rsidR="006C5D3F">
        <w:rPr>
          <w:rFonts w:ascii="Times New Roman" w:hAnsi="Times New Roman" w:cs="Times New Roman"/>
          <w:sz w:val="24"/>
          <w:szCs w:val="24"/>
        </w:rPr>
        <w:t xml:space="preserve">native and non-native forest; and </w:t>
      </w:r>
      <w:r w:rsidR="006C5D3F" w:rsidRPr="008E7AAD">
        <w:rPr>
          <w:rFonts w:ascii="Times New Roman" w:hAnsi="Times New Roman" w:cs="Times New Roman"/>
          <w:sz w:val="24"/>
          <w:szCs w:val="24"/>
        </w:rPr>
        <w:t xml:space="preserve">native </w:t>
      </w:r>
      <w:r w:rsidR="006C5D3F">
        <w:rPr>
          <w:rFonts w:ascii="Times New Roman" w:hAnsi="Times New Roman" w:cs="Times New Roman"/>
          <w:sz w:val="24"/>
          <w:szCs w:val="24"/>
        </w:rPr>
        <w:t xml:space="preserve">montane shrubland. </w:t>
      </w:r>
      <w:r w:rsidR="00AA4513">
        <w:rPr>
          <w:rFonts w:ascii="Times New Roman" w:hAnsi="Times New Roman" w:cs="Times New Roman"/>
          <w:sz w:val="24"/>
          <w:szCs w:val="24"/>
        </w:rPr>
        <w:t xml:space="preserve">Results indicate that bird populations across </w:t>
      </w:r>
      <w:r w:rsidR="006C5D3F">
        <w:rPr>
          <w:rFonts w:ascii="Times New Roman" w:hAnsi="Times New Roman" w:cs="Times New Roman"/>
          <w:sz w:val="24"/>
          <w:szCs w:val="24"/>
        </w:rPr>
        <w:t xml:space="preserve">these </w:t>
      </w:r>
      <w:r w:rsidR="00AA4513">
        <w:rPr>
          <w:rFonts w:ascii="Times New Roman" w:hAnsi="Times New Roman" w:cs="Times New Roman"/>
          <w:sz w:val="24"/>
          <w:szCs w:val="24"/>
        </w:rPr>
        <w:t>three habitats have been declining an average 2.8%/</w:t>
      </w:r>
      <w:proofErr w:type="spellStart"/>
      <w:r w:rsidR="00AA4513">
        <w:rPr>
          <w:rFonts w:ascii="Times New Roman" w:hAnsi="Times New Roman" w:cs="Times New Roman"/>
          <w:sz w:val="24"/>
          <w:szCs w:val="24"/>
        </w:rPr>
        <w:t>yr</w:t>
      </w:r>
      <w:proofErr w:type="spellEnd"/>
      <w:r w:rsidR="00AA4513">
        <w:rPr>
          <w:rFonts w:ascii="Times New Roman" w:hAnsi="Times New Roman" w:cs="Times New Roman"/>
          <w:sz w:val="24"/>
          <w:szCs w:val="24"/>
        </w:rPr>
        <w:t xml:space="preserve">, and this decline </w:t>
      </w:r>
      <w:r w:rsidR="006C5D3F">
        <w:rPr>
          <w:rFonts w:ascii="Times New Roman" w:hAnsi="Times New Roman" w:cs="Times New Roman"/>
          <w:sz w:val="24"/>
          <w:szCs w:val="24"/>
        </w:rPr>
        <w:t>is</w:t>
      </w:r>
      <w:r w:rsidR="00AA4513">
        <w:rPr>
          <w:rFonts w:ascii="Times New Roman" w:hAnsi="Times New Roman" w:cs="Times New Roman"/>
          <w:sz w:val="24"/>
          <w:szCs w:val="24"/>
        </w:rPr>
        <w:t xml:space="preserve"> significant. Capture rates declined for </w:t>
      </w:r>
      <w:r w:rsidR="00120FCB">
        <w:rPr>
          <w:rFonts w:ascii="Times New Roman" w:hAnsi="Times New Roman" w:cs="Times New Roman"/>
          <w:sz w:val="24"/>
          <w:szCs w:val="24"/>
        </w:rPr>
        <w:t>79</w:t>
      </w:r>
      <w:r w:rsidR="00120FCB" w:rsidRPr="00120FCB">
        <w:rPr>
          <w:rFonts w:ascii="Times New Roman" w:hAnsi="Times New Roman" w:cs="Times New Roman"/>
          <w:sz w:val="24"/>
          <w:szCs w:val="24"/>
        </w:rPr>
        <w:t>%</w:t>
      </w:r>
      <w:r w:rsidR="00AA4513" w:rsidRPr="00120FCB">
        <w:rPr>
          <w:rFonts w:ascii="Times New Roman" w:hAnsi="Times New Roman" w:cs="Times New Roman"/>
          <w:sz w:val="24"/>
          <w:szCs w:val="24"/>
        </w:rPr>
        <w:t xml:space="preserve"> </w:t>
      </w:r>
      <w:r w:rsidR="00AA4513">
        <w:rPr>
          <w:rFonts w:ascii="Times New Roman" w:hAnsi="Times New Roman" w:cs="Times New Roman"/>
          <w:sz w:val="24"/>
          <w:szCs w:val="24"/>
        </w:rPr>
        <w:t xml:space="preserve">of the 38 species </w:t>
      </w:r>
      <w:r w:rsidR="00120FCB">
        <w:rPr>
          <w:rFonts w:ascii="Times New Roman" w:hAnsi="Times New Roman" w:cs="Times New Roman"/>
          <w:sz w:val="24"/>
          <w:szCs w:val="24"/>
        </w:rPr>
        <w:t>that</w:t>
      </w:r>
      <w:r w:rsidR="00AA4513">
        <w:rPr>
          <w:rFonts w:ascii="Times New Roman" w:hAnsi="Times New Roman" w:cs="Times New Roman"/>
          <w:sz w:val="24"/>
          <w:szCs w:val="24"/>
        </w:rPr>
        <w:t xml:space="preserve"> met our inclusion criteria</w:t>
      </w:r>
      <w:ins w:id="6" w:author="Microsoft Office User" w:date="2021-04-12T14:24:00Z">
        <w:r w:rsidR="00B64D59">
          <w:rPr>
            <w:rFonts w:ascii="Times New Roman" w:hAnsi="Times New Roman" w:cs="Times New Roman"/>
            <w:sz w:val="24"/>
            <w:szCs w:val="24"/>
          </w:rPr>
          <w:t xml:space="preserve"> [</w:t>
        </w:r>
        <w:r w:rsidR="00B64D59" w:rsidRPr="00B64D59">
          <w:rPr>
            <w:rFonts w:ascii="Times New Roman" w:hAnsi="Times New Roman" w:cs="Times New Roman"/>
            <w:sz w:val="24"/>
            <w:szCs w:val="24"/>
            <w:highlight w:val="yellow"/>
            <w:rPrChange w:id="7" w:author="Microsoft Office User" w:date="2021-04-12T14:25:00Z">
              <w:rPr>
                <w:rFonts w:ascii="Times New Roman" w:hAnsi="Times New Roman" w:cs="Times New Roman"/>
                <w:sz w:val="24"/>
                <w:szCs w:val="24"/>
              </w:rPr>
            </w:rPrChange>
          </w:rPr>
          <w:t xml:space="preserve">declined in at last 1 habitat? Each </w:t>
        </w:r>
      </w:ins>
      <w:ins w:id="8" w:author="Microsoft Office User" w:date="2021-04-12T14:25:00Z">
        <w:r w:rsidR="00B64D59" w:rsidRPr="00B64D59">
          <w:rPr>
            <w:rFonts w:ascii="Times New Roman" w:hAnsi="Times New Roman" w:cs="Times New Roman"/>
            <w:sz w:val="24"/>
            <w:szCs w:val="24"/>
            <w:highlight w:val="yellow"/>
            <w:rPrChange w:id="9" w:author="Microsoft Office User" w:date="2021-04-12T14:25:00Z">
              <w:rPr>
                <w:rFonts w:ascii="Times New Roman" w:hAnsi="Times New Roman" w:cs="Times New Roman"/>
                <w:sz w:val="24"/>
                <w:szCs w:val="24"/>
              </w:rPr>
            </w:rPrChange>
          </w:rPr>
          <w:t>habitat?]</w:t>
        </w:r>
      </w:ins>
      <w:r w:rsidR="00AA4513" w:rsidRPr="00B64D59">
        <w:rPr>
          <w:rFonts w:ascii="Times New Roman" w:hAnsi="Times New Roman" w:cs="Times New Roman"/>
          <w:sz w:val="24"/>
          <w:szCs w:val="24"/>
          <w:highlight w:val="yellow"/>
          <w:rPrChange w:id="10" w:author="Microsoft Office User" w:date="2021-04-12T14:25:00Z">
            <w:rPr>
              <w:rFonts w:ascii="Times New Roman" w:hAnsi="Times New Roman" w:cs="Times New Roman"/>
              <w:sz w:val="24"/>
              <w:szCs w:val="24"/>
            </w:rPr>
          </w:rPrChange>
        </w:rPr>
        <w:t>.</w:t>
      </w:r>
      <w:r w:rsidR="00AA4513">
        <w:rPr>
          <w:rFonts w:ascii="Times New Roman" w:hAnsi="Times New Roman" w:cs="Times New Roman"/>
          <w:sz w:val="24"/>
          <w:szCs w:val="24"/>
        </w:rPr>
        <w:t xml:space="preserve"> When species were grouped by diet, body size, primary habitat occupied, or habitat breadth, no particular group of species </w:t>
      </w:r>
      <w:r w:rsidR="009D0257">
        <w:rPr>
          <w:rFonts w:ascii="Times New Roman" w:hAnsi="Times New Roman" w:cs="Times New Roman"/>
          <w:sz w:val="24"/>
          <w:szCs w:val="24"/>
        </w:rPr>
        <w:t>showed significant differences in rates of decline</w:t>
      </w:r>
      <w:ins w:id="11" w:author="Microsoft Office User" w:date="2021-04-12T14:25:00Z">
        <w:r w:rsidR="00B64D59">
          <w:rPr>
            <w:rFonts w:ascii="Times New Roman" w:hAnsi="Times New Roman" w:cs="Times New Roman"/>
            <w:sz w:val="24"/>
            <w:szCs w:val="24"/>
          </w:rPr>
          <w:t xml:space="preserve"> [</w:t>
        </w:r>
        <w:r w:rsidR="00B64D59" w:rsidRPr="00B64D59">
          <w:rPr>
            <w:rFonts w:ascii="Times New Roman" w:hAnsi="Times New Roman" w:cs="Times New Roman"/>
            <w:sz w:val="24"/>
            <w:szCs w:val="24"/>
            <w:highlight w:val="yellow"/>
            <w:rPrChange w:id="12" w:author="Microsoft Office User" w:date="2021-04-12T14:25:00Z">
              <w:rPr>
                <w:rFonts w:ascii="Times New Roman" w:hAnsi="Times New Roman" w:cs="Times New Roman"/>
                <w:sz w:val="24"/>
                <w:szCs w:val="24"/>
              </w:rPr>
            </w:rPrChange>
          </w:rPr>
          <w:t>and no group show significant INCREASE!]</w:t>
        </w:r>
      </w:ins>
      <w:r w:rsidR="00AA4513" w:rsidRPr="00B64D59">
        <w:rPr>
          <w:rFonts w:ascii="Times New Roman" w:hAnsi="Times New Roman" w:cs="Times New Roman"/>
          <w:sz w:val="24"/>
          <w:szCs w:val="24"/>
          <w:highlight w:val="yellow"/>
          <w:rPrChange w:id="13" w:author="Microsoft Office User" w:date="2021-04-12T14:25:00Z">
            <w:rPr>
              <w:rFonts w:ascii="Times New Roman" w:hAnsi="Times New Roman" w:cs="Times New Roman"/>
              <w:sz w:val="24"/>
              <w:szCs w:val="24"/>
            </w:rPr>
          </w:rPrChange>
        </w:rPr>
        <w:t>.</w:t>
      </w:r>
      <w:r w:rsidR="006C5D3F">
        <w:rPr>
          <w:rFonts w:ascii="Times New Roman" w:hAnsi="Times New Roman" w:cs="Times New Roman"/>
          <w:sz w:val="24"/>
          <w:szCs w:val="24"/>
        </w:rPr>
        <w:t xml:space="preserve"> </w:t>
      </w:r>
      <w:r w:rsidR="00AA4513">
        <w:rPr>
          <w:rFonts w:ascii="Times New Roman" w:hAnsi="Times New Roman" w:cs="Times New Roman"/>
          <w:sz w:val="24"/>
          <w:szCs w:val="24"/>
        </w:rPr>
        <w:t xml:space="preserve">We believe </w:t>
      </w:r>
      <w:commentRangeStart w:id="14"/>
      <w:r w:rsidR="006C5D3F">
        <w:rPr>
          <w:rFonts w:ascii="Times New Roman" w:hAnsi="Times New Roman" w:cs="Times New Roman"/>
          <w:sz w:val="24"/>
          <w:szCs w:val="24"/>
        </w:rPr>
        <w:t xml:space="preserve">that to operate at such a scale </w:t>
      </w:r>
      <w:commentRangeEnd w:id="14"/>
      <w:r w:rsidR="00F80AA4">
        <w:rPr>
          <w:rStyle w:val="CommentReference"/>
        </w:rPr>
        <w:commentReference w:id="14"/>
      </w:r>
      <w:r w:rsidR="006C5D3F">
        <w:rPr>
          <w:rFonts w:ascii="Times New Roman" w:hAnsi="Times New Roman" w:cs="Times New Roman"/>
          <w:sz w:val="24"/>
          <w:szCs w:val="24"/>
        </w:rPr>
        <w:t>habitat change must be occurring t</w:t>
      </w:r>
      <w:r w:rsidR="006C5D3F">
        <w:rPr>
          <w:rFonts w:ascii="Times New Roman" w:eastAsia="Times New Roman" w:hAnsi="Times New Roman" w:cs="Times New Roman"/>
          <w:sz w:val="24"/>
          <w:szCs w:val="24"/>
        </w:rPr>
        <w:t>hrough</w:t>
      </w:r>
      <w:r w:rsidR="006C5D3F" w:rsidRPr="00845F9E">
        <w:rPr>
          <w:rFonts w:ascii="Times New Roman" w:eastAsia="Times New Roman" w:hAnsi="Times New Roman" w:cs="Times New Roman"/>
          <w:sz w:val="24"/>
          <w:szCs w:val="24"/>
        </w:rPr>
        <w:t xml:space="preserve"> the abiotic enviro</w:t>
      </w:r>
      <w:r w:rsidR="006C5D3F">
        <w:rPr>
          <w:rFonts w:ascii="Times New Roman" w:eastAsia="Times New Roman" w:hAnsi="Times New Roman" w:cs="Times New Roman"/>
          <w:sz w:val="24"/>
          <w:szCs w:val="24"/>
        </w:rPr>
        <w:t xml:space="preserve">nment, reducing habitat quality </w:t>
      </w:r>
      <w:r w:rsidR="006C5D3F" w:rsidRPr="00845F9E">
        <w:rPr>
          <w:rFonts w:ascii="Times New Roman" w:eastAsia="Times New Roman" w:hAnsi="Times New Roman" w:cs="Times New Roman"/>
          <w:sz w:val="24"/>
          <w:szCs w:val="24"/>
        </w:rPr>
        <w:t>for component biota</w:t>
      </w:r>
      <w:r w:rsidR="006C5D3F">
        <w:rPr>
          <w:rFonts w:ascii="Times New Roman" w:eastAsia="Times New Roman" w:hAnsi="Times New Roman" w:cs="Times New Roman"/>
          <w:sz w:val="24"/>
          <w:szCs w:val="24"/>
        </w:rPr>
        <w:t>.</w:t>
      </w:r>
      <w:r w:rsidR="006C5D3F">
        <w:rPr>
          <w:rFonts w:ascii="Times New Roman" w:hAnsi="Times New Roman" w:cs="Times New Roman"/>
          <w:sz w:val="24"/>
          <w:szCs w:val="24"/>
        </w:rPr>
        <w:t xml:space="preserve"> </w:t>
      </w:r>
      <w:r w:rsidR="00AD2847">
        <w:rPr>
          <w:rFonts w:ascii="Times New Roman" w:hAnsi="Times New Roman" w:cs="Times New Roman"/>
          <w:sz w:val="24"/>
          <w:szCs w:val="24"/>
        </w:rPr>
        <w:t xml:space="preserve">We </w:t>
      </w:r>
      <w:r w:rsidR="006C5D3F">
        <w:rPr>
          <w:rFonts w:ascii="Times New Roman" w:hAnsi="Times New Roman" w:cs="Times New Roman"/>
          <w:sz w:val="24"/>
          <w:szCs w:val="24"/>
        </w:rPr>
        <w:t xml:space="preserve">focus </w:t>
      </w:r>
      <w:r w:rsidR="00AD2847">
        <w:rPr>
          <w:rFonts w:ascii="Times New Roman" w:hAnsi="Times New Roman" w:cs="Times New Roman"/>
          <w:sz w:val="24"/>
          <w:szCs w:val="24"/>
        </w:rPr>
        <w:t>discuss</w:t>
      </w:r>
      <w:r w:rsidR="006C5D3F">
        <w:rPr>
          <w:rFonts w:ascii="Times New Roman" w:hAnsi="Times New Roman" w:cs="Times New Roman"/>
          <w:sz w:val="24"/>
          <w:szCs w:val="24"/>
        </w:rPr>
        <w:t>ion on climate change and other</w:t>
      </w:r>
      <w:r w:rsidR="00AD2847">
        <w:rPr>
          <w:rFonts w:ascii="Times New Roman" w:hAnsi="Times New Roman" w:cs="Times New Roman"/>
          <w:sz w:val="24"/>
          <w:szCs w:val="24"/>
        </w:rPr>
        <w:t xml:space="preserve"> possible </w:t>
      </w:r>
      <w:r w:rsidR="00E95118" w:rsidRPr="00CD23F0">
        <w:rPr>
          <w:rFonts w:ascii="Times New Roman" w:hAnsi="Times New Roman" w:cs="Times New Roman"/>
          <w:sz w:val="24"/>
          <w:szCs w:val="24"/>
        </w:rPr>
        <w:t>mechanism</w:t>
      </w:r>
      <w:r w:rsidR="00AD2847">
        <w:rPr>
          <w:rFonts w:ascii="Times New Roman" w:hAnsi="Times New Roman" w:cs="Times New Roman"/>
          <w:sz w:val="24"/>
          <w:szCs w:val="24"/>
        </w:rPr>
        <w:t>s behind the</w:t>
      </w:r>
      <w:r w:rsidR="00E95118" w:rsidRPr="00CD23F0">
        <w:rPr>
          <w:rFonts w:ascii="Times New Roman" w:hAnsi="Times New Roman" w:cs="Times New Roman"/>
          <w:sz w:val="24"/>
          <w:szCs w:val="24"/>
        </w:rPr>
        <w:t>se declines</w:t>
      </w:r>
      <w:r w:rsidR="00AD2847">
        <w:rPr>
          <w:rFonts w:ascii="Times New Roman" w:hAnsi="Times New Roman" w:cs="Times New Roman"/>
          <w:sz w:val="24"/>
          <w:szCs w:val="24"/>
        </w:rPr>
        <w:t xml:space="preserve"> in species’ abundances, </w:t>
      </w:r>
      <w:r w:rsidR="007B337D">
        <w:rPr>
          <w:rFonts w:ascii="Times New Roman" w:hAnsi="Times New Roman" w:cs="Times New Roman"/>
          <w:sz w:val="24"/>
          <w:szCs w:val="24"/>
        </w:rPr>
        <w:t>but also</w:t>
      </w:r>
      <w:r w:rsidR="00E95118" w:rsidRPr="001B0357">
        <w:rPr>
          <w:rFonts w:ascii="Times New Roman" w:hAnsi="Times New Roman" w:cs="Times New Roman"/>
          <w:sz w:val="24"/>
          <w:szCs w:val="24"/>
        </w:rPr>
        <w:t xml:space="preserve"> note that there may be synergistic effects linking climate change with other</w:t>
      </w:r>
      <w:r w:rsidR="00E95118" w:rsidRPr="006F3368">
        <w:rPr>
          <w:rFonts w:ascii="Times New Roman" w:hAnsi="Times New Roman" w:cs="Times New Roman"/>
          <w:sz w:val="24"/>
          <w:szCs w:val="24"/>
        </w:rPr>
        <w:t xml:space="preserve"> </w:t>
      </w:r>
      <w:r w:rsidR="00E95118" w:rsidRPr="00BD4E29">
        <w:rPr>
          <w:rFonts w:ascii="Times New Roman" w:hAnsi="Times New Roman" w:cs="Times New Roman"/>
          <w:sz w:val="24"/>
          <w:szCs w:val="24"/>
        </w:rPr>
        <w:t>anthropogenic impacts on these bird populations.</w:t>
      </w:r>
    </w:p>
    <w:p w14:paraId="615DBD91" w14:textId="77777777" w:rsidR="00BC17A8" w:rsidRDefault="00BC17A8" w:rsidP="007A003A">
      <w:pPr>
        <w:spacing w:after="0" w:line="240" w:lineRule="auto"/>
        <w:rPr>
          <w:rFonts w:ascii="Times New Roman" w:hAnsi="Times New Roman" w:cs="Times New Roman"/>
          <w:sz w:val="24"/>
          <w:szCs w:val="24"/>
        </w:rPr>
      </w:pPr>
    </w:p>
    <w:p w14:paraId="643E4827" w14:textId="77777777" w:rsidR="007B337D" w:rsidRDefault="007B337D" w:rsidP="007A003A">
      <w:pPr>
        <w:spacing w:after="0" w:line="240" w:lineRule="auto"/>
        <w:rPr>
          <w:rFonts w:ascii="Times New Roman" w:hAnsi="Times New Roman" w:cs="Times New Roman"/>
          <w:sz w:val="24"/>
          <w:szCs w:val="24"/>
        </w:rPr>
      </w:pPr>
      <w:r>
        <w:rPr>
          <w:rFonts w:ascii="Times New Roman" w:hAnsi="Times New Roman" w:cs="Times New Roman"/>
          <w:sz w:val="24"/>
          <w:szCs w:val="24"/>
        </w:rPr>
        <w:t>KEY WORDS:</w:t>
      </w:r>
    </w:p>
    <w:p w14:paraId="4462F043" w14:textId="77777777" w:rsidR="00F45E3F" w:rsidRDefault="00F45E3F" w:rsidP="007A003A">
      <w:pPr>
        <w:spacing w:after="0" w:line="240" w:lineRule="auto"/>
        <w:rPr>
          <w:rFonts w:ascii="Times New Roman" w:hAnsi="Times New Roman" w:cs="Times New Roman"/>
          <w:sz w:val="24"/>
          <w:szCs w:val="24"/>
        </w:rPr>
      </w:pPr>
    </w:p>
    <w:p w14:paraId="22A809FE" w14:textId="77777777" w:rsidR="00F45E3F" w:rsidRDefault="00F45E3F" w:rsidP="007A003A">
      <w:pPr>
        <w:spacing w:after="0" w:line="240" w:lineRule="auto"/>
        <w:rPr>
          <w:rFonts w:ascii="Times New Roman" w:hAnsi="Times New Roman" w:cs="Times New Roman"/>
          <w:sz w:val="24"/>
          <w:szCs w:val="24"/>
        </w:rPr>
      </w:pPr>
    </w:p>
    <w:p w14:paraId="23940BF9" w14:textId="77777777" w:rsidR="003809C5" w:rsidRDefault="003809C5">
      <w:pPr>
        <w:rPr>
          <w:rFonts w:ascii="Times New Roman" w:hAnsi="Times New Roman" w:cs="Times New Roman"/>
          <w:sz w:val="24"/>
          <w:szCs w:val="24"/>
        </w:rPr>
      </w:pPr>
      <w:r>
        <w:rPr>
          <w:rFonts w:ascii="Times New Roman" w:hAnsi="Times New Roman" w:cs="Times New Roman"/>
          <w:sz w:val="24"/>
          <w:szCs w:val="24"/>
        </w:rPr>
        <w:br w:type="page"/>
      </w:r>
    </w:p>
    <w:p w14:paraId="019C19DD" w14:textId="77777777" w:rsidR="000475E7" w:rsidRDefault="008E7AAD" w:rsidP="007A003A">
      <w:pPr>
        <w:spacing w:after="0" w:line="240" w:lineRule="auto"/>
        <w:rPr>
          <w:rFonts w:ascii="Times New Roman" w:hAnsi="Times New Roman" w:cs="Times New Roman"/>
          <w:sz w:val="24"/>
          <w:szCs w:val="24"/>
        </w:rPr>
      </w:pPr>
      <w:r w:rsidRPr="008E7AAD">
        <w:rPr>
          <w:rFonts w:ascii="Times New Roman" w:hAnsi="Times New Roman" w:cs="Times New Roman"/>
          <w:sz w:val="24"/>
          <w:szCs w:val="24"/>
        </w:rPr>
        <w:lastRenderedPageBreak/>
        <w:t>INTRODUCTION</w:t>
      </w:r>
    </w:p>
    <w:p w14:paraId="5C98F4EC" w14:textId="77777777" w:rsidR="003809C5" w:rsidRPr="00CB394F" w:rsidRDefault="00CA209D" w:rsidP="003809C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Many</w:t>
      </w:r>
      <w:r w:rsidR="006813E8" w:rsidRPr="00CB394F">
        <w:rPr>
          <w:rFonts w:ascii="Times New Roman" w:hAnsi="Times New Roman" w:cs="Times New Roman"/>
          <w:sz w:val="24"/>
          <w:szCs w:val="24"/>
        </w:rPr>
        <w:t xml:space="preserve"> biodiversity hotspots suffer from anthropogenic transformation of forests and other native habitats that threatens the survival of multiple species (Orme et al. 2005). </w:t>
      </w:r>
      <w:r w:rsidR="00186563" w:rsidRPr="00CB394F">
        <w:rPr>
          <w:rFonts w:ascii="Times New Roman" w:hAnsi="Times New Roman" w:cs="Times New Roman"/>
          <w:sz w:val="24"/>
          <w:szCs w:val="24"/>
        </w:rPr>
        <w:t xml:space="preserve">Like other major </w:t>
      </w:r>
      <w:r w:rsidR="00166BF8">
        <w:rPr>
          <w:rFonts w:ascii="Times New Roman" w:hAnsi="Times New Roman" w:cs="Times New Roman"/>
          <w:sz w:val="24"/>
          <w:szCs w:val="24"/>
        </w:rPr>
        <w:t>hotspots, the T</w:t>
      </w:r>
      <w:r w:rsidR="003809C5" w:rsidRPr="00CB394F">
        <w:rPr>
          <w:rFonts w:ascii="Times New Roman" w:hAnsi="Times New Roman" w:cs="Times New Roman"/>
          <w:sz w:val="24"/>
          <w:szCs w:val="24"/>
        </w:rPr>
        <w:t xml:space="preserve">ropical Andes </w:t>
      </w:r>
      <w:r w:rsidR="00186563" w:rsidRPr="00CB394F">
        <w:rPr>
          <w:rFonts w:ascii="Times New Roman" w:hAnsi="Times New Roman" w:cs="Times New Roman"/>
          <w:sz w:val="24"/>
          <w:szCs w:val="24"/>
        </w:rPr>
        <w:t>region has suffered extensive habita</w:t>
      </w:r>
      <w:r w:rsidR="003809C5" w:rsidRPr="00CB394F">
        <w:rPr>
          <w:rFonts w:ascii="Times New Roman" w:hAnsi="Times New Roman" w:cs="Times New Roman"/>
          <w:sz w:val="24"/>
          <w:szCs w:val="24"/>
        </w:rPr>
        <w:t xml:space="preserve">t loss because of inappropriate </w:t>
      </w:r>
      <w:r w:rsidR="00186563" w:rsidRPr="00CB394F">
        <w:rPr>
          <w:rFonts w:ascii="Times New Roman" w:hAnsi="Times New Roman" w:cs="Times New Roman"/>
          <w:sz w:val="24"/>
          <w:szCs w:val="24"/>
        </w:rPr>
        <w:t xml:space="preserve">land </w:t>
      </w:r>
      <w:commentRangeStart w:id="15"/>
      <w:r w:rsidR="00186563" w:rsidRPr="00CB394F">
        <w:rPr>
          <w:rFonts w:ascii="Times New Roman" w:hAnsi="Times New Roman" w:cs="Times New Roman"/>
          <w:sz w:val="24"/>
          <w:szCs w:val="24"/>
        </w:rPr>
        <w:t>use</w:t>
      </w:r>
      <w:commentRangeEnd w:id="15"/>
      <w:r w:rsidR="003D756F">
        <w:rPr>
          <w:rStyle w:val="CommentReference"/>
        </w:rPr>
        <w:commentReference w:id="15"/>
      </w:r>
      <w:r w:rsidR="00186563" w:rsidRPr="00CB394F">
        <w:rPr>
          <w:rFonts w:ascii="Times New Roman" w:hAnsi="Times New Roman" w:cs="Times New Roman"/>
          <w:sz w:val="24"/>
          <w:szCs w:val="24"/>
        </w:rPr>
        <w:t>.</w:t>
      </w:r>
      <w:r w:rsidR="003809C5" w:rsidRPr="00CB394F">
        <w:rPr>
          <w:rFonts w:ascii="Times New Roman" w:hAnsi="Times New Roman" w:cs="Times New Roman"/>
          <w:sz w:val="24"/>
          <w:szCs w:val="24"/>
        </w:rPr>
        <w:t xml:space="preserve"> Ranking</w:t>
      </w:r>
      <w:r w:rsidR="00CB394F" w:rsidRPr="00CB394F">
        <w:rPr>
          <w:rFonts w:ascii="Times New Roman" w:hAnsi="Times New Roman" w:cs="Times New Roman"/>
          <w:sz w:val="24"/>
          <w:szCs w:val="24"/>
        </w:rPr>
        <w:t xml:space="preserve"> first </w:t>
      </w:r>
      <w:r w:rsidR="003809C5" w:rsidRPr="00CB394F">
        <w:rPr>
          <w:rFonts w:ascii="Times New Roman" w:hAnsi="Times New Roman" w:cs="Times New Roman"/>
          <w:sz w:val="24"/>
          <w:szCs w:val="24"/>
        </w:rPr>
        <w:t xml:space="preserve">among the world’s 25 hotspots of diversity and endemism (Myers et al. 2000), the </w:t>
      </w:r>
      <w:r w:rsidR="00166BF8">
        <w:rPr>
          <w:rFonts w:ascii="Times New Roman" w:hAnsi="Times New Roman" w:cs="Times New Roman"/>
          <w:sz w:val="24"/>
          <w:szCs w:val="24"/>
        </w:rPr>
        <w:t>T</w:t>
      </w:r>
      <w:r w:rsidR="00CB394F" w:rsidRPr="00CB394F">
        <w:rPr>
          <w:rFonts w:ascii="Times New Roman" w:hAnsi="Times New Roman" w:cs="Times New Roman"/>
          <w:sz w:val="24"/>
          <w:szCs w:val="24"/>
        </w:rPr>
        <w:t xml:space="preserve">ropical Andes </w:t>
      </w:r>
      <w:r w:rsidR="00363272" w:rsidRPr="00CB394F">
        <w:rPr>
          <w:rFonts w:ascii="Times New Roman" w:hAnsi="Times New Roman" w:cs="Times New Roman"/>
          <w:sz w:val="24"/>
          <w:szCs w:val="24"/>
        </w:rPr>
        <w:t>harbor the greatest concentration of restr</w:t>
      </w:r>
      <w:r w:rsidR="00CB394F" w:rsidRPr="00CB394F">
        <w:rPr>
          <w:rFonts w:ascii="Times New Roman" w:hAnsi="Times New Roman" w:cs="Times New Roman"/>
          <w:sz w:val="24"/>
          <w:szCs w:val="24"/>
        </w:rPr>
        <w:t xml:space="preserve">icted-range </w:t>
      </w:r>
      <w:r w:rsidR="00DF1399">
        <w:rPr>
          <w:rFonts w:ascii="Times New Roman" w:hAnsi="Times New Roman" w:cs="Times New Roman"/>
          <w:sz w:val="24"/>
          <w:szCs w:val="24"/>
        </w:rPr>
        <w:t xml:space="preserve">bird </w:t>
      </w:r>
      <w:r w:rsidR="00CB394F" w:rsidRPr="00CB394F">
        <w:rPr>
          <w:rFonts w:ascii="Times New Roman" w:hAnsi="Times New Roman" w:cs="Times New Roman"/>
          <w:sz w:val="24"/>
          <w:szCs w:val="24"/>
        </w:rPr>
        <w:t xml:space="preserve">species </w:t>
      </w:r>
      <w:r w:rsidR="00363272" w:rsidRPr="00CB394F">
        <w:rPr>
          <w:rFonts w:ascii="Times New Roman" w:hAnsi="Times New Roman" w:cs="Times New Roman"/>
          <w:sz w:val="24"/>
          <w:szCs w:val="24"/>
        </w:rPr>
        <w:t>in South America (</w:t>
      </w:r>
      <w:proofErr w:type="spellStart"/>
      <w:r w:rsidR="00363272" w:rsidRPr="00CB394F">
        <w:rPr>
          <w:rFonts w:ascii="Times New Roman" w:hAnsi="Times New Roman" w:cs="Times New Roman"/>
          <w:sz w:val="24"/>
          <w:szCs w:val="24"/>
        </w:rPr>
        <w:t>Stotz</w:t>
      </w:r>
      <w:proofErr w:type="spellEnd"/>
      <w:r w:rsidR="00363272" w:rsidRPr="00CB394F">
        <w:rPr>
          <w:rFonts w:ascii="Times New Roman" w:hAnsi="Times New Roman" w:cs="Times New Roman"/>
          <w:sz w:val="24"/>
          <w:szCs w:val="24"/>
        </w:rPr>
        <w:t xml:space="preserve"> et al. 19</w:t>
      </w:r>
      <w:r w:rsidR="00CB394F" w:rsidRPr="00CB394F">
        <w:rPr>
          <w:rFonts w:ascii="Times New Roman" w:hAnsi="Times New Roman" w:cs="Times New Roman"/>
          <w:sz w:val="24"/>
          <w:szCs w:val="24"/>
        </w:rPr>
        <w:t xml:space="preserve">96, </w:t>
      </w:r>
      <w:proofErr w:type="spellStart"/>
      <w:r w:rsidR="00CB394F" w:rsidRPr="00CB394F">
        <w:rPr>
          <w:rFonts w:ascii="Times New Roman" w:hAnsi="Times New Roman" w:cs="Times New Roman"/>
          <w:sz w:val="24"/>
          <w:szCs w:val="24"/>
        </w:rPr>
        <w:t>Stattersfield</w:t>
      </w:r>
      <w:proofErr w:type="spellEnd"/>
      <w:r w:rsidR="00CB394F" w:rsidRPr="00CB394F">
        <w:rPr>
          <w:rFonts w:ascii="Times New Roman" w:hAnsi="Times New Roman" w:cs="Times New Roman"/>
          <w:sz w:val="24"/>
          <w:szCs w:val="24"/>
        </w:rPr>
        <w:t xml:space="preserve"> et al. 1998), </w:t>
      </w:r>
      <w:r w:rsidR="003809C5" w:rsidRPr="00CB394F">
        <w:rPr>
          <w:rFonts w:ascii="Times New Roman" w:hAnsi="Times New Roman" w:cs="Times New Roman"/>
          <w:sz w:val="24"/>
          <w:szCs w:val="24"/>
        </w:rPr>
        <w:t xml:space="preserve">and </w:t>
      </w:r>
      <w:r w:rsidR="00363272" w:rsidRPr="00CB394F">
        <w:rPr>
          <w:rFonts w:ascii="Times New Roman" w:hAnsi="Times New Roman" w:cs="Times New Roman"/>
          <w:sz w:val="24"/>
          <w:szCs w:val="24"/>
        </w:rPr>
        <w:t>have one of the highest concentrations of the world’s threatened</w:t>
      </w:r>
      <w:r w:rsidR="00CB394F" w:rsidRPr="00CB394F">
        <w:rPr>
          <w:rFonts w:ascii="Times New Roman" w:hAnsi="Times New Roman" w:cs="Times New Roman"/>
          <w:sz w:val="24"/>
          <w:szCs w:val="24"/>
        </w:rPr>
        <w:t xml:space="preserve"> </w:t>
      </w:r>
      <w:r w:rsidR="00363272" w:rsidRPr="00CB394F">
        <w:rPr>
          <w:rFonts w:ascii="Times New Roman" w:hAnsi="Times New Roman" w:cs="Times New Roman"/>
          <w:sz w:val="24"/>
          <w:szCs w:val="24"/>
        </w:rPr>
        <w:t>bi</w:t>
      </w:r>
      <w:r w:rsidR="003809C5" w:rsidRPr="00CB394F">
        <w:rPr>
          <w:rFonts w:ascii="Times New Roman" w:hAnsi="Times New Roman" w:cs="Times New Roman"/>
          <w:sz w:val="24"/>
          <w:szCs w:val="24"/>
        </w:rPr>
        <w:t>rd species (</w:t>
      </w:r>
      <w:proofErr w:type="spellStart"/>
      <w:r w:rsidR="003809C5" w:rsidRPr="00CB394F">
        <w:rPr>
          <w:rFonts w:ascii="Times New Roman" w:hAnsi="Times New Roman" w:cs="Times New Roman"/>
          <w:sz w:val="24"/>
          <w:szCs w:val="24"/>
        </w:rPr>
        <w:t>Stotz</w:t>
      </w:r>
      <w:proofErr w:type="spellEnd"/>
      <w:r w:rsidR="003809C5" w:rsidRPr="00CB394F">
        <w:rPr>
          <w:rFonts w:ascii="Times New Roman" w:hAnsi="Times New Roman" w:cs="Times New Roman"/>
          <w:sz w:val="24"/>
          <w:szCs w:val="24"/>
        </w:rPr>
        <w:t xml:space="preserve"> et al. 1996)</w:t>
      </w:r>
      <w:r w:rsidR="00363272" w:rsidRPr="00CB394F">
        <w:rPr>
          <w:rFonts w:ascii="Times New Roman" w:hAnsi="Times New Roman" w:cs="Times New Roman"/>
          <w:sz w:val="24"/>
          <w:szCs w:val="24"/>
        </w:rPr>
        <w:t>.</w:t>
      </w:r>
      <w:r w:rsidR="003809C5" w:rsidRPr="00CB394F">
        <w:rPr>
          <w:rFonts w:ascii="Times New Roman" w:hAnsi="Times New Roman" w:cs="Times New Roman"/>
          <w:sz w:val="24"/>
          <w:szCs w:val="24"/>
        </w:rPr>
        <w:t xml:space="preserve"> Habitat has been lost to </w:t>
      </w:r>
      <w:r w:rsidR="00CB394F" w:rsidRPr="00CB394F">
        <w:rPr>
          <w:rFonts w:ascii="Times New Roman" w:hAnsi="Times New Roman" w:cs="Times New Roman"/>
          <w:sz w:val="24"/>
          <w:szCs w:val="24"/>
        </w:rPr>
        <w:t xml:space="preserve">the burning of grasslands </w:t>
      </w:r>
      <w:r w:rsidR="003809C5" w:rsidRPr="00CB394F">
        <w:rPr>
          <w:rFonts w:ascii="Times New Roman" w:hAnsi="Times New Roman" w:cs="Times New Roman"/>
          <w:sz w:val="24"/>
          <w:szCs w:val="24"/>
        </w:rPr>
        <w:t>to benefit cattle</w:t>
      </w:r>
      <w:r w:rsidR="00DF1399">
        <w:rPr>
          <w:rFonts w:ascii="Times New Roman" w:hAnsi="Times New Roman" w:cs="Times New Roman"/>
          <w:sz w:val="24"/>
          <w:szCs w:val="24"/>
        </w:rPr>
        <w:t>,</w:t>
      </w:r>
      <w:r w:rsidR="003809C5" w:rsidRPr="00CB394F">
        <w:rPr>
          <w:rFonts w:ascii="Times New Roman" w:hAnsi="Times New Roman" w:cs="Times New Roman"/>
          <w:sz w:val="24"/>
          <w:szCs w:val="24"/>
        </w:rPr>
        <w:t xml:space="preserve"> urbanization, road building, de</w:t>
      </w:r>
      <w:r w:rsidR="00CB394F" w:rsidRPr="00CB394F">
        <w:rPr>
          <w:rFonts w:ascii="Times New Roman" w:hAnsi="Times New Roman" w:cs="Times New Roman"/>
          <w:sz w:val="24"/>
          <w:szCs w:val="24"/>
        </w:rPr>
        <w:t xml:space="preserve">forestation, the cultivation of </w:t>
      </w:r>
      <w:r w:rsidR="003809C5" w:rsidRPr="00CB394F">
        <w:rPr>
          <w:rFonts w:ascii="Times New Roman" w:hAnsi="Times New Roman" w:cs="Times New Roman"/>
          <w:sz w:val="24"/>
          <w:szCs w:val="24"/>
        </w:rPr>
        <w:t>exotic trees</w:t>
      </w:r>
      <w:r w:rsidR="00CB394F" w:rsidRPr="00CB394F">
        <w:rPr>
          <w:rFonts w:ascii="Times New Roman" w:hAnsi="Times New Roman" w:cs="Times New Roman"/>
          <w:sz w:val="24"/>
          <w:szCs w:val="24"/>
        </w:rPr>
        <w:t xml:space="preserve">, and other </w:t>
      </w:r>
      <w:r>
        <w:rPr>
          <w:rFonts w:ascii="Times New Roman" w:hAnsi="Times New Roman" w:cs="Times New Roman"/>
          <w:sz w:val="24"/>
          <w:szCs w:val="24"/>
        </w:rPr>
        <w:t>causes.</w:t>
      </w:r>
    </w:p>
    <w:p w14:paraId="72F8E011" w14:textId="77777777" w:rsidR="003809C5" w:rsidRPr="00CB394F" w:rsidRDefault="003809C5" w:rsidP="003809C5">
      <w:pPr>
        <w:autoSpaceDE w:val="0"/>
        <w:autoSpaceDN w:val="0"/>
        <w:adjustRightInd w:val="0"/>
        <w:spacing w:after="0" w:line="240" w:lineRule="auto"/>
        <w:rPr>
          <w:rFonts w:ascii="Times New Roman" w:hAnsi="Times New Roman" w:cs="Times New Roman"/>
          <w:sz w:val="24"/>
          <w:szCs w:val="24"/>
        </w:rPr>
      </w:pPr>
    </w:p>
    <w:p w14:paraId="50B8EBC7" w14:textId="77777777" w:rsidR="00985805" w:rsidRDefault="00DF1399" w:rsidP="0098580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Global c</w:t>
      </w:r>
      <w:r w:rsidR="007633E0">
        <w:rPr>
          <w:rFonts w:ascii="Times New Roman" w:hAnsi="Times New Roman" w:cs="Times New Roman"/>
          <w:sz w:val="24"/>
          <w:szCs w:val="24"/>
        </w:rPr>
        <w:t xml:space="preserve">limate change, including related largescale weather patterns such as El Niño Southern Oscillation, </w:t>
      </w:r>
      <w:r>
        <w:rPr>
          <w:rFonts w:ascii="Times New Roman" w:hAnsi="Times New Roman" w:cs="Times New Roman"/>
          <w:sz w:val="24"/>
          <w:szCs w:val="24"/>
        </w:rPr>
        <w:t xml:space="preserve">also </w:t>
      </w:r>
      <w:r w:rsidR="00EB0298" w:rsidRPr="00CB394F">
        <w:rPr>
          <w:rFonts w:ascii="Times New Roman" w:hAnsi="Times New Roman" w:cs="Times New Roman"/>
          <w:sz w:val="24"/>
          <w:szCs w:val="24"/>
        </w:rPr>
        <w:t>affects</w:t>
      </w:r>
      <w:r w:rsidR="002A60FB" w:rsidRPr="00CB394F">
        <w:rPr>
          <w:rFonts w:ascii="Times New Roman" w:hAnsi="Times New Roman" w:cs="Times New Roman"/>
          <w:sz w:val="24"/>
          <w:szCs w:val="24"/>
        </w:rPr>
        <w:t xml:space="preserve"> </w:t>
      </w:r>
      <w:r w:rsidR="00246DCD">
        <w:rPr>
          <w:rFonts w:ascii="Times New Roman" w:hAnsi="Times New Roman" w:cs="Times New Roman"/>
          <w:sz w:val="24"/>
          <w:szCs w:val="24"/>
        </w:rPr>
        <w:t xml:space="preserve">birds and their </w:t>
      </w:r>
      <w:r w:rsidR="002A60FB" w:rsidRPr="00CB394F">
        <w:rPr>
          <w:rFonts w:ascii="Times New Roman" w:hAnsi="Times New Roman" w:cs="Times New Roman"/>
          <w:sz w:val="24"/>
          <w:szCs w:val="24"/>
        </w:rPr>
        <w:t>habitat</w:t>
      </w:r>
      <w:r w:rsidR="00246DCD">
        <w:rPr>
          <w:rFonts w:ascii="Times New Roman" w:hAnsi="Times New Roman" w:cs="Times New Roman"/>
          <w:sz w:val="24"/>
          <w:szCs w:val="24"/>
        </w:rPr>
        <w:t xml:space="preserve">s </w:t>
      </w:r>
      <w:r w:rsidR="00985805" w:rsidRPr="009E2715">
        <w:rPr>
          <w:rFonts w:ascii="Times New Roman" w:hAnsi="Times New Roman" w:cs="Times New Roman"/>
          <w:sz w:val="24"/>
          <w:szCs w:val="24"/>
        </w:rPr>
        <w:t>(Root et al. 2003,</w:t>
      </w:r>
      <w:r w:rsidR="00985805">
        <w:rPr>
          <w:rFonts w:ascii="Times New Roman" w:hAnsi="Times New Roman" w:cs="Times New Roman"/>
          <w:sz w:val="24"/>
          <w:szCs w:val="24"/>
        </w:rPr>
        <w:t xml:space="preserve"> </w:t>
      </w:r>
      <w:r w:rsidR="00985805" w:rsidRPr="004166C0">
        <w:rPr>
          <w:rFonts w:ascii="Times New Roman" w:hAnsi="Times New Roman" w:cs="Times New Roman"/>
          <w:sz w:val="24"/>
          <w:szCs w:val="24"/>
        </w:rPr>
        <w:t>Hannah et al. 2007</w:t>
      </w:r>
      <w:r w:rsidR="00985805">
        <w:rPr>
          <w:rFonts w:ascii="Times New Roman" w:hAnsi="Times New Roman" w:cs="Times New Roman"/>
          <w:sz w:val="24"/>
          <w:szCs w:val="24"/>
        </w:rPr>
        <w:t>, IPCC 2007</w:t>
      </w:r>
      <w:r w:rsidR="00F43D90">
        <w:rPr>
          <w:rFonts w:ascii="Times New Roman" w:hAnsi="Times New Roman" w:cs="Times New Roman"/>
          <w:sz w:val="24"/>
          <w:szCs w:val="24"/>
        </w:rPr>
        <w:t xml:space="preserve">). </w:t>
      </w:r>
      <w:proofErr w:type="spellStart"/>
      <w:r w:rsidR="00F43D90">
        <w:rPr>
          <w:rFonts w:ascii="Times New Roman" w:hAnsi="Times New Roman" w:cs="Times New Roman"/>
          <w:sz w:val="24"/>
          <w:szCs w:val="24"/>
        </w:rPr>
        <w:t>T</w:t>
      </w:r>
      <w:r w:rsidR="00166BF8">
        <w:rPr>
          <w:rFonts w:ascii="Times New Roman" w:hAnsi="Times New Roman" w:cs="Times New Roman"/>
          <w:sz w:val="24"/>
          <w:szCs w:val="24"/>
          <w:lang w:val="en"/>
        </w:rPr>
        <w:t>he</w:t>
      </w:r>
      <w:proofErr w:type="spellEnd"/>
      <w:r w:rsidR="00166BF8">
        <w:rPr>
          <w:rFonts w:ascii="Times New Roman" w:hAnsi="Times New Roman" w:cs="Times New Roman"/>
          <w:sz w:val="24"/>
          <w:szCs w:val="24"/>
          <w:lang w:val="en"/>
        </w:rPr>
        <w:t xml:space="preserve"> T</w:t>
      </w:r>
      <w:r w:rsidR="00C5326F">
        <w:rPr>
          <w:rFonts w:ascii="Times New Roman" w:hAnsi="Times New Roman" w:cs="Times New Roman"/>
          <w:sz w:val="24"/>
          <w:szCs w:val="24"/>
          <w:lang w:val="en"/>
        </w:rPr>
        <w:t xml:space="preserve">ropical Andes </w:t>
      </w:r>
      <w:r w:rsidR="00F43D90">
        <w:rPr>
          <w:rFonts w:ascii="Times New Roman" w:hAnsi="Times New Roman" w:cs="Times New Roman"/>
          <w:sz w:val="24"/>
          <w:szCs w:val="24"/>
          <w:lang w:val="en"/>
        </w:rPr>
        <w:t xml:space="preserve">is </w:t>
      </w:r>
      <w:r w:rsidR="00C5326F" w:rsidRPr="009E2A3D">
        <w:rPr>
          <w:rFonts w:ascii="Times New Roman" w:hAnsi="Times New Roman" w:cs="Times New Roman"/>
          <w:sz w:val="24"/>
          <w:szCs w:val="24"/>
          <w:lang w:val="en"/>
        </w:rPr>
        <w:t xml:space="preserve">expected to be one of the </w:t>
      </w:r>
      <w:r w:rsidR="00C5326F">
        <w:rPr>
          <w:rFonts w:ascii="Times New Roman" w:hAnsi="Times New Roman" w:cs="Times New Roman"/>
          <w:sz w:val="24"/>
          <w:szCs w:val="24"/>
          <w:lang w:val="en"/>
        </w:rPr>
        <w:t xml:space="preserve">regions </w:t>
      </w:r>
      <w:r w:rsidR="00C5326F" w:rsidRPr="009E2A3D">
        <w:rPr>
          <w:rFonts w:ascii="Times New Roman" w:hAnsi="Times New Roman" w:cs="Times New Roman"/>
          <w:sz w:val="24"/>
          <w:szCs w:val="24"/>
          <w:lang w:val="en"/>
        </w:rPr>
        <w:t>most affected by climate change</w:t>
      </w:r>
      <w:r w:rsidR="00C5326F">
        <w:rPr>
          <w:rFonts w:ascii="Times New Roman" w:hAnsi="Times New Roman" w:cs="Times New Roman"/>
          <w:sz w:val="24"/>
          <w:szCs w:val="24"/>
          <w:lang w:val="en"/>
        </w:rPr>
        <w:t xml:space="preserve"> in the current century</w:t>
      </w:r>
      <w:r w:rsidR="00C5326F" w:rsidRPr="009E2A3D">
        <w:rPr>
          <w:rFonts w:ascii="Times New Roman" w:hAnsi="Times New Roman" w:cs="Times New Roman"/>
          <w:sz w:val="24"/>
          <w:szCs w:val="24"/>
          <w:lang w:val="en"/>
        </w:rPr>
        <w:t xml:space="preserve"> (</w:t>
      </w:r>
      <w:r w:rsidR="00C5326F">
        <w:rPr>
          <w:rFonts w:ascii="Times New Roman" w:hAnsi="Times New Roman" w:cs="Times New Roman"/>
          <w:sz w:val="24"/>
          <w:szCs w:val="24"/>
          <w:lang w:val="en"/>
        </w:rPr>
        <w:t xml:space="preserve">Thomas et al. 2004, </w:t>
      </w:r>
      <w:r w:rsidR="00C5326F" w:rsidRPr="009E2A3D">
        <w:rPr>
          <w:rFonts w:ascii="Times New Roman" w:hAnsi="Times New Roman" w:cs="Times New Roman"/>
          <w:sz w:val="24"/>
          <w:szCs w:val="24"/>
          <w:lang w:val="en"/>
        </w:rPr>
        <w:t xml:space="preserve">Malcolm et al. 2006, Higgins 2007, Gonzalez et al. 2010, Beaumont et al </w:t>
      </w:r>
      <w:r w:rsidR="00C5326F" w:rsidRPr="00CF56BD">
        <w:rPr>
          <w:rFonts w:ascii="Times New Roman" w:hAnsi="Times New Roman" w:cs="Times New Roman"/>
          <w:sz w:val="24"/>
          <w:szCs w:val="24"/>
          <w:lang w:val="en"/>
        </w:rPr>
        <w:t xml:space="preserve">2011, </w:t>
      </w:r>
      <w:r w:rsidR="00C5326F" w:rsidRPr="00CF56BD">
        <w:rPr>
          <w:rFonts w:ascii="Times New Roman" w:hAnsi="Times New Roman" w:cs="Times New Roman"/>
          <w:sz w:val="24"/>
          <w:szCs w:val="24"/>
        </w:rPr>
        <w:t>Bush et al. 2011</w:t>
      </w:r>
      <w:r w:rsidR="00C5326F">
        <w:rPr>
          <w:rFonts w:ascii="Times New Roman" w:hAnsi="Times New Roman" w:cs="Times New Roman"/>
          <w:sz w:val="24"/>
          <w:szCs w:val="24"/>
          <w:lang w:val="en"/>
        </w:rPr>
        <w:t>).</w:t>
      </w:r>
      <w:r w:rsidR="00985805" w:rsidRPr="004166C0">
        <w:rPr>
          <w:rFonts w:ascii="Times New Roman" w:hAnsi="Times New Roman" w:cs="Times New Roman"/>
          <w:sz w:val="24"/>
          <w:szCs w:val="24"/>
        </w:rPr>
        <w:t xml:space="preserve"> Most analyses of the effects of climate change </w:t>
      </w:r>
      <w:r w:rsidR="00985805">
        <w:rPr>
          <w:rFonts w:ascii="Times New Roman" w:hAnsi="Times New Roman" w:cs="Times New Roman"/>
          <w:sz w:val="24"/>
          <w:szCs w:val="24"/>
        </w:rPr>
        <w:t xml:space="preserve">on </w:t>
      </w:r>
      <w:r w:rsidR="00985805" w:rsidRPr="000F7D5E">
        <w:rPr>
          <w:rFonts w:ascii="Times New Roman" w:hAnsi="Times New Roman" w:cs="Times New Roman"/>
          <w:sz w:val="24"/>
          <w:szCs w:val="24"/>
        </w:rPr>
        <w:t>birds</w:t>
      </w:r>
      <w:r w:rsidR="00985805">
        <w:rPr>
          <w:rFonts w:ascii="Times New Roman" w:hAnsi="Times New Roman" w:cs="Times New Roman"/>
          <w:sz w:val="24"/>
          <w:szCs w:val="24"/>
        </w:rPr>
        <w:t xml:space="preserve"> </w:t>
      </w:r>
      <w:r w:rsidR="00985805" w:rsidRPr="004166C0">
        <w:rPr>
          <w:rFonts w:ascii="Times New Roman" w:hAnsi="Times New Roman" w:cs="Times New Roman"/>
          <w:sz w:val="24"/>
          <w:szCs w:val="24"/>
        </w:rPr>
        <w:t>have focused on impacts on elevational (</w:t>
      </w:r>
      <w:proofErr w:type="spellStart"/>
      <w:r w:rsidR="00985805">
        <w:rPr>
          <w:rFonts w:ascii="Times New Roman" w:hAnsi="Times New Roman" w:cs="Times New Roman"/>
          <w:sz w:val="24"/>
          <w:szCs w:val="24"/>
        </w:rPr>
        <w:t>Sekercioglu</w:t>
      </w:r>
      <w:proofErr w:type="spellEnd"/>
      <w:r w:rsidR="00985805">
        <w:rPr>
          <w:rFonts w:ascii="Times New Roman" w:hAnsi="Times New Roman" w:cs="Times New Roman"/>
          <w:sz w:val="24"/>
          <w:szCs w:val="24"/>
        </w:rPr>
        <w:t xml:space="preserve"> et al. 2008;</w:t>
      </w:r>
      <w:r w:rsidR="00985805" w:rsidRPr="004166C0">
        <w:rPr>
          <w:rFonts w:ascii="Times New Roman" w:hAnsi="Times New Roman" w:cs="Times New Roman"/>
          <w:sz w:val="24"/>
          <w:szCs w:val="24"/>
        </w:rPr>
        <w:t xml:space="preserve"> Tingley et al. 2009</w:t>
      </w:r>
      <w:r w:rsidR="00985805">
        <w:rPr>
          <w:rFonts w:ascii="Times New Roman" w:hAnsi="Times New Roman" w:cs="Times New Roman"/>
          <w:sz w:val="24"/>
          <w:szCs w:val="24"/>
        </w:rPr>
        <w:t xml:space="preserve">, 2012; Lenoir and </w:t>
      </w:r>
      <w:proofErr w:type="spellStart"/>
      <w:r w:rsidR="00985805">
        <w:rPr>
          <w:rFonts w:ascii="Times New Roman" w:hAnsi="Times New Roman" w:cs="Times New Roman"/>
          <w:sz w:val="24"/>
          <w:szCs w:val="24"/>
        </w:rPr>
        <w:t>Svenning</w:t>
      </w:r>
      <w:proofErr w:type="spellEnd"/>
      <w:r w:rsidR="00985805">
        <w:rPr>
          <w:rFonts w:ascii="Times New Roman" w:hAnsi="Times New Roman" w:cs="Times New Roman"/>
          <w:sz w:val="24"/>
          <w:szCs w:val="24"/>
        </w:rPr>
        <w:t xml:space="preserve"> 2015,</w:t>
      </w:r>
      <w:r w:rsidR="00985805" w:rsidRPr="004166C0">
        <w:rPr>
          <w:rFonts w:ascii="Times New Roman" w:hAnsi="Times New Roman" w:cs="Times New Roman"/>
          <w:sz w:val="24"/>
          <w:szCs w:val="24"/>
        </w:rPr>
        <w:t xml:space="preserve">) </w:t>
      </w:r>
      <w:r w:rsidR="00677C79">
        <w:rPr>
          <w:rFonts w:ascii="Times New Roman" w:hAnsi="Times New Roman" w:cs="Times New Roman"/>
          <w:sz w:val="24"/>
          <w:szCs w:val="24"/>
        </w:rPr>
        <w:t>and</w:t>
      </w:r>
      <w:r w:rsidR="00985805" w:rsidRPr="004166C0">
        <w:rPr>
          <w:rFonts w:ascii="Times New Roman" w:hAnsi="Times New Roman" w:cs="Times New Roman"/>
          <w:sz w:val="24"/>
          <w:szCs w:val="24"/>
        </w:rPr>
        <w:t xml:space="preserve"> geographic ranges of species (</w:t>
      </w:r>
      <w:r w:rsidR="00985805">
        <w:rPr>
          <w:rFonts w:ascii="Times New Roman" w:hAnsi="Times New Roman" w:cs="Times New Roman"/>
          <w:sz w:val="24"/>
          <w:szCs w:val="24"/>
        </w:rPr>
        <w:t xml:space="preserve">e.g. </w:t>
      </w:r>
      <w:r w:rsidR="00985805" w:rsidRPr="004166C0">
        <w:rPr>
          <w:rFonts w:ascii="Times New Roman" w:hAnsi="Times New Roman" w:cs="Times New Roman"/>
          <w:sz w:val="24"/>
          <w:szCs w:val="24"/>
        </w:rPr>
        <w:t xml:space="preserve">La </w:t>
      </w:r>
      <w:proofErr w:type="spellStart"/>
      <w:r w:rsidR="00985805" w:rsidRPr="004166C0">
        <w:rPr>
          <w:rFonts w:ascii="Times New Roman" w:hAnsi="Times New Roman" w:cs="Times New Roman"/>
          <w:sz w:val="24"/>
          <w:szCs w:val="24"/>
        </w:rPr>
        <w:t>Sorte</w:t>
      </w:r>
      <w:proofErr w:type="spellEnd"/>
      <w:r w:rsidR="00985805" w:rsidRPr="004166C0">
        <w:rPr>
          <w:rFonts w:ascii="Times New Roman" w:hAnsi="Times New Roman" w:cs="Times New Roman"/>
          <w:sz w:val="24"/>
          <w:szCs w:val="24"/>
        </w:rPr>
        <w:t xml:space="preserve"> and Thompson 2007</w:t>
      </w:r>
      <w:r w:rsidR="00985805">
        <w:rPr>
          <w:rFonts w:ascii="Times New Roman" w:hAnsi="Times New Roman" w:cs="Times New Roman"/>
          <w:sz w:val="24"/>
          <w:szCs w:val="24"/>
        </w:rPr>
        <w:t xml:space="preserve">, Chen et al. </w:t>
      </w:r>
      <w:r w:rsidR="00985805" w:rsidRPr="00666B97">
        <w:rPr>
          <w:rFonts w:ascii="Times New Roman" w:hAnsi="Times New Roman" w:cs="Times New Roman"/>
          <w:sz w:val="24"/>
          <w:szCs w:val="24"/>
        </w:rPr>
        <w:t xml:space="preserve">2011, Graham et al. 2011), </w:t>
      </w:r>
      <w:r w:rsidR="00677C79">
        <w:rPr>
          <w:rFonts w:ascii="Times New Roman" w:hAnsi="Times New Roman" w:cs="Times New Roman"/>
          <w:sz w:val="24"/>
          <w:szCs w:val="24"/>
        </w:rPr>
        <w:t>or</w:t>
      </w:r>
      <w:r w:rsidR="00985805" w:rsidRPr="00666B97">
        <w:rPr>
          <w:rFonts w:ascii="Times New Roman" w:hAnsi="Times New Roman" w:cs="Times New Roman"/>
          <w:sz w:val="24"/>
          <w:szCs w:val="24"/>
        </w:rPr>
        <w:t xml:space="preserve"> the </w:t>
      </w:r>
      <w:r w:rsidR="00677C79">
        <w:rPr>
          <w:rFonts w:ascii="Times New Roman" w:hAnsi="Times New Roman" w:cs="Times New Roman"/>
          <w:sz w:val="24"/>
          <w:szCs w:val="24"/>
        </w:rPr>
        <w:t xml:space="preserve">phenology of ecological </w:t>
      </w:r>
      <w:r w:rsidR="00985805" w:rsidRPr="00666B97">
        <w:rPr>
          <w:rFonts w:ascii="Times New Roman" w:hAnsi="Times New Roman" w:cs="Times New Roman"/>
          <w:sz w:val="24"/>
          <w:szCs w:val="24"/>
        </w:rPr>
        <w:t xml:space="preserve">phenomena (e.g. Both et al. </w:t>
      </w:r>
      <w:r w:rsidR="00985805">
        <w:rPr>
          <w:rFonts w:ascii="Times New Roman" w:hAnsi="Times New Roman" w:cs="Times New Roman"/>
          <w:sz w:val="24"/>
          <w:szCs w:val="24"/>
        </w:rPr>
        <w:t xml:space="preserve">2006, Thackeray </w:t>
      </w:r>
      <w:r w:rsidR="00985805" w:rsidRPr="00666B97">
        <w:rPr>
          <w:rFonts w:ascii="Times New Roman" w:hAnsi="Times New Roman" w:cs="Times New Roman"/>
          <w:sz w:val="24"/>
          <w:szCs w:val="24"/>
        </w:rPr>
        <w:t>et al. 2016</w:t>
      </w:r>
      <w:r w:rsidR="00677C79">
        <w:rPr>
          <w:rFonts w:ascii="Times New Roman" w:hAnsi="Times New Roman" w:cs="Times New Roman"/>
          <w:sz w:val="24"/>
          <w:szCs w:val="24"/>
        </w:rPr>
        <w:t>)</w:t>
      </w:r>
      <w:r w:rsidR="00985805" w:rsidRPr="00D121AB">
        <w:rPr>
          <w:rFonts w:ascii="Times New Roman" w:hAnsi="Times New Roman" w:cs="Times New Roman"/>
          <w:sz w:val="24"/>
          <w:szCs w:val="24"/>
        </w:rPr>
        <w:t xml:space="preserve">. Climate change has </w:t>
      </w:r>
      <w:r w:rsidR="00D23EA2">
        <w:rPr>
          <w:rFonts w:ascii="Times New Roman" w:hAnsi="Times New Roman" w:cs="Times New Roman"/>
          <w:sz w:val="24"/>
          <w:szCs w:val="24"/>
        </w:rPr>
        <w:t xml:space="preserve">also </w:t>
      </w:r>
      <w:r w:rsidR="00F43D90">
        <w:rPr>
          <w:rFonts w:ascii="Times New Roman" w:hAnsi="Times New Roman" w:cs="Times New Roman"/>
          <w:sz w:val="24"/>
          <w:szCs w:val="24"/>
        </w:rPr>
        <w:t>been shown to alter</w:t>
      </w:r>
      <w:r w:rsidR="00985805" w:rsidRPr="003A233A">
        <w:rPr>
          <w:rFonts w:ascii="Times New Roman" w:hAnsi="Times New Roman" w:cs="Times New Roman"/>
          <w:sz w:val="24"/>
          <w:szCs w:val="24"/>
        </w:rPr>
        <w:t xml:space="preserve"> community composition and dynamics (Root et al.</w:t>
      </w:r>
      <w:r w:rsidR="00985805">
        <w:rPr>
          <w:rFonts w:ascii="Times New Roman" w:hAnsi="Times New Roman" w:cs="Times New Roman"/>
          <w:sz w:val="24"/>
          <w:szCs w:val="24"/>
        </w:rPr>
        <w:t xml:space="preserve"> </w:t>
      </w:r>
      <w:r w:rsidR="00CA209D">
        <w:rPr>
          <w:rFonts w:ascii="Times New Roman" w:hAnsi="Times New Roman" w:cs="Times New Roman"/>
          <w:sz w:val="24"/>
          <w:szCs w:val="24"/>
        </w:rPr>
        <w:t>2003;</w:t>
      </w:r>
      <w:r w:rsidR="00985805" w:rsidRPr="003A233A">
        <w:rPr>
          <w:rFonts w:ascii="Times New Roman" w:hAnsi="Times New Roman" w:cs="Times New Roman"/>
          <w:sz w:val="24"/>
          <w:szCs w:val="24"/>
        </w:rPr>
        <w:t xml:space="preserve"> La </w:t>
      </w:r>
      <w:proofErr w:type="spellStart"/>
      <w:r w:rsidR="00CA209D">
        <w:rPr>
          <w:rFonts w:ascii="Times New Roman" w:hAnsi="Times New Roman" w:cs="Times New Roman"/>
          <w:sz w:val="24"/>
          <w:szCs w:val="24"/>
        </w:rPr>
        <w:t>Sorte</w:t>
      </w:r>
      <w:proofErr w:type="spellEnd"/>
      <w:r w:rsidR="00CA209D">
        <w:rPr>
          <w:rFonts w:ascii="Times New Roman" w:hAnsi="Times New Roman" w:cs="Times New Roman"/>
          <w:sz w:val="24"/>
          <w:szCs w:val="24"/>
        </w:rPr>
        <w:t xml:space="preserve"> and Thompson 2007;</w:t>
      </w:r>
      <w:r w:rsidR="00985805">
        <w:rPr>
          <w:rFonts w:ascii="Times New Roman" w:hAnsi="Times New Roman" w:cs="Times New Roman"/>
          <w:sz w:val="24"/>
          <w:szCs w:val="24"/>
        </w:rPr>
        <w:t xml:space="preserve"> </w:t>
      </w:r>
      <w:r w:rsidR="00CA209D">
        <w:rPr>
          <w:rFonts w:ascii="Times New Roman" w:hAnsi="Times New Roman" w:cs="Times New Roman"/>
          <w:sz w:val="24"/>
          <w:szCs w:val="24"/>
        </w:rPr>
        <w:t xml:space="preserve">Blake and Loiselle 2015, 2016; </w:t>
      </w:r>
      <w:r w:rsidR="00985805">
        <w:rPr>
          <w:rFonts w:ascii="Times New Roman" w:hAnsi="Times New Roman" w:cs="Times New Roman"/>
          <w:sz w:val="24"/>
          <w:szCs w:val="24"/>
        </w:rPr>
        <w:t>Freeman et al. 2018</w:t>
      </w:r>
      <w:r w:rsidR="00677C79">
        <w:rPr>
          <w:rFonts w:ascii="Times New Roman" w:hAnsi="Times New Roman" w:cs="Times New Roman"/>
          <w:sz w:val="24"/>
          <w:szCs w:val="24"/>
        </w:rPr>
        <w:t>), but m</w:t>
      </w:r>
      <w:r w:rsidR="00985805">
        <w:rPr>
          <w:rFonts w:ascii="Times New Roman" w:hAnsi="Times New Roman" w:cs="Times New Roman"/>
          <w:sz w:val="24"/>
          <w:szCs w:val="24"/>
        </w:rPr>
        <w:t xml:space="preserve">uch less is known about how climate change may impact </w:t>
      </w:r>
      <w:r w:rsidR="00D23EA2">
        <w:rPr>
          <w:rFonts w:ascii="Times New Roman" w:hAnsi="Times New Roman" w:cs="Times New Roman"/>
          <w:sz w:val="24"/>
          <w:szCs w:val="24"/>
        </w:rPr>
        <w:t>the population size of avian species</w:t>
      </w:r>
      <w:r w:rsidR="00985805">
        <w:rPr>
          <w:rFonts w:ascii="Times New Roman" w:hAnsi="Times New Roman" w:cs="Times New Roman"/>
          <w:sz w:val="24"/>
          <w:szCs w:val="24"/>
        </w:rPr>
        <w:t xml:space="preserve"> (</w:t>
      </w:r>
      <w:r w:rsidR="00985805" w:rsidRPr="00E351E6">
        <w:rPr>
          <w:rFonts w:ascii="Times New Roman" w:hAnsi="Times New Roman" w:cs="Times New Roman"/>
          <w:sz w:val="24"/>
          <w:szCs w:val="24"/>
        </w:rPr>
        <w:t>Latta et al. 2011, Freeman et al. 2018</w:t>
      </w:r>
      <w:r w:rsidR="00985805">
        <w:rPr>
          <w:rFonts w:ascii="Times New Roman" w:hAnsi="Times New Roman" w:cs="Times New Roman"/>
          <w:sz w:val="24"/>
          <w:szCs w:val="24"/>
        </w:rPr>
        <w:t xml:space="preserve">). </w:t>
      </w:r>
    </w:p>
    <w:p w14:paraId="613A1805" w14:textId="77777777" w:rsidR="00985805" w:rsidRDefault="00985805" w:rsidP="00985805">
      <w:pPr>
        <w:autoSpaceDE w:val="0"/>
        <w:autoSpaceDN w:val="0"/>
        <w:adjustRightInd w:val="0"/>
        <w:spacing w:after="0" w:line="240" w:lineRule="auto"/>
        <w:rPr>
          <w:rFonts w:ascii="Times New Roman" w:hAnsi="Times New Roman" w:cs="Times New Roman"/>
          <w:sz w:val="24"/>
          <w:szCs w:val="24"/>
        </w:rPr>
      </w:pPr>
    </w:p>
    <w:p w14:paraId="0CB852C8" w14:textId="39567640" w:rsidR="00D41E2B" w:rsidRPr="009F5D49" w:rsidRDefault="002A60FB" w:rsidP="00B72E1D">
      <w:pPr>
        <w:autoSpaceDE w:val="0"/>
        <w:autoSpaceDN w:val="0"/>
        <w:adjustRightInd w:val="0"/>
        <w:spacing w:after="0" w:line="240" w:lineRule="auto"/>
        <w:rPr>
          <w:rFonts w:ascii="Times New Roman" w:hAnsi="Times New Roman" w:cs="Times New Roman"/>
          <w:sz w:val="24"/>
          <w:szCs w:val="24"/>
        </w:rPr>
      </w:pPr>
      <w:r w:rsidRPr="004052A8">
        <w:rPr>
          <w:rFonts w:ascii="Times New Roman" w:hAnsi="Times New Roman" w:cs="Times New Roman"/>
          <w:sz w:val="24"/>
          <w:szCs w:val="24"/>
        </w:rPr>
        <w:t xml:space="preserve">Birds </w:t>
      </w:r>
      <w:del w:id="16" w:author="Microsoft Office User" w:date="2021-02-07T08:35:00Z">
        <w:r w:rsidR="00C5326F" w:rsidDel="003D756F">
          <w:rPr>
            <w:rFonts w:ascii="Times New Roman" w:hAnsi="Times New Roman" w:cs="Times New Roman"/>
            <w:sz w:val="24"/>
            <w:szCs w:val="24"/>
          </w:rPr>
          <w:delText>can serve as</w:delText>
        </w:r>
      </w:del>
      <w:ins w:id="17" w:author="Microsoft Office User" w:date="2021-02-07T08:35:00Z">
        <w:r w:rsidR="003D756F">
          <w:rPr>
            <w:rFonts w:ascii="Times New Roman" w:hAnsi="Times New Roman" w:cs="Times New Roman"/>
            <w:sz w:val="24"/>
            <w:szCs w:val="24"/>
          </w:rPr>
          <w:t>are</w:t>
        </w:r>
      </w:ins>
      <w:r w:rsidR="00C5326F">
        <w:rPr>
          <w:rFonts w:ascii="Times New Roman" w:hAnsi="Times New Roman" w:cs="Times New Roman"/>
          <w:sz w:val="24"/>
          <w:szCs w:val="24"/>
        </w:rPr>
        <w:t xml:space="preserve"> excellent indicators of the impacts of </w:t>
      </w:r>
      <w:r w:rsidR="000A5523">
        <w:rPr>
          <w:rFonts w:ascii="Times New Roman" w:hAnsi="Times New Roman" w:cs="Times New Roman"/>
          <w:sz w:val="24"/>
          <w:szCs w:val="24"/>
        </w:rPr>
        <w:t>anthropogenic disturbances, including climate change</w:t>
      </w:r>
      <w:r w:rsidR="00C5326F">
        <w:rPr>
          <w:rFonts w:ascii="Times New Roman" w:hAnsi="Times New Roman" w:cs="Times New Roman"/>
          <w:sz w:val="24"/>
          <w:szCs w:val="24"/>
        </w:rPr>
        <w:t xml:space="preserve"> </w:t>
      </w:r>
      <w:r w:rsidR="003E0200" w:rsidRPr="00D41E2B">
        <w:rPr>
          <w:rFonts w:ascii="Times New Roman" w:hAnsi="Times New Roman" w:cs="Times New Roman"/>
          <w:sz w:val="24"/>
          <w:szCs w:val="24"/>
        </w:rPr>
        <w:t>(Morrison 1986</w:t>
      </w:r>
      <w:r w:rsidR="00D41E2B" w:rsidRPr="00D41E2B">
        <w:rPr>
          <w:rFonts w:ascii="Times New Roman" w:hAnsi="Times New Roman" w:cs="Times New Roman"/>
          <w:sz w:val="24"/>
          <w:szCs w:val="24"/>
        </w:rPr>
        <w:t xml:space="preserve">, </w:t>
      </w:r>
      <w:r w:rsidR="00D41E2B" w:rsidRPr="00D41E2B">
        <w:rPr>
          <w:rFonts w:ascii="Times New Roman" w:eastAsia="Times New Roman" w:hAnsi="Times New Roman" w:cs="Times New Roman"/>
          <w:sz w:val="24"/>
          <w:szCs w:val="24"/>
        </w:rPr>
        <w:t>Niemi and McDonald 2004</w:t>
      </w:r>
      <w:r w:rsidR="00AD624E">
        <w:rPr>
          <w:rFonts w:ascii="Times New Roman" w:hAnsi="Times New Roman" w:cs="Times New Roman"/>
          <w:sz w:val="24"/>
          <w:szCs w:val="24"/>
        </w:rPr>
        <w:t xml:space="preserve">), and </w:t>
      </w:r>
      <w:r w:rsidR="00B8654D">
        <w:rPr>
          <w:rFonts w:ascii="Times New Roman" w:hAnsi="Times New Roman" w:cs="Times New Roman"/>
          <w:sz w:val="24"/>
          <w:szCs w:val="24"/>
        </w:rPr>
        <w:t>have been</w:t>
      </w:r>
      <w:r w:rsidR="003E0200">
        <w:rPr>
          <w:rFonts w:ascii="Times New Roman" w:hAnsi="Times New Roman" w:cs="Times New Roman"/>
          <w:sz w:val="24"/>
          <w:szCs w:val="24"/>
        </w:rPr>
        <w:t xml:space="preserve"> used to </w:t>
      </w:r>
      <w:r w:rsidR="002A664D" w:rsidRPr="003E0200">
        <w:rPr>
          <w:rFonts w:ascii="Times New Roman" w:hAnsi="Times New Roman" w:cs="Times New Roman"/>
          <w:sz w:val="24"/>
          <w:szCs w:val="24"/>
        </w:rPr>
        <w:t>monitor environmental quality</w:t>
      </w:r>
      <w:r w:rsidR="00B72E1D">
        <w:rPr>
          <w:rFonts w:ascii="Times New Roman" w:hAnsi="Times New Roman" w:cs="Times New Roman"/>
          <w:sz w:val="24"/>
          <w:szCs w:val="24"/>
        </w:rPr>
        <w:t xml:space="preserve"> in </w:t>
      </w:r>
      <w:del w:id="18" w:author="Microsoft Office User" w:date="2021-02-07T08:35:00Z">
        <w:r w:rsidR="00B72E1D" w:rsidDel="003D756F">
          <w:rPr>
            <w:rFonts w:ascii="Times New Roman" w:hAnsi="Times New Roman" w:cs="Times New Roman"/>
            <w:sz w:val="24"/>
            <w:szCs w:val="24"/>
          </w:rPr>
          <w:delText xml:space="preserve">a variety of </w:delText>
        </w:r>
      </w:del>
      <w:r w:rsidR="001E5808">
        <w:rPr>
          <w:rFonts w:ascii="Times New Roman" w:hAnsi="Times New Roman" w:cs="Times New Roman"/>
          <w:sz w:val="24"/>
          <w:szCs w:val="24"/>
        </w:rPr>
        <w:t>diverse situations (</w:t>
      </w:r>
      <w:r w:rsidR="001E5808" w:rsidRPr="003E0200">
        <w:rPr>
          <w:rFonts w:ascii="Times New Roman" w:hAnsi="Times New Roman" w:cs="Times New Roman"/>
          <w:sz w:val="24"/>
          <w:szCs w:val="24"/>
        </w:rPr>
        <w:t>Ormerod and Tyler 1993</w:t>
      </w:r>
      <w:r w:rsidR="001E5808">
        <w:rPr>
          <w:rFonts w:ascii="Times New Roman" w:hAnsi="Times New Roman" w:cs="Times New Roman"/>
          <w:sz w:val="24"/>
          <w:szCs w:val="24"/>
        </w:rPr>
        <w:t xml:space="preserve">, </w:t>
      </w:r>
      <w:r w:rsidR="001E5808" w:rsidRPr="00057156">
        <w:rPr>
          <w:rFonts w:ascii="Times New Roman" w:hAnsi="Times New Roman" w:cs="Times New Roman"/>
          <w:sz w:val="24"/>
          <w:szCs w:val="24"/>
        </w:rPr>
        <w:t>Canterbury et al. 2000</w:t>
      </w:r>
      <w:r w:rsidR="001E5808">
        <w:rPr>
          <w:rFonts w:ascii="Times New Roman" w:hAnsi="Times New Roman" w:cs="Times New Roman"/>
          <w:sz w:val="24"/>
          <w:szCs w:val="24"/>
        </w:rPr>
        <w:t xml:space="preserve">, </w:t>
      </w:r>
      <w:r w:rsidR="002405D7" w:rsidRPr="003E0200">
        <w:rPr>
          <w:rFonts w:ascii="Times New Roman" w:hAnsi="Times New Roman" w:cs="Times New Roman"/>
          <w:sz w:val="24"/>
          <w:szCs w:val="24"/>
        </w:rPr>
        <w:t xml:space="preserve">Mulvihill et al. </w:t>
      </w:r>
      <w:r w:rsidR="00B72E1D">
        <w:rPr>
          <w:rFonts w:ascii="Times New Roman" w:hAnsi="Times New Roman" w:cs="Times New Roman"/>
          <w:sz w:val="24"/>
          <w:szCs w:val="24"/>
        </w:rPr>
        <w:t>2008</w:t>
      </w:r>
      <w:r w:rsidR="001E5808">
        <w:rPr>
          <w:rFonts w:ascii="Times New Roman" w:hAnsi="Times New Roman" w:cs="Times New Roman"/>
          <w:sz w:val="24"/>
          <w:szCs w:val="24"/>
        </w:rPr>
        <w:t>, Durant et al. 2009</w:t>
      </w:r>
      <w:r w:rsidR="009F5D49" w:rsidRPr="00057156">
        <w:rPr>
          <w:rFonts w:ascii="Times New Roman" w:hAnsi="Times New Roman" w:cs="Times New Roman"/>
          <w:sz w:val="24"/>
          <w:szCs w:val="24"/>
        </w:rPr>
        <w:t xml:space="preserve">). </w:t>
      </w:r>
      <w:r w:rsidR="0038561D" w:rsidRPr="00057156">
        <w:rPr>
          <w:rFonts w:ascii="Times New Roman" w:hAnsi="Times New Roman" w:cs="Times New Roman"/>
          <w:sz w:val="24"/>
          <w:szCs w:val="24"/>
        </w:rPr>
        <w:t xml:space="preserve">The wide use of bird taxa </w:t>
      </w:r>
      <w:r w:rsidR="004A2E68">
        <w:rPr>
          <w:rFonts w:ascii="Times New Roman" w:hAnsi="Times New Roman" w:cs="Times New Roman"/>
          <w:sz w:val="24"/>
          <w:szCs w:val="24"/>
        </w:rPr>
        <w:t xml:space="preserve">as indicators </w:t>
      </w:r>
      <w:r w:rsidR="00C10B49">
        <w:rPr>
          <w:rFonts w:ascii="Times New Roman" w:hAnsi="Times New Roman" w:cs="Times New Roman"/>
          <w:sz w:val="24"/>
          <w:szCs w:val="24"/>
        </w:rPr>
        <w:t xml:space="preserve">is appropriate because: </w:t>
      </w:r>
      <w:r w:rsidR="00057156">
        <w:rPr>
          <w:rFonts w:ascii="Times New Roman" w:hAnsi="Times New Roman" w:cs="Times New Roman"/>
          <w:sz w:val="24"/>
          <w:szCs w:val="24"/>
        </w:rPr>
        <w:t xml:space="preserve">(1) many </w:t>
      </w:r>
      <w:r w:rsidR="0038561D" w:rsidRPr="00057156">
        <w:rPr>
          <w:rFonts w:ascii="Times New Roman" w:hAnsi="Times New Roman" w:cs="Times New Roman"/>
          <w:sz w:val="24"/>
          <w:szCs w:val="24"/>
        </w:rPr>
        <w:t xml:space="preserve">bird species are </w:t>
      </w:r>
      <w:r w:rsidR="00057156">
        <w:rPr>
          <w:rFonts w:ascii="Times New Roman" w:hAnsi="Times New Roman" w:cs="Times New Roman"/>
          <w:sz w:val="24"/>
          <w:szCs w:val="24"/>
        </w:rPr>
        <w:t>tightly tied to</w:t>
      </w:r>
      <w:r w:rsidR="0038561D" w:rsidRPr="00057156">
        <w:rPr>
          <w:rFonts w:ascii="Times New Roman" w:hAnsi="Times New Roman" w:cs="Times New Roman"/>
          <w:sz w:val="24"/>
          <w:szCs w:val="24"/>
        </w:rPr>
        <w:t xml:space="preserve"> particula</w:t>
      </w:r>
      <w:r w:rsidR="00057156" w:rsidRPr="00057156">
        <w:rPr>
          <w:rFonts w:ascii="Times New Roman" w:hAnsi="Times New Roman" w:cs="Times New Roman"/>
          <w:sz w:val="24"/>
          <w:szCs w:val="24"/>
        </w:rPr>
        <w:t xml:space="preserve">r </w:t>
      </w:r>
      <w:r w:rsidR="0038561D" w:rsidRPr="00057156">
        <w:rPr>
          <w:rFonts w:ascii="Times New Roman" w:hAnsi="Times New Roman" w:cs="Times New Roman"/>
          <w:sz w:val="24"/>
          <w:szCs w:val="24"/>
        </w:rPr>
        <w:t>habitats; (2) bird</w:t>
      </w:r>
      <w:r w:rsidR="00057156" w:rsidRPr="00057156">
        <w:rPr>
          <w:rFonts w:ascii="Times New Roman" w:hAnsi="Times New Roman" w:cs="Times New Roman"/>
          <w:sz w:val="24"/>
          <w:szCs w:val="24"/>
        </w:rPr>
        <w:t xml:space="preserve">s occur </w:t>
      </w:r>
      <w:r w:rsidR="00057156">
        <w:rPr>
          <w:rFonts w:ascii="Times New Roman" w:hAnsi="Times New Roman" w:cs="Times New Roman"/>
          <w:sz w:val="24"/>
          <w:szCs w:val="24"/>
        </w:rPr>
        <w:t xml:space="preserve">in almost all habitats and </w:t>
      </w:r>
      <w:r w:rsidR="00057156" w:rsidRPr="00057156">
        <w:rPr>
          <w:rFonts w:ascii="Times New Roman" w:hAnsi="Times New Roman" w:cs="Times New Roman"/>
          <w:sz w:val="24"/>
          <w:szCs w:val="24"/>
        </w:rPr>
        <w:t xml:space="preserve">across broad </w:t>
      </w:r>
      <w:r w:rsidR="0038561D" w:rsidRPr="00057156">
        <w:rPr>
          <w:rFonts w:ascii="Times New Roman" w:hAnsi="Times New Roman" w:cs="Times New Roman"/>
          <w:sz w:val="24"/>
          <w:szCs w:val="24"/>
        </w:rPr>
        <w:t>distur</w:t>
      </w:r>
      <w:r w:rsidR="00057156" w:rsidRPr="00057156">
        <w:rPr>
          <w:rFonts w:ascii="Times New Roman" w:hAnsi="Times New Roman" w:cs="Times New Roman"/>
          <w:sz w:val="24"/>
          <w:szCs w:val="24"/>
        </w:rPr>
        <w:t>bance</w:t>
      </w:r>
      <w:r w:rsidR="00057156">
        <w:rPr>
          <w:rFonts w:ascii="Times New Roman" w:hAnsi="Times New Roman" w:cs="Times New Roman"/>
          <w:sz w:val="24"/>
          <w:szCs w:val="24"/>
        </w:rPr>
        <w:t xml:space="preserve"> gradients</w:t>
      </w:r>
      <w:r w:rsidR="00057156" w:rsidRPr="00057156">
        <w:rPr>
          <w:rFonts w:ascii="Times New Roman" w:hAnsi="Times New Roman" w:cs="Times New Roman"/>
          <w:sz w:val="24"/>
          <w:szCs w:val="24"/>
        </w:rPr>
        <w:t xml:space="preserve">; </w:t>
      </w:r>
      <w:r w:rsidR="00057156">
        <w:rPr>
          <w:rFonts w:ascii="Times New Roman" w:hAnsi="Times New Roman" w:cs="Times New Roman"/>
          <w:sz w:val="24"/>
          <w:szCs w:val="24"/>
        </w:rPr>
        <w:t xml:space="preserve">and </w:t>
      </w:r>
      <w:r w:rsidR="00057156" w:rsidRPr="00057156">
        <w:rPr>
          <w:rFonts w:ascii="Times New Roman" w:hAnsi="Times New Roman" w:cs="Times New Roman"/>
          <w:sz w:val="24"/>
          <w:szCs w:val="24"/>
        </w:rPr>
        <w:t xml:space="preserve">(3) most birds </w:t>
      </w:r>
      <w:r w:rsidR="00057156">
        <w:rPr>
          <w:rFonts w:ascii="Times New Roman" w:hAnsi="Times New Roman" w:cs="Times New Roman"/>
          <w:sz w:val="24"/>
          <w:szCs w:val="24"/>
        </w:rPr>
        <w:t>are relatively short-lived</w:t>
      </w:r>
      <w:r w:rsidR="00C10B49">
        <w:rPr>
          <w:rFonts w:ascii="Times New Roman" w:hAnsi="Times New Roman" w:cs="Times New Roman"/>
          <w:sz w:val="24"/>
          <w:szCs w:val="24"/>
        </w:rPr>
        <w:t xml:space="preserve"> so </w:t>
      </w:r>
      <w:r w:rsidR="00057156">
        <w:rPr>
          <w:rFonts w:ascii="Times New Roman" w:hAnsi="Times New Roman" w:cs="Times New Roman"/>
          <w:sz w:val="24"/>
          <w:szCs w:val="24"/>
        </w:rPr>
        <w:t xml:space="preserve">shifts in abundance and diversity </w:t>
      </w:r>
      <w:r w:rsidR="0038561D" w:rsidRPr="00057156">
        <w:rPr>
          <w:rFonts w:ascii="Times New Roman" w:hAnsi="Times New Roman" w:cs="Times New Roman"/>
          <w:sz w:val="24"/>
          <w:szCs w:val="24"/>
        </w:rPr>
        <w:t xml:space="preserve">will </w:t>
      </w:r>
      <w:r w:rsidR="00057156">
        <w:rPr>
          <w:rFonts w:ascii="Times New Roman" w:hAnsi="Times New Roman" w:cs="Times New Roman"/>
          <w:sz w:val="24"/>
          <w:szCs w:val="24"/>
        </w:rPr>
        <w:t>appear</w:t>
      </w:r>
      <w:r w:rsidR="0038561D" w:rsidRPr="00057156">
        <w:rPr>
          <w:rFonts w:ascii="Times New Roman" w:hAnsi="Times New Roman" w:cs="Times New Roman"/>
          <w:sz w:val="24"/>
          <w:szCs w:val="24"/>
        </w:rPr>
        <w:t xml:space="preserve"> relatively quickly</w:t>
      </w:r>
      <w:r w:rsidR="00C10B49">
        <w:rPr>
          <w:rFonts w:ascii="Times New Roman" w:hAnsi="Times New Roman" w:cs="Times New Roman"/>
          <w:sz w:val="24"/>
          <w:szCs w:val="24"/>
        </w:rPr>
        <w:t xml:space="preserve"> in the population</w:t>
      </w:r>
      <w:r w:rsidR="0038561D" w:rsidRPr="00057156">
        <w:rPr>
          <w:rFonts w:ascii="Times New Roman" w:hAnsi="Times New Roman" w:cs="Times New Roman"/>
          <w:sz w:val="24"/>
          <w:szCs w:val="24"/>
        </w:rPr>
        <w:t xml:space="preserve"> </w:t>
      </w:r>
      <w:r w:rsidR="00057156" w:rsidRPr="00057156">
        <w:rPr>
          <w:rFonts w:ascii="Times New Roman" w:hAnsi="Times New Roman" w:cs="Times New Roman"/>
          <w:sz w:val="24"/>
          <w:szCs w:val="24"/>
        </w:rPr>
        <w:t>(Browder et al. 2002).</w:t>
      </w:r>
      <w:r w:rsidR="00057156">
        <w:rPr>
          <w:rFonts w:ascii="Times New Roman" w:hAnsi="Times New Roman" w:cs="Times New Roman"/>
          <w:sz w:val="24"/>
          <w:szCs w:val="24"/>
        </w:rPr>
        <w:t xml:space="preserve"> </w:t>
      </w:r>
      <w:r w:rsidR="009F5D49">
        <w:rPr>
          <w:rFonts w:ascii="Times New Roman" w:hAnsi="Times New Roman" w:cs="Times New Roman"/>
          <w:sz w:val="24"/>
          <w:szCs w:val="24"/>
          <w:lang w:val="en"/>
        </w:rPr>
        <w:t>Thus</w:t>
      </w:r>
      <w:r w:rsidR="00D41E2B" w:rsidRPr="009F5D49">
        <w:rPr>
          <w:rFonts w:ascii="Times New Roman" w:hAnsi="Times New Roman" w:cs="Times New Roman"/>
          <w:sz w:val="24"/>
          <w:szCs w:val="24"/>
          <w:lang w:val="en"/>
        </w:rPr>
        <w:t xml:space="preserve">, </w:t>
      </w:r>
      <w:r w:rsidR="0038561D">
        <w:rPr>
          <w:rFonts w:ascii="Times New Roman" w:hAnsi="Times New Roman" w:cs="Times New Roman"/>
          <w:sz w:val="24"/>
          <w:szCs w:val="24"/>
          <w:lang w:val="en"/>
        </w:rPr>
        <w:t xml:space="preserve">avian </w:t>
      </w:r>
      <w:r w:rsidR="00D41E2B" w:rsidRPr="009F5D49">
        <w:rPr>
          <w:rFonts w:ascii="Times New Roman" w:hAnsi="Times New Roman" w:cs="Times New Roman"/>
          <w:sz w:val="24"/>
          <w:szCs w:val="24"/>
          <w:lang w:val="en"/>
        </w:rPr>
        <w:t xml:space="preserve">indicators are </w:t>
      </w:r>
      <w:r w:rsidR="00C10B49">
        <w:rPr>
          <w:rFonts w:ascii="Times New Roman" w:hAnsi="Times New Roman" w:cs="Times New Roman"/>
          <w:sz w:val="24"/>
          <w:szCs w:val="24"/>
          <w:lang w:val="en"/>
        </w:rPr>
        <w:t>highly useful</w:t>
      </w:r>
      <w:r w:rsidR="00D41E2B" w:rsidRPr="009F5D49">
        <w:rPr>
          <w:rFonts w:ascii="Times New Roman" w:hAnsi="Times New Roman" w:cs="Times New Roman"/>
          <w:sz w:val="24"/>
          <w:szCs w:val="24"/>
          <w:lang w:val="en"/>
        </w:rPr>
        <w:t xml:space="preserve"> </w:t>
      </w:r>
      <w:r w:rsidR="00C10B49">
        <w:rPr>
          <w:rFonts w:ascii="Times New Roman" w:hAnsi="Times New Roman" w:cs="Times New Roman"/>
          <w:sz w:val="24"/>
          <w:szCs w:val="24"/>
          <w:lang w:val="en"/>
        </w:rPr>
        <w:t>in</w:t>
      </w:r>
      <w:r w:rsidR="00D41E2B" w:rsidRPr="009F5D49">
        <w:rPr>
          <w:rFonts w:ascii="Times New Roman" w:hAnsi="Times New Roman" w:cs="Times New Roman"/>
          <w:sz w:val="24"/>
          <w:szCs w:val="24"/>
          <w:lang w:val="en"/>
        </w:rPr>
        <w:t xml:space="preserve"> assess</w:t>
      </w:r>
      <w:r w:rsidR="00C10B49">
        <w:rPr>
          <w:rFonts w:ascii="Times New Roman" w:hAnsi="Times New Roman" w:cs="Times New Roman"/>
          <w:sz w:val="24"/>
          <w:szCs w:val="24"/>
          <w:lang w:val="en"/>
        </w:rPr>
        <w:t>ing</w:t>
      </w:r>
      <w:r w:rsidR="00D41E2B" w:rsidRPr="009F5D49">
        <w:rPr>
          <w:rFonts w:ascii="Times New Roman" w:hAnsi="Times New Roman" w:cs="Times New Roman"/>
          <w:sz w:val="24"/>
          <w:szCs w:val="24"/>
          <w:lang w:val="en"/>
        </w:rPr>
        <w:t xml:space="preserve"> the condition of the environment</w:t>
      </w:r>
      <w:r w:rsidR="009F5D49">
        <w:rPr>
          <w:rFonts w:ascii="Times New Roman" w:hAnsi="Times New Roman" w:cs="Times New Roman"/>
          <w:sz w:val="24"/>
          <w:szCs w:val="24"/>
          <w:lang w:val="en"/>
        </w:rPr>
        <w:t xml:space="preserve">, and </w:t>
      </w:r>
      <w:r w:rsidR="0038561D" w:rsidRPr="009F5D49">
        <w:rPr>
          <w:rFonts w:ascii="Times New Roman" w:hAnsi="Times New Roman" w:cs="Times New Roman"/>
          <w:sz w:val="24"/>
          <w:szCs w:val="24"/>
          <w:lang w:val="en"/>
        </w:rPr>
        <w:t>as early-warning</w:t>
      </w:r>
      <w:r w:rsidR="0038561D">
        <w:rPr>
          <w:rFonts w:ascii="Times New Roman" w:hAnsi="Times New Roman" w:cs="Times New Roman"/>
          <w:sz w:val="24"/>
          <w:szCs w:val="24"/>
          <w:lang w:val="en"/>
        </w:rPr>
        <w:t xml:space="preserve"> signals </w:t>
      </w:r>
      <w:r w:rsidR="009F5D49" w:rsidRPr="009F5D49">
        <w:rPr>
          <w:rFonts w:ascii="Times New Roman" w:hAnsi="Times New Roman" w:cs="Times New Roman"/>
          <w:sz w:val="24"/>
          <w:szCs w:val="24"/>
          <w:lang w:val="en"/>
        </w:rPr>
        <w:t xml:space="preserve">to detect </w:t>
      </w:r>
      <w:r w:rsidR="00C73CBA">
        <w:rPr>
          <w:rFonts w:ascii="Times New Roman" w:hAnsi="Times New Roman" w:cs="Times New Roman"/>
          <w:sz w:val="24"/>
          <w:szCs w:val="24"/>
          <w:lang w:val="en"/>
        </w:rPr>
        <w:t xml:space="preserve">how </w:t>
      </w:r>
      <w:r w:rsidR="00D23EA2">
        <w:rPr>
          <w:rFonts w:ascii="Times New Roman" w:hAnsi="Times New Roman" w:cs="Times New Roman"/>
          <w:sz w:val="24"/>
          <w:szCs w:val="24"/>
          <w:lang w:val="en"/>
        </w:rPr>
        <w:t xml:space="preserve">ecological </w:t>
      </w:r>
      <w:r w:rsidR="00C73CBA">
        <w:rPr>
          <w:rFonts w:ascii="Times New Roman" w:hAnsi="Times New Roman" w:cs="Times New Roman"/>
          <w:sz w:val="24"/>
          <w:szCs w:val="24"/>
          <w:lang w:val="en"/>
        </w:rPr>
        <w:t xml:space="preserve">changes may be impacting </w:t>
      </w:r>
      <w:r w:rsidR="00CA209D">
        <w:rPr>
          <w:rFonts w:ascii="Times New Roman" w:hAnsi="Times New Roman" w:cs="Times New Roman"/>
          <w:sz w:val="24"/>
          <w:szCs w:val="24"/>
          <w:lang w:val="en"/>
        </w:rPr>
        <w:t>habitats</w:t>
      </w:r>
      <w:r w:rsidR="00D41E2B" w:rsidRPr="009F5D49">
        <w:rPr>
          <w:rFonts w:ascii="Times New Roman" w:hAnsi="Times New Roman" w:cs="Times New Roman"/>
          <w:sz w:val="24"/>
          <w:szCs w:val="24"/>
          <w:lang w:val="en"/>
        </w:rPr>
        <w:t xml:space="preserve"> </w:t>
      </w:r>
      <w:r w:rsidR="009F5D49">
        <w:rPr>
          <w:rFonts w:ascii="Times New Roman" w:hAnsi="Times New Roman" w:cs="Times New Roman"/>
          <w:sz w:val="24"/>
          <w:szCs w:val="24"/>
          <w:lang w:val="en"/>
        </w:rPr>
        <w:t>(Niemi and McDonald 2004).</w:t>
      </w:r>
    </w:p>
    <w:p w14:paraId="164C89C4" w14:textId="77777777" w:rsidR="002A664D" w:rsidRPr="00985805" w:rsidRDefault="002A664D" w:rsidP="002A664D">
      <w:pPr>
        <w:autoSpaceDE w:val="0"/>
        <w:autoSpaceDN w:val="0"/>
        <w:adjustRightInd w:val="0"/>
        <w:spacing w:after="0" w:line="240" w:lineRule="auto"/>
        <w:rPr>
          <w:rFonts w:ascii="Times New Roman" w:hAnsi="Times New Roman" w:cs="Times New Roman"/>
          <w:sz w:val="24"/>
          <w:szCs w:val="24"/>
        </w:rPr>
      </w:pPr>
    </w:p>
    <w:p w14:paraId="114DE625" w14:textId="450336D0" w:rsidR="005447D1" w:rsidRDefault="006323D0" w:rsidP="00563A05">
      <w:pPr>
        <w:autoSpaceDE w:val="0"/>
        <w:autoSpaceDN w:val="0"/>
        <w:adjustRightInd w:val="0"/>
        <w:spacing w:after="0" w:line="240" w:lineRule="auto"/>
        <w:rPr>
          <w:rFonts w:ascii="Times New Roman" w:hAnsi="Times New Roman" w:cs="Times New Roman"/>
          <w:sz w:val="24"/>
          <w:szCs w:val="24"/>
        </w:rPr>
      </w:pPr>
      <w:commentRangeStart w:id="19"/>
      <w:r>
        <w:rPr>
          <w:rFonts w:ascii="Times New Roman" w:hAnsi="Times New Roman" w:cs="Times New Roman"/>
          <w:sz w:val="24"/>
          <w:szCs w:val="24"/>
        </w:rPr>
        <w:t xml:space="preserve">Several approaches are available to </w:t>
      </w:r>
      <w:r w:rsidRPr="00985805">
        <w:rPr>
          <w:rFonts w:ascii="Times New Roman" w:hAnsi="Times New Roman" w:cs="Times New Roman"/>
          <w:sz w:val="24"/>
          <w:szCs w:val="24"/>
        </w:rPr>
        <w:t>st</w:t>
      </w:r>
      <w:r>
        <w:rPr>
          <w:rFonts w:ascii="Times New Roman" w:hAnsi="Times New Roman" w:cs="Times New Roman"/>
          <w:sz w:val="24"/>
          <w:szCs w:val="24"/>
        </w:rPr>
        <w:t>udy changes in</w:t>
      </w:r>
      <w:r w:rsidRPr="00985805">
        <w:rPr>
          <w:rFonts w:ascii="Times New Roman" w:hAnsi="Times New Roman" w:cs="Times New Roman"/>
          <w:sz w:val="24"/>
          <w:szCs w:val="24"/>
        </w:rPr>
        <w:t xml:space="preserve"> b</w:t>
      </w:r>
      <w:r w:rsidR="00166BF8">
        <w:rPr>
          <w:rFonts w:ascii="Times New Roman" w:hAnsi="Times New Roman" w:cs="Times New Roman"/>
          <w:sz w:val="24"/>
          <w:szCs w:val="24"/>
        </w:rPr>
        <w:t>ird populations in the T</w:t>
      </w:r>
      <w:r>
        <w:rPr>
          <w:rFonts w:ascii="Times New Roman" w:hAnsi="Times New Roman" w:cs="Times New Roman"/>
          <w:sz w:val="24"/>
          <w:szCs w:val="24"/>
        </w:rPr>
        <w:t xml:space="preserve">ropical </w:t>
      </w:r>
      <w:r w:rsidRPr="00985805">
        <w:rPr>
          <w:rFonts w:ascii="Times New Roman" w:hAnsi="Times New Roman" w:cs="Times New Roman"/>
          <w:sz w:val="24"/>
          <w:szCs w:val="24"/>
        </w:rPr>
        <w:t>Andes</w:t>
      </w:r>
      <w:ins w:id="20" w:author="Microsoft Office User" w:date="2021-02-07T08:36:00Z">
        <w:r w:rsidR="003D756F">
          <w:rPr>
            <w:rFonts w:ascii="Times New Roman" w:hAnsi="Times New Roman" w:cs="Times New Roman"/>
            <w:sz w:val="24"/>
            <w:szCs w:val="24"/>
          </w:rPr>
          <w:t>.</w:t>
        </w:r>
      </w:ins>
      <w:del w:id="21" w:author="Microsoft Office User" w:date="2021-02-07T08:36:00Z">
        <w:r w:rsidDel="003D756F">
          <w:rPr>
            <w:rFonts w:ascii="Times New Roman" w:hAnsi="Times New Roman" w:cs="Times New Roman"/>
            <w:sz w:val="24"/>
            <w:szCs w:val="24"/>
          </w:rPr>
          <w:delText>,</w:delText>
        </w:r>
      </w:del>
      <w:r w:rsidRPr="00985805">
        <w:rPr>
          <w:rFonts w:ascii="Times New Roman" w:hAnsi="Times New Roman" w:cs="Times New Roman"/>
          <w:sz w:val="24"/>
          <w:szCs w:val="24"/>
        </w:rPr>
        <w:t xml:space="preserve"> </w:t>
      </w:r>
      <w:commentRangeEnd w:id="19"/>
      <w:r w:rsidR="003D756F">
        <w:rPr>
          <w:rStyle w:val="CommentReference"/>
        </w:rPr>
        <w:commentReference w:id="19"/>
      </w:r>
      <w:r w:rsidR="005447D1" w:rsidRPr="00985805">
        <w:rPr>
          <w:rFonts w:ascii="Times New Roman" w:hAnsi="Times New Roman" w:cs="Times New Roman"/>
          <w:sz w:val="24"/>
          <w:szCs w:val="24"/>
        </w:rPr>
        <w:t xml:space="preserve">To date, most </w:t>
      </w:r>
      <w:r>
        <w:rPr>
          <w:rFonts w:ascii="Times New Roman" w:hAnsi="Times New Roman" w:cs="Times New Roman"/>
          <w:sz w:val="24"/>
          <w:szCs w:val="24"/>
        </w:rPr>
        <w:t xml:space="preserve">studies </w:t>
      </w:r>
      <w:r w:rsidR="005447D1" w:rsidRPr="00985805">
        <w:rPr>
          <w:rFonts w:ascii="Times New Roman" w:hAnsi="Times New Roman" w:cs="Times New Roman"/>
          <w:sz w:val="24"/>
          <w:szCs w:val="24"/>
        </w:rPr>
        <w:t>hav</w:t>
      </w:r>
      <w:r w:rsidR="008F486C">
        <w:rPr>
          <w:rFonts w:ascii="Times New Roman" w:hAnsi="Times New Roman" w:cs="Times New Roman"/>
          <w:sz w:val="24"/>
          <w:szCs w:val="24"/>
        </w:rPr>
        <w:t xml:space="preserve">e relied on </w:t>
      </w:r>
      <w:r w:rsidR="00167371">
        <w:rPr>
          <w:rFonts w:ascii="Times New Roman" w:hAnsi="Times New Roman" w:cs="Times New Roman"/>
          <w:sz w:val="24"/>
          <w:szCs w:val="24"/>
        </w:rPr>
        <w:t xml:space="preserve">comparisons </w:t>
      </w:r>
      <w:r w:rsidR="008F486C">
        <w:rPr>
          <w:rFonts w:ascii="Times New Roman" w:hAnsi="Times New Roman" w:cs="Times New Roman"/>
          <w:sz w:val="24"/>
          <w:szCs w:val="24"/>
        </w:rPr>
        <w:t xml:space="preserve">of species </w:t>
      </w:r>
      <w:r w:rsidR="005447D1" w:rsidRPr="00985805">
        <w:rPr>
          <w:rFonts w:ascii="Times New Roman" w:hAnsi="Times New Roman" w:cs="Times New Roman"/>
          <w:sz w:val="24"/>
          <w:szCs w:val="24"/>
        </w:rPr>
        <w:t>richness or</w:t>
      </w:r>
      <w:r w:rsidR="008F486C">
        <w:rPr>
          <w:rFonts w:ascii="Times New Roman" w:hAnsi="Times New Roman" w:cs="Times New Roman"/>
          <w:sz w:val="24"/>
          <w:szCs w:val="24"/>
        </w:rPr>
        <w:t xml:space="preserve"> abundance (</w:t>
      </w:r>
      <w:proofErr w:type="spellStart"/>
      <w:r w:rsidR="008F486C">
        <w:rPr>
          <w:rFonts w:ascii="Times New Roman" w:hAnsi="Times New Roman" w:cs="Times New Roman"/>
          <w:sz w:val="24"/>
          <w:szCs w:val="24"/>
        </w:rPr>
        <w:t>Renjifo</w:t>
      </w:r>
      <w:proofErr w:type="spellEnd"/>
      <w:r w:rsidR="008F486C">
        <w:rPr>
          <w:rFonts w:ascii="Times New Roman" w:hAnsi="Times New Roman" w:cs="Times New Roman"/>
          <w:sz w:val="24"/>
          <w:szCs w:val="24"/>
        </w:rPr>
        <w:t xml:space="preserve"> 2001, </w:t>
      </w:r>
      <w:proofErr w:type="spellStart"/>
      <w:r w:rsidR="008F486C">
        <w:rPr>
          <w:rFonts w:ascii="Times New Roman" w:hAnsi="Times New Roman" w:cs="Times New Roman"/>
          <w:sz w:val="24"/>
          <w:szCs w:val="24"/>
        </w:rPr>
        <w:t>Latta</w:t>
      </w:r>
      <w:proofErr w:type="spellEnd"/>
      <w:r w:rsidR="008F486C">
        <w:rPr>
          <w:rFonts w:ascii="Times New Roman" w:hAnsi="Times New Roman" w:cs="Times New Roman"/>
          <w:sz w:val="24"/>
          <w:szCs w:val="24"/>
        </w:rPr>
        <w:t xml:space="preserve"> </w:t>
      </w:r>
      <w:r w:rsidR="005447D1" w:rsidRPr="00985805">
        <w:rPr>
          <w:rFonts w:ascii="Times New Roman" w:hAnsi="Times New Roman" w:cs="Times New Roman"/>
          <w:sz w:val="24"/>
          <w:szCs w:val="24"/>
        </w:rPr>
        <w:t>et al. 2011, Tin</w:t>
      </w:r>
      <w:r w:rsidR="008F486C">
        <w:rPr>
          <w:rFonts w:ascii="Times New Roman" w:hAnsi="Times New Roman" w:cs="Times New Roman"/>
          <w:sz w:val="24"/>
          <w:szCs w:val="24"/>
        </w:rPr>
        <w:t xml:space="preserve">oco et al. 2013), thus limiting </w:t>
      </w:r>
      <w:r w:rsidR="005447D1" w:rsidRPr="00985805">
        <w:rPr>
          <w:rFonts w:ascii="Times New Roman" w:hAnsi="Times New Roman" w:cs="Times New Roman"/>
          <w:sz w:val="24"/>
          <w:szCs w:val="24"/>
        </w:rPr>
        <w:t>our ability to p</w:t>
      </w:r>
      <w:r w:rsidR="008F486C">
        <w:rPr>
          <w:rFonts w:ascii="Times New Roman" w:hAnsi="Times New Roman" w:cs="Times New Roman"/>
          <w:sz w:val="24"/>
          <w:szCs w:val="24"/>
        </w:rPr>
        <w:t xml:space="preserve">redict the long-term effects of </w:t>
      </w:r>
      <w:r w:rsidR="005447D1" w:rsidRPr="00985805">
        <w:rPr>
          <w:rFonts w:ascii="Times New Roman" w:hAnsi="Times New Roman" w:cs="Times New Roman"/>
          <w:sz w:val="24"/>
          <w:szCs w:val="24"/>
        </w:rPr>
        <w:t>habitat disturbance on popula</w:t>
      </w:r>
      <w:r w:rsidR="008F486C">
        <w:rPr>
          <w:rFonts w:ascii="Times New Roman" w:hAnsi="Times New Roman" w:cs="Times New Roman"/>
          <w:sz w:val="24"/>
          <w:szCs w:val="24"/>
        </w:rPr>
        <w:t xml:space="preserve">tions. </w:t>
      </w:r>
      <w:r w:rsidR="005447D1" w:rsidRPr="00985805">
        <w:rPr>
          <w:rFonts w:ascii="Times New Roman" w:hAnsi="Times New Roman" w:cs="Times New Roman"/>
          <w:sz w:val="24"/>
          <w:szCs w:val="24"/>
        </w:rPr>
        <w:t>S</w:t>
      </w:r>
      <w:r w:rsidR="007B1040">
        <w:rPr>
          <w:rFonts w:ascii="Times New Roman" w:hAnsi="Times New Roman" w:cs="Times New Roman"/>
          <w:sz w:val="24"/>
          <w:szCs w:val="24"/>
        </w:rPr>
        <w:t>pecies-specific s</w:t>
      </w:r>
      <w:r w:rsidR="005447D1" w:rsidRPr="00985805">
        <w:rPr>
          <w:rFonts w:ascii="Times New Roman" w:hAnsi="Times New Roman" w:cs="Times New Roman"/>
          <w:sz w:val="24"/>
          <w:szCs w:val="24"/>
        </w:rPr>
        <w:t xml:space="preserve">urvival estimates </w:t>
      </w:r>
      <w:r w:rsidR="00167371">
        <w:rPr>
          <w:rFonts w:ascii="Times New Roman" w:hAnsi="Times New Roman" w:cs="Times New Roman"/>
          <w:sz w:val="24"/>
          <w:szCs w:val="24"/>
        </w:rPr>
        <w:t xml:space="preserve">also </w:t>
      </w:r>
      <w:r w:rsidR="005447D1" w:rsidRPr="00985805">
        <w:rPr>
          <w:rFonts w:ascii="Times New Roman" w:hAnsi="Times New Roman" w:cs="Times New Roman"/>
          <w:sz w:val="24"/>
          <w:szCs w:val="24"/>
        </w:rPr>
        <w:t xml:space="preserve">have </w:t>
      </w:r>
      <w:r w:rsidR="007B1040">
        <w:rPr>
          <w:rFonts w:ascii="Times New Roman" w:hAnsi="Times New Roman" w:cs="Times New Roman"/>
          <w:sz w:val="24"/>
          <w:szCs w:val="24"/>
        </w:rPr>
        <w:t xml:space="preserve">the </w:t>
      </w:r>
      <w:r w:rsidR="005447D1" w:rsidRPr="00985805">
        <w:rPr>
          <w:rFonts w:ascii="Times New Roman" w:hAnsi="Times New Roman" w:cs="Times New Roman"/>
          <w:sz w:val="24"/>
          <w:szCs w:val="24"/>
        </w:rPr>
        <w:t xml:space="preserve">potential </w:t>
      </w:r>
      <w:r w:rsidR="007B1040">
        <w:rPr>
          <w:rFonts w:ascii="Times New Roman" w:hAnsi="Times New Roman" w:cs="Times New Roman"/>
          <w:sz w:val="24"/>
          <w:szCs w:val="24"/>
        </w:rPr>
        <w:t>to inform</w:t>
      </w:r>
      <w:r w:rsidR="000A5523">
        <w:rPr>
          <w:rFonts w:ascii="Times New Roman" w:hAnsi="Times New Roman" w:cs="Times New Roman"/>
          <w:sz w:val="24"/>
          <w:szCs w:val="24"/>
        </w:rPr>
        <w:t xml:space="preserve"> population trends</w:t>
      </w:r>
      <w:r w:rsidR="007B1040">
        <w:rPr>
          <w:rFonts w:ascii="Times New Roman" w:hAnsi="Times New Roman" w:cs="Times New Roman"/>
          <w:sz w:val="24"/>
          <w:szCs w:val="24"/>
        </w:rPr>
        <w:t xml:space="preserve">, </w:t>
      </w:r>
      <w:r w:rsidR="005447D1" w:rsidRPr="00985805">
        <w:rPr>
          <w:rFonts w:ascii="Times New Roman" w:hAnsi="Times New Roman" w:cs="Times New Roman"/>
          <w:sz w:val="24"/>
          <w:szCs w:val="24"/>
        </w:rPr>
        <w:t xml:space="preserve">but </w:t>
      </w:r>
      <w:r w:rsidR="007B1040">
        <w:rPr>
          <w:rFonts w:ascii="Times New Roman" w:hAnsi="Times New Roman" w:cs="Times New Roman"/>
          <w:sz w:val="24"/>
          <w:szCs w:val="24"/>
        </w:rPr>
        <w:t xml:space="preserve">survival estimates require large amounts of </w:t>
      </w:r>
      <w:r w:rsidR="000A5523">
        <w:rPr>
          <w:rFonts w:ascii="Times New Roman" w:hAnsi="Times New Roman" w:cs="Times New Roman"/>
          <w:sz w:val="24"/>
          <w:szCs w:val="24"/>
        </w:rPr>
        <w:t>long-term</w:t>
      </w:r>
      <w:r w:rsidR="007B1040">
        <w:rPr>
          <w:rFonts w:ascii="Times New Roman" w:hAnsi="Times New Roman" w:cs="Times New Roman"/>
          <w:sz w:val="24"/>
          <w:szCs w:val="24"/>
        </w:rPr>
        <w:t xml:space="preserve"> data</w:t>
      </w:r>
      <w:r w:rsidR="00FC5784">
        <w:rPr>
          <w:rFonts w:ascii="Times New Roman" w:hAnsi="Times New Roman" w:cs="Times New Roman"/>
          <w:sz w:val="24"/>
          <w:szCs w:val="24"/>
        </w:rPr>
        <w:t xml:space="preserve"> (</w:t>
      </w:r>
      <w:r w:rsidR="00B23E1F">
        <w:rPr>
          <w:rFonts w:ascii="Times New Roman" w:hAnsi="Times New Roman" w:cs="Times New Roman"/>
          <w:sz w:val="24"/>
          <w:szCs w:val="24"/>
        </w:rPr>
        <w:t>Ruiz-Guti</w:t>
      </w:r>
      <w:r w:rsidR="00B23E1F">
        <w:rPr>
          <w:rFonts w:ascii="Calibri" w:hAnsi="Calibri" w:cs="Calibri"/>
          <w:sz w:val="24"/>
          <w:szCs w:val="24"/>
        </w:rPr>
        <w:t>é</w:t>
      </w:r>
      <w:r w:rsidR="00B23E1F">
        <w:rPr>
          <w:rFonts w:ascii="Times New Roman" w:hAnsi="Times New Roman" w:cs="Times New Roman"/>
          <w:sz w:val="24"/>
          <w:szCs w:val="24"/>
        </w:rPr>
        <w:t>rrez et al. 2012</w:t>
      </w:r>
      <w:r w:rsidR="00CA209D">
        <w:rPr>
          <w:rFonts w:ascii="Times New Roman" w:hAnsi="Times New Roman" w:cs="Times New Roman"/>
          <w:sz w:val="24"/>
          <w:szCs w:val="24"/>
        </w:rPr>
        <w:t xml:space="preserve">), so </w:t>
      </w:r>
      <w:r w:rsidR="00D23EA2">
        <w:rPr>
          <w:rFonts w:ascii="Times New Roman" w:hAnsi="Times New Roman" w:cs="Times New Roman"/>
          <w:sz w:val="24"/>
          <w:szCs w:val="24"/>
        </w:rPr>
        <w:t xml:space="preserve">survival estimates </w:t>
      </w:r>
      <w:r w:rsidR="000A5523">
        <w:rPr>
          <w:rFonts w:ascii="Times New Roman" w:hAnsi="Times New Roman" w:cs="Times New Roman"/>
          <w:sz w:val="24"/>
          <w:szCs w:val="24"/>
        </w:rPr>
        <w:t xml:space="preserve">have been published for </w:t>
      </w:r>
      <w:r w:rsidR="00166BF8">
        <w:rPr>
          <w:rFonts w:ascii="Times New Roman" w:hAnsi="Times New Roman" w:cs="Times New Roman"/>
          <w:sz w:val="24"/>
          <w:szCs w:val="24"/>
        </w:rPr>
        <w:t>only 28 species from the T</w:t>
      </w:r>
      <w:r w:rsidR="000A5523">
        <w:rPr>
          <w:rFonts w:ascii="Times New Roman" w:hAnsi="Times New Roman" w:cs="Times New Roman"/>
          <w:sz w:val="24"/>
          <w:szCs w:val="24"/>
        </w:rPr>
        <w:t>ropical</w:t>
      </w:r>
      <w:r w:rsidR="00FC5784">
        <w:rPr>
          <w:rFonts w:ascii="Times New Roman" w:hAnsi="Times New Roman" w:cs="Times New Roman"/>
          <w:sz w:val="24"/>
          <w:szCs w:val="24"/>
        </w:rPr>
        <w:t xml:space="preserve"> </w:t>
      </w:r>
      <w:r w:rsidR="000A5523">
        <w:rPr>
          <w:rFonts w:ascii="Times New Roman" w:hAnsi="Times New Roman" w:cs="Times New Roman"/>
          <w:sz w:val="24"/>
          <w:szCs w:val="24"/>
        </w:rPr>
        <w:t xml:space="preserve">Andes </w:t>
      </w:r>
      <w:r w:rsidR="00FC5784">
        <w:rPr>
          <w:rFonts w:ascii="Times New Roman" w:hAnsi="Times New Roman" w:cs="Times New Roman"/>
          <w:sz w:val="24"/>
          <w:szCs w:val="24"/>
        </w:rPr>
        <w:t>(Tinoco et al. 2019).</w:t>
      </w:r>
      <w:r w:rsidR="0055240E">
        <w:rPr>
          <w:rFonts w:ascii="Times New Roman" w:hAnsi="Times New Roman" w:cs="Times New Roman"/>
          <w:sz w:val="24"/>
          <w:szCs w:val="24"/>
        </w:rPr>
        <w:t xml:space="preserve"> </w:t>
      </w:r>
      <w:r>
        <w:rPr>
          <w:rFonts w:ascii="Times New Roman" w:hAnsi="Times New Roman" w:cs="Times New Roman"/>
          <w:sz w:val="24"/>
          <w:szCs w:val="24"/>
        </w:rPr>
        <w:t xml:space="preserve">When </w:t>
      </w:r>
      <w:r w:rsidR="00CA209D">
        <w:rPr>
          <w:rFonts w:ascii="Times New Roman" w:hAnsi="Times New Roman" w:cs="Times New Roman"/>
          <w:sz w:val="24"/>
          <w:szCs w:val="24"/>
        </w:rPr>
        <w:t xml:space="preserve">data are </w:t>
      </w:r>
      <w:r>
        <w:rPr>
          <w:rFonts w:ascii="Times New Roman" w:hAnsi="Times New Roman" w:cs="Times New Roman"/>
          <w:sz w:val="24"/>
          <w:szCs w:val="24"/>
        </w:rPr>
        <w:t xml:space="preserve">collected </w:t>
      </w:r>
      <w:r w:rsidRPr="00216CE6">
        <w:rPr>
          <w:rFonts w:ascii="Times New Roman" w:hAnsi="Times New Roman" w:cs="Times New Roman"/>
          <w:sz w:val="24"/>
          <w:szCs w:val="24"/>
        </w:rPr>
        <w:t>using a consistent, constant effort</w:t>
      </w:r>
      <w:r>
        <w:rPr>
          <w:rFonts w:ascii="Times New Roman" w:hAnsi="Times New Roman" w:cs="Times New Roman"/>
          <w:sz w:val="24"/>
          <w:szCs w:val="24"/>
        </w:rPr>
        <w:t xml:space="preserve"> monitoring method</w:t>
      </w:r>
      <w:r w:rsidRPr="00216CE6">
        <w:rPr>
          <w:rFonts w:ascii="Times New Roman" w:hAnsi="Times New Roman" w:cs="Times New Roman"/>
          <w:sz w:val="24"/>
          <w:szCs w:val="24"/>
        </w:rPr>
        <w:t xml:space="preserve">, </w:t>
      </w:r>
      <w:r>
        <w:rPr>
          <w:rFonts w:ascii="Times New Roman" w:hAnsi="Times New Roman" w:cs="Times New Roman"/>
          <w:sz w:val="24"/>
          <w:szCs w:val="24"/>
        </w:rPr>
        <w:t>l</w:t>
      </w:r>
      <w:r w:rsidRPr="00216CE6">
        <w:rPr>
          <w:rFonts w:ascii="Times New Roman" w:hAnsi="Times New Roman" w:cs="Times New Roman"/>
          <w:sz w:val="24"/>
          <w:szCs w:val="24"/>
        </w:rPr>
        <w:t xml:space="preserve">ong-term </w:t>
      </w:r>
      <w:r>
        <w:rPr>
          <w:rFonts w:ascii="Times New Roman" w:hAnsi="Times New Roman" w:cs="Times New Roman"/>
          <w:sz w:val="24"/>
          <w:szCs w:val="24"/>
        </w:rPr>
        <w:t xml:space="preserve">data sets </w:t>
      </w:r>
      <w:r w:rsidRPr="00216CE6">
        <w:rPr>
          <w:rFonts w:ascii="Times New Roman" w:hAnsi="Times New Roman" w:cs="Times New Roman"/>
          <w:sz w:val="24"/>
          <w:szCs w:val="24"/>
        </w:rPr>
        <w:t xml:space="preserve">can be the most informative in terms of understanding changes in bird populations related to </w:t>
      </w:r>
      <w:r>
        <w:rPr>
          <w:rFonts w:ascii="Times New Roman" w:hAnsi="Times New Roman" w:cs="Times New Roman"/>
          <w:sz w:val="24"/>
          <w:szCs w:val="24"/>
        </w:rPr>
        <w:t xml:space="preserve">anthropogenic disturbances and climate change. </w:t>
      </w:r>
      <w:r w:rsidR="001423F1">
        <w:rPr>
          <w:rFonts w:ascii="Times New Roman" w:hAnsi="Times New Roman" w:cs="Times New Roman"/>
          <w:sz w:val="24"/>
          <w:szCs w:val="24"/>
        </w:rPr>
        <w:t xml:space="preserve">Although </w:t>
      </w:r>
      <w:r w:rsidR="001423F1" w:rsidRPr="00216CE6">
        <w:rPr>
          <w:rFonts w:ascii="Times New Roman" w:hAnsi="Times New Roman" w:cs="Times New Roman"/>
          <w:sz w:val="24"/>
          <w:szCs w:val="24"/>
        </w:rPr>
        <w:t>generally unavailable from tropical montane sites</w:t>
      </w:r>
      <w:r w:rsidR="000A5523">
        <w:rPr>
          <w:rFonts w:ascii="Times New Roman" w:hAnsi="Times New Roman" w:cs="Times New Roman"/>
          <w:sz w:val="24"/>
          <w:szCs w:val="24"/>
        </w:rPr>
        <w:t xml:space="preserve">, </w:t>
      </w:r>
      <w:r>
        <w:rPr>
          <w:rFonts w:ascii="Times New Roman" w:hAnsi="Times New Roman" w:cs="Times New Roman"/>
          <w:sz w:val="24"/>
          <w:szCs w:val="24"/>
        </w:rPr>
        <w:t>these</w:t>
      </w:r>
      <w:r w:rsidR="005447D1" w:rsidRPr="00216CE6">
        <w:rPr>
          <w:rFonts w:ascii="Times New Roman" w:hAnsi="Times New Roman" w:cs="Times New Roman"/>
          <w:sz w:val="24"/>
          <w:szCs w:val="24"/>
        </w:rPr>
        <w:t xml:space="preserve"> may offer the best opportunities for </w:t>
      </w:r>
      <w:r w:rsidR="005447D1" w:rsidRPr="00216CE6">
        <w:rPr>
          <w:rFonts w:ascii="Times New Roman" w:hAnsi="Times New Roman" w:cs="Times New Roman"/>
          <w:sz w:val="24"/>
          <w:szCs w:val="24"/>
        </w:rPr>
        <w:lastRenderedPageBreak/>
        <w:t>understanding the pace of change in communities and populations</w:t>
      </w:r>
      <w:r w:rsidR="00D23EA2">
        <w:rPr>
          <w:rFonts w:ascii="Times New Roman" w:hAnsi="Times New Roman" w:cs="Times New Roman"/>
          <w:sz w:val="24"/>
          <w:szCs w:val="24"/>
        </w:rPr>
        <w:t xml:space="preserve"> (</w:t>
      </w:r>
      <w:r w:rsidR="00D23EA2" w:rsidRPr="00287224">
        <w:rPr>
          <w:rFonts w:ascii="Times New Roman" w:hAnsi="Times New Roman" w:cs="Times New Roman"/>
          <w:sz w:val="24"/>
          <w:szCs w:val="24"/>
        </w:rPr>
        <w:t>Latta et al. 2005,</w:t>
      </w:r>
      <w:r w:rsidR="00D23EA2">
        <w:rPr>
          <w:rFonts w:ascii="Times New Roman" w:hAnsi="Times New Roman" w:cs="Times New Roman"/>
          <w:sz w:val="24"/>
          <w:szCs w:val="24"/>
        </w:rPr>
        <w:t xml:space="preserve"> 2011;</w:t>
      </w:r>
      <w:r w:rsidR="00D23EA2" w:rsidRPr="00287224">
        <w:rPr>
          <w:rFonts w:ascii="Times New Roman" w:hAnsi="Times New Roman" w:cs="Times New Roman"/>
          <w:sz w:val="24"/>
          <w:szCs w:val="24"/>
        </w:rPr>
        <w:t xml:space="preserve"> </w:t>
      </w:r>
      <w:proofErr w:type="spellStart"/>
      <w:r w:rsidR="00D23EA2" w:rsidRPr="00287224">
        <w:rPr>
          <w:rFonts w:ascii="Times New Roman" w:hAnsi="Times New Roman" w:cs="Times New Roman"/>
          <w:sz w:val="24"/>
          <w:szCs w:val="24"/>
        </w:rPr>
        <w:t>Scridel</w:t>
      </w:r>
      <w:proofErr w:type="spellEnd"/>
      <w:r w:rsidR="00D23EA2" w:rsidRPr="00287224">
        <w:rPr>
          <w:rFonts w:ascii="Times New Roman" w:hAnsi="Times New Roman" w:cs="Times New Roman"/>
          <w:sz w:val="24"/>
          <w:szCs w:val="24"/>
        </w:rPr>
        <w:t xml:space="preserve"> et al 2018)</w:t>
      </w:r>
      <w:r w:rsidR="005447D1" w:rsidRPr="00216CE6">
        <w:rPr>
          <w:rFonts w:ascii="Times New Roman" w:hAnsi="Times New Roman" w:cs="Times New Roman"/>
          <w:sz w:val="24"/>
          <w:szCs w:val="24"/>
        </w:rPr>
        <w:t>.</w:t>
      </w:r>
    </w:p>
    <w:p w14:paraId="7482C6EC" w14:textId="77777777" w:rsidR="005447D1" w:rsidRDefault="005447D1" w:rsidP="00FC5784">
      <w:pPr>
        <w:tabs>
          <w:tab w:val="left" w:pos="3515"/>
        </w:tabs>
        <w:autoSpaceDE w:val="0"/>
        <w:autoSpaceDN w:val="0"/>
        <w:adjustRightInd w:val="0"/>
        <w:spacing w:after="0" w:line="240" w:lineRule="auto"/>
        <w:rPr>
          <w:rFonts w:ascii="Times New Roman" w:hAnsi="Times New Roman" w:cs="Times New Roman"/>
          <w:sz w:val="24"/>
          <w:szCs w:val="24"/>
        </w:rPr>
      </w:pPr>
    </w:p>
    <w:p w14:paraId="58162F63" w14:textId="1610196B" w:rsidR="006A1B41" w:rsidRDefault="003F1C01" w:rsidP="00B27359">
      <w:pPr>
        <w:autoSpaceDE w:val="0"/>
        <w:autoSpaceDN w:val="0"/>
        <w:adjustRightInd w:val="0"/>
        <w:spacing w:after="0" w:line="240" w:lineRule="auto"/>
        <w:rPr>
          <w:rFonts w:ascii="Times New Roman" w:hAnsi="Times New Roman" w:cs="Times New Roman"/>
          <w:sz w:val="24"/>
          <w:szCs w:val="24"/>
        </w:rPr>
      </w:pPr>
      <w:commentRangeStart w:id="22"/>
      <w:r w:rsidRPr="00D23EA2">
        <w:rPr>
          <w:rFonts w:ascii="Times New Roman" w:hAnsi="Times New Roman" w:cs="Times New Roman"/>
          <w:sz w:val="24"/>
          <w:szCs w:val="24"/>
        </w:rPr>
        <w:t xml:space="preserve">Here we use birds as indicators of change </w:t>
      </w:r>
      <w:r w:rsidR="005A7C00" w:rsidRPr="00D23EA2">
        <w:rPr>
          <w:rFonts w:ascii="Times New Roman" w:hAnsi="Times New Roman" w:cs="Times New Roman"/>
          <w:sz w:val="24"/>
          <w:szCs w:val="24"/>
        </w:rPr>
        <w:t xml:space="preserve">in habitats </w:t>
      </w:r>
      <w:r w:rsidRPr="00D23EA2">
        <w:rPr>
          <w:rFonts w:ascii="Times New Roman" w:hAnsi="Times New Roman" w:cs="Times New Roman"/>
          <w:sz w:val="24"/>
          <w:szCs w:val="24"/>
        </w:rPr>
        <w:t xml:space="preserve">in the </w:t>
      </w:r>
      <w:r w:rsidR="00166BF8">
        <w:rPr>
          <w:rFonts w:ascii="Times New Roman" w:hAnsi="Times New Roman" w:cs="Times New Roman"/>
          <w:sz w:val="24"/>
          <w:szCs w:val="24"/>
        </w:rPr>
        <w:t>T</w:t>
      </w:r>
      <w:r w:rsidR="00D23EA2" w:rsidRPr="00D23EA2">
        <w:rPr>
          <w:rFonts w:ascii="Times New Roman" w:hAnsi="Times New Roman" w:cs="Times New Roman"/>
          <w:sz w:val="24"/>
          <w:szCs w:val="24"/>
        </w:rPr>
        <w:t>ropical</w:t>
      </w:r>
      <w:r w:rsidR="009D0257" w:rsidRPr="00D23EA2">
        <w:rPr>
          <w:rFonts w:ascii="Times New Roman" w:hAnsi="Times New Roman" w:cs="Times New Roman"/>
          <w:sz w:val="24"/>
          <w:szCs w:val="24"/>
        </w:rPr>
        <w:t xml:space="preserve"> Andes</w:t>
      </w:r>
      <w:r w:rsidR="00A535FA" w:rsidRPr="00D23EA2">
        <w:rPr>
          <w:rFonts w:ascii="Times New Roman" w:hAnsi="Times New Roman" w:cs="Times New Roman"/>
          <w:sz w:val="24"/>
          <w:szCs w:val="24"/>
        </w:rPr>
        <w:t xml:space="preserve">. </w:t>
      </w:r>
      <w:r w:rsidR="00D23EA2" w:rsidRPr="00D23EA2">
        <w:rPr>
          <w:rFonts w:ascii="Times New Roman" w:hAnsi="Times New Roman" w:cs="Times New Roman"/>
          <w:sz w:val="24"/>
          <w:szCs w:val="24"/>
        </w:rPr>
        <w:t>W</w:t>
      </w:r>
      <w:r w:rsidR="00E91B34" w:rsidRPr="00D23EA2">
        <w:rPr>
          <w:rFonts w:ascii="Times New Roman" w:hAnsi="Times New Roman" w:cs="Times New Roman"/>
          <w:sz w:val="24"/>
          <w:szCs w:val="24"/>
        </w:rPr>
        <w:t xml:space="preserve">e utilize </w:t>
      </w:r>
      <w:r w:rsidR="00A176AA" w:rsidRPr="00D23EA2">
        <w:rPr>
          <w:rFonts w:ascii="Times New Roman" w:hAnsi="Times New Roman" w:cs="Times New Roman"/>
          <w:sz w:val="24"/>
          <w:szCs w:val="24"/>
        </w:rPr>
        <w:t>an 11-yr</w:t>
      </w:r>
      <w:r w:rsidR="00DE0D99" w:rsidRPr="00D23EA2">
        <w:rPr>
          <w:rFonts w:ascii="Times New Roman" w:hAnsi="Times New Roman" w:cs="Times New Roman"/>
          <w:sz w:val="24"/>
          <w:szCs w:val="24"/>
        </w:rPr>
        <w:t xml:space="preserve">, constant </w:t>
      </w:r>
      <w:r w:rsidR="000D3382" w:rsidRPr="00D23EA2">
        <w:rPr>
          <w:rFonts w:ascii="Times New Roman" w:hAnsi="Times New Roman" w:cs="Times New Roman"/>
          <w:sz w:val="24"/>
          <w:szCs w:val="24"/>
        </w:rPr>
        <w:t>effort mist netting</w:t>
      </w:r>
      <w:r w:rsidR="00E91B34" w:rsidRPr="00D23EA2">
        <w:rPr>
          <w:rFonts w:ascii="Times New Roman" w:hAnsi="Times New Roman" w:cs="Times New Roman"/>
          <w:sz w:val="24"/>
          <w:szCs w:val="24"/>
        </w:rPr>
        <w:t xml:space="preserve"> data set from the </w:t>
      </w:r>
      <w:r w:rsidR="00B27359">
        <w:rPr>
          <w:rFonts w:ascii="Times New Roman" w:hAnsi="Times New Roman" w:cs="Times New Roman"/>
          <w:sz w:val="24"/>
          <w:szCs w:val="24"/>
        </w:rPr>
        <w:t>High</w:t>
      </w:r>
      <w:r w:rsidR="00E91B34" w:rsidRPr="00D23EA2">
        <w:rPr>
          <w:rFonts w:ascii="Times New Roman" w:hAnsi="Times New Roman" w:cs="Times New Roman"/>
          <w:sz w:val="24"/>
          <w:szCs w:val="24"/>
        </w:rPr>
        <w:t xml:space="preserve"> Andes </w:t>
      </w:r>
      <w:r w:rsidR="00B27359">
        <w:rPr>
          <w:rFonts w:ascii="Times New Roman" w:hAnsi="Times New Roman" w:cs="Times New Roman"/>
          <w:sz w:val="24"/>
          <w:szCs w:val="24"/>
        </w:rPr>
        <w:t xml:space="preserve">of southern Ecuador </w:t>
      </w:r>
      <w:r w:rsidR="00E91B34" w:rsidRPr="00D23EA2">
        <w:rPr>
          <w:rFonts w:ascii="Times New Roman" w:hAnsi="Times New Roman" w:cs="Times New Roman"/>
          <w:sz w:val="24"/>
          <w:szCs w:val="24"/>
        </w:rPr>
        <w:t xml:space="preserve">to </w:t>
      </w:r>
      <w:r w:rsidR="00A176AA" w:rsidRPr="00D23EA2">
        <w:rPr>
          <w:rFonts w:ascii="Times New Roman" w:hAnsi="Times New Roman" w:cs="Times New Roman"/>
          <w:sz w:val="24"/>
          <w:szCs w:val="24"/>
        </w:rPr>
        <w:t>assess changes in abundance of</w:t>
      </w:r>
      <w:r w:rsidR="007B08D4" w:rsidRPr="00D23EA2">
        <w:rPr>
          <w:rFonts w:ascii="Times New Roman" w:hAnsi="Times New Roman" w:cs="Times New Roman"/>
          <w:sz w:val="24"/>
          <w:szCs w:val="24"/>
        </w:rPr>
        <w:t xml:space="preserve"> resident bird species in </w:t>
      </w:r>
      <w:r w:rsidR="00B27359">
        <w:rPr>
          <w:rFonts w:ascii="Times New Roman" w:hAnsi="Times New Roman" w:cs="Times New Roman"/>
          <w:sz w:val="24"/>
          <w:szCs w:val="24"/>
        </w:rPr>
        <w:t>three</w:t>
      </w:r>
      <w:r w:rsidR="007B08D4" w:rsidRPr="00D23EA2">
        <w:rPr>
          <w:rFonts w:ascii="Times New Roman" w:hAnsi="Times New Roman" w:cs="Times New Roman"/>
          <w:sz w:val="24"/>
          <w:szCs w:val="24"/>
        </w:rPr>
        <w:t xml:space="preserve"> habitats</w:t>
      </w:r>
      <w:r w:rsidR="00672A0F">
        <w:rPr>
          <w:rFonts w:ascii="Times New Roman" w:hAnsi="Times New Roman" w:cs="Times New Roman"/>
          <w:sz w:val="24"/>
          <w:szCs w:val="24"/>
        </w:rPr>
        <w:t xml:space="preserve"> across </w:t>
      </w:r>
      <w:r w:rsidR="00B27359">
        <w:rPr>
          <w:rFonts w:ascii="Times New Roman" w:hAnsi="Times New Roman" w:cs="Times New Roman"/>
          <w:sz w:val="24"/>
          <w:szCs w:val="24"/>
        </w:rPr>
        <w:t>a gradient of disturbance</w:t>
      </w:r>
      <w:commentRangeEnd w:id="22"/>
      <w:r w:rsidR="003D756F">
        <w:rPr>
          <w:rStyle w:val="CommentReference"/>
        </w:rPr>
        <w:commentReference w:id="22"/>
      </w:r>
      <w:r w:rsidR="00672A0F">
        <w:rPr>
          <w:rFonts w:ascii="Times New Roman" w:hAnsi="Times New Roman" w:cs="Times New Roman"/>
          <w:sz w:val="24"/>
          <w:szCs w:val="24"/>
        </w:rPr>
        <w:t>. These habitats include</w:t>
      </w:r>
      <w:r w:rsidR="00D23EA2" w:rsidRPr="00D23EA2">
        <w:rPr>
          <w:rFonts w:ascii="Times New Roman" w:hAnsi="Times New Roman" w:cs="Times New Roman"/>
          <w:sz w:val="24"/>
          <w:szCs w:val="24"/>
        </w:rPr>
        <w:t xml:space="preserve"> </w:t>
      </w:r>
      <w:r w:rsidR="00CA209D" w:rsidRPr="00D23EA2">
        <w:rPr>
          <w:rFonts w:ascii="Times New Roman" w:hAnsi="Times New Roman" w:cs="Times New Roman"/>
          <w:sz w:val="24"/>
          <w:szCs w:val="24"/>
        </w:rPr>
        <w:t>minimally altered</w:t>
      </w:r>
      <w:r w:rsidR="00CA209D">
        <w:rPr>
          <w:rFonts w:ascii="Times New Roman" w:hAnsi="Times New Roman" w:cs="Times New Roman"/>
          <w:sz w:val="24"/>
          <w:szCs w:val="24"/>
        </w:rPr>
        <w:t xml:space="preserve">, </w:t>
      </w:r>
      <w:r w:rsidR="00D23EA2" w:rsidRPr="00D23EA2">
        <w:rPr>
          <w:rFonts w:ascii="Times New Roman" w:hAnsi="Times New Roman" w:cs="Times New Roman"/>
          <w:sz w:val="24"/>
          <w:szCs w:val="24"/>
        </w:rPr>
        <w:t>native</w:t>
      </w:r>
      <w:r w:rsidR="00CA209D">
        <w:rPr>
          <w:rFonts w:ascii="Times New Roman" w:hAnsi="Times New Roman" w:cs="Times New Roman"/>
          <w:sz w:val="24"/>
          <w:szCs w:val="24"/>
        </w:rPr>
        <w:t>,</w:t>
      </w:r>
      <w:r w:rsidR="00672A0F">
        <w:rPr>
          <w:rFonts w:ascii="Times New Roman" w:hAnsi="Times New Roman" w:cs="Times New Roman"/>
          <w:sz w:val="24"/>
          <w:szCs w:val="24"/>
        </w:rPr>
        <w:t xml:space="preserve"> </w:t>
      </w:r>
      <w:r w:rsidR="00D23EA2" w:rsidRPr="00D23EA2">
        <w:rPr>
          <w:rFonts w:ascii="Times New Roman" w:hAnsi="Times New Roman" w:cs="Times New Roman"/>
          <w:sz w:val="24"/>
          <w:szCs w:val="24"/>
        </w:rPr>
        <w:t xml:space="preserve">montane cloud forest or </w:t>
      </w:r>
      <w:r w:rsidR="00D23EA2" w:rsidRPr="00D23EA2">
        <w:rPr>
          <w:rFonts w:ascii="Times New Roman" w:hAnsi="Times New Roman" w:cs="Times New Roman"/>
          <w:i/>
          <w:iCs/>
          <w:sz w:val="24"/>
          <w:szCs w:val="24"/>
        </w:rPr>
        <w:t xml:space="preserve">bosque </w:t>
      </w:r>
      <w:proofErr w:type="spellStart"/>
      <w:r w:rsidR="00D23EA2" w:rsidRPr="00D23EA2">
        <w:rPr>
          <w:rFonts w:ascii="Times New Roman" w:hAnsi="Times New Roman" w:cs="Times New Roman"/>
          <w:i/>
          <w:iCs/>
          <w:sz w:val="24"/>
          <w:szCs w:val="24"/>
        </w:rPr>
        <w:t>altoandino</w:t>
      </w:r>
      <w:proofErr w:type="spellEnd"/>
      <w:r w:rsidR="00672A0F">
        <w:rPr>
          <w:rFonts w:ascii="Times New Roman" w:hAnsi="Times New Roman" w:cs="Times New Roman"/>
          <w:sz w:val="24"/>
          <w:szCs w:val="24"/>
        </w:rPr>
        <w:t xml:space="preserve">, </w:t>
      </w:r>
      <w:r w:rsidR="00CA209D">
        <w:rPr>
          <w:rFonts w:ascii="Times New Roman" w:hAnsi="Times New Roman" w:cs="Times New Roman"/>
          <w:sz w:val="24"/>
          <w:szCs w:val="24"/>
        </w:rPr>
        <w:t xml:space="preserve">mixed </w:t>
      </w:r>
      <w:del w:id="23" w:author="Microsoft Office User" w:date="2021-04-12T12:33:00Z">
        <w:r w:rsidR="00166BF8" w:rsidDel="007F3E37">
          <w:rPr>
            <w:rFonts w:ascii="Times New Roman" w:hAnsi="Times New Roman" w:cs="Times New Roman"/>
            <w:sz w:val="24"/>
            <w:szCs w:val="24"/>
          </w:rPr>
          <w:delText>natibe</w:delText>
        </w:r>
      </w:del>
      <w:ins w:id="24" w:author="Microsoft Office User" w:date="2021-04-12T12:33:00Z">
        <w:r w:rsidR="007F3E37">
          <w:rPr>
            <w:rFonts w:ascii="Times New Roman" w:hAnsi="Times New Roman" w:cs="Times New Roman"/>
            <w:sz w:val="24"/>
            <w:szCs w:val="24"/>
          </w:rPr>
          <w:t>native</w:t>
        </w:r>
      </w:ins>
      <w:r w:rsidR="00166BF8">
        <w:rPr>
          <w:rFonts w:ascii="Times New Roman" w:hAnsi="Times New Roman" w:cs="Times New Roman"/>
          <w:sz w:val="24"/>
          <w:szCs w:val="24"/>
        </w:rPr>
        <w:t xml:space="preserve"> and </w:t>
      </w:r>
      <w:r w:rsidR="00CA209D">
        <w:rPr>
          <w:rFonts w:ascii="Times New Roman" w:hAnsi="Times New Roman" w:cs="Times New Roman"/>
          <w:sz w:val="24"/>
          <w:szCs w:val="24"/>
        </w:rPr>
        <w:t>non-native forest</w:t>
      </w:r>
      <w:r w:rsidR="00672A0F">
        <w:rPr>
          <w:rFonts w:ascii="Times New Roman" w:hAnsi="Times New Roman" w:cs="Times New Roman"/>
          <w:sz w:val="24"/>
          <w:szCs w:val="24"/>
        </w:rPr>
        <w:t xml:space="preserve">, and early </w:t>
      </w:r>
      <w:r w:rsidR="00D23EA2" w:rsidRPr="00D23EA2">
        <w:rPr>
          <w:rFonts w:ascii="Times New Roman" w:hAnsi="Times New Roman" w:cs="Times New Roman"/>
          <w:sz w:val="24"/>
          <w:szCs w:val="24"/>
        </w:rPr>
        <w:t>successiona</w:t>
      </w:r>
      <w:r w:rsidR="00FF4EB5">
        <w:rPr>
          <w:rFonts w:ascii="Times New Roman" w:hAnsi="Times New Roman" w:cs="Times New Roman"/>
          <w:sz w:val="24"/>
          <w:szCs w:val="24"/>
        </w:rPr>
        <w:t xml:space="preserve">l shrub </w:t>
      </w:r>
      <w:r w:rsidR="00672A0F">
        <w:rPr>
          <w:rFonts w:ascii="Times New Roman" w:hAnsi="Times New Roman" w:cs="Times New Roman"/>
          <w:sz w:val="24"/>
          <w:szCs w:val="24"/>
        </w:rPr>
        <w:t>recovering from cattle gra</w:t>
      </w:r>
      <w:r w:rsidR="00FF4EB5">
        <w:rPr>
          <w:rFonts w:ascii="Times New Roman" w:hAnsi="Times New Roman" w:cs="Times New Roman"/>
          <w:sz w:val="24"/>
          <w:szCs w:val="24"/>
        </w:rPr>
        <w:t>zing</w:t>
      </w:r>
      <w:r w:rsidR="00D23EA2" w:rsidRPr="00D23EA2">
        <w:rPr>
          <w:rFonts w:ascii="Times New Roman" w:hAnsi="Times New Roman" w:cs="Times New Roman"/>
          <w:sz w:val="24"/>
          <w:szCs w:val="24"/>
        </w:rPr>
        <w:t>.</w:t>
      </w:r>
      <w:r w:rsidR="007B08D4" w:rsidRPr="00D23EA2">
        <w:rPr>
          <w:rFonts w:ascii="Times New Roman" w:hAnsi="Times New Roman" w:cs="Times New Roman"/>
          <w:sz w:val="24"/>
          <w:szCs w:val="24"/>
        </w:rPr>
        <w:t xml:space="preserve"> </w:t>
      </w:r>
      <w:r w:rsidR="00AB55F4">
        <w:rPr>
          <w:rFonts w:ascii="Times New Roman" w:hAnsi="Times New Roman" w:cs="Times New Roman"/>
          <w:sz w:val="24"/>
          <w:szCs w:val="24"/>
        </w:rPr>
        <w:t xml:space="preserve">In each </w:t>
      </w:r>
      <w:r w:rsidR="00B27359">
        <w:rPr>
          <w:rFonts w:ascii="Times New Roman" w:hAnsi="Times New Roman" w:cs="Times New Roman"/>
          <w:sz w:val="24"/>
          <w:szCs w:val="24"/>
        </w:rPr>
        <w:t>habitat,</w:t>
      </w:r>
      <w:r w:rsidR="00AB55F4">
        <w:rPr>
          <w:rFonts w:ascii="Times New Roman" w:hAnsi="Times New Roman" w:cs="Times New Roman"/>
          <w:sz w:val="24"/>
          <w:szCs w:val="24"/>
        </w:rPr>
        <w:t xml:space="preserve"> we explore species-specific population trends of birds</w:t>
      </w:r>
      <w:r w:rsidR="007B08D4" w:rsidRPr="00D23EA2">
        <w:rPr>
          <w:rFonts w:ascii="Times New Roman" w:hAnsi="Times New Roman" w:cs="Times New Roman"/>
          <w:sz w:val="24"/>
          <w:szCs w:val="24"/>
        </w:rPr>
        <w:t>.</w:t>
      </w:r>
      <w:r w:rsidR="00256B10" w:rsidRPr="00D23EA2">
        <w:rPr>
          <w:rFonts w:ascii="Times New Roman" w:hAnsi="Times New Roman" w:cs="Times New Roman"/>
          <w:sz w:val="24"/>
          <w:szCs w:val="24"/>
        </w:rPr>
        <w:t xml:space="preserve"> </w:t>
      </w:r>
      <w:commentRangeStart w:id="25"/>
      <w:r w:rsidR="00256B10" w:rsidRPr="00D23EA2">
        <w:rPr>
          <w:rFonts w:ascii="Times New Roman" w:hAnsi="Times New Roman" w:cs="Times New Roman"/>
          <w:sz w:val="24"/>
          <w:szCs w:val="24"/>
        </w:rPr>
        <w:t xml:space="preserve">We </w:t>
      </w:r>
      <w:r w:rsidR="00B27359">
        <w:rPr>
          <w:rFonts w:ascii="Times New Roman" w:hAnsi="Times New Roman" w:cs="Times New Roman"/>
          <w:sz w:val="24"/>
          <w:szCs w:val="24"/>
        </w:rPr>
        <w:t xml:space="preserve">also </w:t>
      </w:r>
      <w:r w:rsidR="00287224" w:rsidRPr="00D23EA2">
        <w:rPr>
          <w:rFonts w:ascii="Times New Roman" w:hAnsi="Times New Roman" w:cs="Times New Roman"/>
          <w:sz w:val="24"/>
          <w:szCs w:val="24"/>
        </w:rPr>
        <w:t xml:space="preserve">explore </w:t>
      </w:r>
      <w:r w:rsidR="00AB55F4">
        <w:rPr>
          <w:rFonts w:ascii="Times New Roman" w:hAnsi="Times New Roman" w:cs="Times New Roman"/>
          <w:sz w:val="24"/>
          <w:szCs w:val="24"/>
        </w:rPr>
        <w:t>potential explanatory</w:t>
      </w:r>
      <w:r w:rsidR="006902B9" w:rsidRPr="00D23EA2">
        <w:rPr>
          <w:rFonts w:ascii="Times New Roman" w:hAnsi="Times New Roman" w:cs="Times New Roman"/>
          <w:sz w:val="24"/>
          <w:szCs w:val="24"/>
        </w:rPr>
        <w:t xml:space="preserve"> </w:t>
      </w:r>
      <w:r w:rsidR="00287224" w:rsidRPr="00D23EA2">
        <w:rPr>
          <w:rFonts w:ascii="Times New Roman" w:hAnsi="Times New Roman" w:cs="Times New Roman"/>
          <w:sz w:val="24"/>
          <w:szCs w:val="24"/>
        </w:rPr>
        <w:t xml:space="preserve">patterns </w:t>
      </w:r>
      <w:r w:rsidR="00B27359">
        <w:rPr>
          <w:rFonts w:ascii="Times New Roman" w:hAnsi="Times New Roman" w:cs="Times New Roman"/>
          <w:sz w:val="24"/>
          <w:szCs w:val="24"/>
        </w:rPr>
        <w:t>of</w:t>
      </w:r>
      <w:r w:rsidR="00287224" w:rsidRPr="00D23EA2">
        <w:rPr>
          <w:rFonts w:ascii="Times New Roman" w:hAnsi="Times New Roman" w:cs="Times New Roman"/>
          <w:sz w:val="24"/>
          <w:szCs w:val="24"/>
        </w:rPr>
        <w:t xml:space="preserve"> population trends by classifying</w:t>
      </w:r>
      <w:r w:rsidR="00256B10" w:rsidRPr="00D23EA2">
        <w:rPr>
          <w:rFonts w:ascii="Times New Roman" w:hAnsi="Times New Roman" w:cs="Times New Roman"/>
          <w:sz w:val="24"/>
          <w:szCs w:val="24"/>
        </w:rPr>
        <w:t xml:space="preserve"> birds captured in mist nets into groups based on body mass, diet, primary habitat occupied, and habitat breadth</w:t>
      </w:r>
      <w:r w:rsidR="00A176AA" w:rsidRPr="00D23EA2">
        <w:rPr>
          <w:rFonts w:ascii="Times New Roman" w:hAnsi="Times New Roman" w:cs="Times New Roman"/>
          <w:sz w:val="24"/>
          <w:szCs w:val="24"/>
        </w:rPr>
        <w:t>, in order to suggest mechanisms responsible for changes in avian abundance</w:t>
      </w:r>
      <w:r w:rsidR="00256B10" w:rsidRPr="00D23EA2">
        <w:rPr>
          <w:rFonts w:ascii="Times New Roman" w:hAnsi="Times New Roman" w:cs="Times New Roman"/>
          <w:sz w:val="24"/>
          <w:szCs w:val="24"/>
        </w:rPr>
        <w:t>.</w:t>
      </w:r>
      <w:r w:rsidR="006902B9" w:rsidRPr="00D23EA2">
        <w:rPr>
          <w:rFonts w:ascii="Times New Roman" w:hAnsi="Times New Roman" w:cs="Times New Roman"/>
          <w:sz w:val="24"/>
          <w:szCs w:val="24"/>
        </w:rPr>
        <w:t xml:space="preserve"> We discuss our findings in the context of anthropogenic disturbances </w:t>
      </w:r>
      <w:r w:rsidR="006323D0">
        <w:rPr>
          <w:rFonts w:ascii="Times New Roman" w:hAnsi="Times New Roman" w:cs="Times New Roman"/>
          <w:sz w:val="24"/>
          <w:szCs w:val="24"/>
        </w:rPr>
        <w:t>affecting</w:t>
      </w:r>
      <w:r w:rsidR="006902B9" w:rsidRPr="00D23EA2">
        <w:rPr>
          <w:rFonts w:ascii="Times New Roman" w:hAnsi="Times New Roman" w:cs="Times New Roman"/>
          <w:sz w:val="24"/>
          <w:szCs w:val="24"/>
        </w:rPr>
        <w:t xml:space="preserve"> the region.</w:t>
      </w:r>
      <w:commentRangeEnd w:id="25"/>
      <w:r w:rsidR="003D756F">
        <w:rPr>
          <w:rStyle w:val="CommentReference"/>
        </w:rPr>
        <w:commentReference w:id="25"/>
      </w:r>
    </w:p>
    <w:p w14:paraId="6624D948" w14:textId="77777777" w:rsidR="006A1B41" w:rsidRDefault="006A1B41" w:rsidP="00563A05">
      <w:pPr>
        <w:spacing w:after="0" w:line="240" w:lineRule="auto"/>
        <w:rPr>
          <w:rFonts w:ascii="Times New Roman" w:hAnsi="Times New Roman" w:cs="Times New Roman"/>
          <w:sz w:val="24"/>
          <w:szCs w:val="24"/>
        </w:rPr>
      </w:pPr>
    </w:p>
    <w:p w14:paraId="2EB083B6" w14:textId="77777777" w:rsidR="000475E7" w:rsidRPr="008E7AAD" w:rsidRDefault="000475E7" w:rsidP="00563A05">
      <w:pPr>
        <w:spacing w:after="0" w:line="240" w:lineRule="auto"/>
        <w:rPr>
          <w:rFonts w:ascii="Times New Roman" w:hAnsi="Times New Roman" w:cs="Times New Roman"/>
          <w:sz w:val="24"/>
          <w:szCs w:val="24"/>
        </w:rPr>
      </w:pPr>
      <w:r w:rsidRPr="008E7AAD">
        <w:rPr>
          <w:rFonts w:ascii="Times New Roman" w:hAnsi="Times New Roman" w:cs="Times New Roman"/>
          <w:sz w:val="24"/>
          <w:szCs w:val="24"/>
        </w:rPr>
        <w:t>METHODS</w:t>
      </w:r>
    </w:p>
    <w:p w14:paraId="44B9ADD1" w14:textId="77777777" w:rsidR="000475E7" w:rsidRPr="008E7AAD" w:rsidRDefault="000475E7" w:rsidP="00563A05">
      <w:pPr>
        <w:spacing w:after="0" w:line="240" w:lineRule="auto"/>
        <w:rPr>
          <w:rFonts w:ascii="Times New Roman" w:hAnsi="Times New Roman" w:cs="Times New Roman"/>
          <w:sz w:val="24"/>
          <w:szCs w:val="24"/>
        </w:rPr>
      </w:pPr>
      <w:r w:rsidRPr="008E7AAD">
        <w:rPr>
          <w:rFonts w:ascii="Times New Roman" w:hAnsi="Times New Roman" w:cs="Times New Roman"/>
          <w:sz w:val="24"/>
          <w:szCs w:val="24"/>
        </w:rPr>
        <w:t>Study Site</w:t>
      </w:r>
    </w:p>
    <w:p w14:paraId="224DF675" w14:textId="77777777" w:rsidR="00B94CB7" w:rsidRDefault="000475E7" w:rsidP="000475E7">
      <w:pPr>
        <w:autoSpaceDE w:val="0"/>
        <w:autoSpaceDN w:val="0"/>
        <w:adjustRightInd w:val="0"/>
        <w:spacing w:after="0" w:line="240" w:lineRule="auto"/>
        <w:rPr>
          <w:rFonts w:ascii="Times New Roman" w:hAnsi="Times New Roman" w:cs="Times New Roman"/>
          <w:sz w:val="24"/>
          <w:szCs w:val="24"/>
        </w:rPr>
      </w:pPr>
      <w:r w:rsidRPr="008E7AAD">
        <w:rPr>
          <w:rFonts w:ascii="Times New Roman" w:hAnsi="Times New Roman" w:cs="Times New Roman"/>
          <w:sz w:val="24"/>
          <w:szCs w:val="24"/>
        </w:rPr>
        <w:t>Our study was</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 xml:space="preserve">conducted in </w:t>
      </w:r>
      <w:r w:rsidR="004B7C25">
        <w:rPr>
          <w:rFonts w:ascii="Times New Roman" w:hAnsi="Times New Roman" w:cs="Times New Roman"/>
          <w:sz w:val="24"/>
          <w:szCs w:val="24"/>
        </w:rPr>
        <w:t xml:space="preserve">the </w:t>
      </w:r>
      <w:proofErr w:type="spellStart"/>
      <w:r w:rsidR="004B7C25" w:rsidRPr="008E7AAD">
        <w:rPr>
          <w:rFonts w:ascii="Times New Roman" w:hAnsi="Times New Roman" w:cs="Times New Roman"/>
          <w:sz w:val="24"/>
          <w:szCs w:val="24"/>
        </w:rPr>
        <w:t>Llaviuco</w:t>
      </w:r>
      <w:proofErr w:type="spellEnd"/>
      <w:r w:rsidR="004B7C25" w:rsidRPr="008E7AAD">
        <w:rPr>
          <w:rFonts w:ascii="Times New Roman" w:hAnsi="Times New Roman" w:cs="Times New Roman"/>
          <w:sz w:val="24"/>
          <w:szCs w:val="24"/>
        </w:rPr>
        <w:t xml:space="preserve"> Valley (02.840S,</w:t>
      </w:r>
      <w:r w:rsidR="004B7C25">
        <w:rPr>
          <w:rFonts w:ascii="Times New Roman" w:hAnsi="Times New Roman" w:cs="Times New Roman"/>
          <w:sz w:val="24"/>
          <w:szCs w:val="24"/>
        </w:rPr>
        <w:t xml:space="preserve"> </w:t>
      </w:r>
      <w:r w:rsidR="004B7C25" w:rsidRPr="008E7AAD">
        <w:rPr>
          <w:rFonts w:ascii="Times New Roman" w:hAnsi="Times New Roman" w:cs="Times New Roman"/>
          <w:sz w:val="24"/>
          <w:szCs w:val="24"/>
        </w:rPr>
        <w:t xml:space="preserve">79.160°W) </w:t>
      </w:r>
      <w:r w:rsidR="004B7C25">
        <w:rPr>
          <w:rFonts w:ascii="Times New Roman" w:hAnsi="Times New Roman" w:cs="Times New Roman"/>
          <w:sz w:val="24"/>
          <w:szCs w:val="24"/>
        </w:rPr>
        <w:t xml:space="preserve">of </w:t>
      </w:r>
      <w:proofErr w:type="spellStart"/>
      <w:r w:rsidRPr="008E7AAD">
        <w:rPr>
          <w:rFonts w:ascii="Times New Roman" w:hAnsi="Times New Roman" w:cs="Times New Roman"/>
          <w:sz w:val="24"/>
          <w:szCs w:val="24"/>
        </w:rPr>
        <w:t>Cajas</w:t>
      </w:r>
      <w:proofErr w:type="spellEnd"/>
      <w:r w:rsidRPr="008E7AAD">
        <w:rPr>
          <w:rFonts w:ascii="Times New Roman" w:hAnsi="Times New Roman" w:cs="Times New Roman"/>
          <w:sz w:val="24"/>
          <w:szCs w:val="24"/>
        </w:rPr>
        <w:t xml:space="preserve"> National Park</w:t>
      </w:r>
      <w:r w:rsidR="004B7C25">
        <w:rPr>
          <w:rFonts w:ascii="Times New Roman" w:hAnsi="Times New Roman" w:cs="Times New Roman"/>
          <w:sz w:val="24"/>
          <w:szCs w:val="24"/>
        </w:rPr>
        <w:t>,</w:t>
      </w:r>
      <w:r w:rsidRPr="008E7AAD">
        <w:rPr>
          <w:rFonts w:ascii="Times New Roman" w:hAnsi="Times New Roman" w:cs="Times New Roman"/>
          <w:sz w:val="24"/>
          <w:szCs w:val="24"/>
        </w:rPr>
        <w:t xml:space="preserve"> and the</w:t>
      </w:r>
      <w:r w:rsidR="00B94CB7">
        <w:rPr>
          <w:rFonts w:ascii="Times New Roman" w:hAnsi="Times New Roman" w:cs="Times New Roman"/>
          <w:sz w:val="24"/>
          <w:szCs w:val="24"/>
        </w:rPr>
        <w:t xml:space="preserve"> adjacent </w:t>
      </w:r>
      <w:r w:rsidR="00EB6239">
        <w:rPr>
          <w:rFonts w:ascii="Times New Roman" w:hAnsi="Times New Roman" w:cs="Times New Roman"/>
          <w:sz w:val="24"/>
          <w:szCs w:val="24"/>
        </w:rPr>
        <w:t xml:space="preserve">2700 ha </w:t>
      </w:r>
      <w:proofErr w:type="spellStart"/>
      <w:r w:rsidR="00B94CB7">
        <w:rPr>
          <w:rFonts w:ascii="Times New Roman" w:hAnsi="Times New Roman" w:cs="Times New Roman"/>
          <w:sz w:val="24"/>
          <w:szCs w:val="24"/>
        </w:rPr>
        <w:t>Maz</w:t>
      </w:r>
      <w:r w:rsidR="00AA124B">
        <w:rPr>
          <w:rFonts w:ascii="Times New Roman" w:hAnsi="Times New Roman" w:cs="Times New Roman"/>
          <w:sz w:val="24"/>
          <w:szCs w:val="24"/>
        </w:rPr>
        <w:t>á</w:t>
      </w:r>
      <w:r w:rsidR="008B7E8E">
        <w:rPr>
          <w:rFonts w:ascii="Times New Roman" w:hAnsi="Times New Roman" w:cs="Times New Roman"/>
          <w:sz w:val="24"/>
          <w:szCs w:val="24"/>
        </w:rPr>
        <w:t>n</w:t>
      </w:r>
      <w:proofErr w:type="spellEnd"/>
      <w:r w:rsidR="008B7E8E">
        <w:rPr>
          <w:rFonts w:ascii="Times New Roman" w:hAnsi="Times New Roman" w:cs="Times New Roman"/>
          <w:sz w:val="24"/>
          <w:szCs w:val="24"/>
        </w:rPr>
        <w:t xml:space="preserve"> R</w:t>
      </w:r>
      <w:r w:rsidR="004320AE">
        <w:rPr>
          <w:rFonts w:ascii="Times New Roman" w:hAnsi="Times New Roman" w:cs="Times New Roman"/>
          <w:sz w:val="24"/>
          <w:szCs w:val="24"/>
        </w:rPr>
        <w:t>eserve</w:t>
      </w:r>
      <w:r w:rsidR="004B7C25">
        <w:rPr>
          <w:rFonts w:ascii="Times New Roman" w:hAnsi="Times New Roman" w:cs="Times New Roman"/>
          <w:sz w:val="24"/>
          <w:szCs w:val="24"/>
        </w:rPr>
        <w:t xml:space="preserve"> </w:t>
      </w:r>
      <w:r w:rsidR="004B7C25" w:rsidRPr="008E7AAD">
        <w:rPr>
          <w:rFonts w:ascii="Times New Roman" w:hAnsi="Times New Roman" w:cs="Times New Roman"/>
          <w:sz w:val="24"/>
          <w:szCs w:val="24"/>
        </w:rPr>
        <w:t>(02.870°S, 79.120°W)</w:t>
      </w:r>
      <w:r w:rsidR="004320AE">
        <w:rPr>
          <w:rFonts w:ascii="Times New Roman" w:hAnsi="Times New Roman" w:cs="Times New Roman"/>
          <w:sz w:val="24"/>
          <w:szCs w:val="24"/>
        </w:rPr>
        <w:t xml:space="preserve"> in the H</w:t>
      </w:r>
      <w:r w:rsidRPr="008E7AAD">
        <w:rPr>
          <w:rFonts w:ascii="Times New Roman" w:hAnsi="Times New Roman" w:cs="Times New Roman"/>
          <w:sz w:val="24"/>
          <w:szCs w:val="24"/>
        </w:rPr>
        <w:t>igh</w:t>
      </w:r>
      <w:r w:rsidR="00B94CB7">
        <w:rPr>
          <w:rFonts w:ascii="Times New Roman" w:hAnsi="Times New Roman" w:cs="Times New Roman"/>
          <w:sz w:val="24"/>
          <w:szCs w:val="24"/>
        </w:rPr>
        <w:t xml:space="preserve"> </w:t>
      </w:r>
      <w:r w:rsidR="004320AE">
        <w:rPr>
          <w:rFonts w:ascii="Times New Roman" w:hAnsi="Times New Roman" w:cs="Times New Roman"/>
          <w:sz w:val="24"/>
          <w:szCs w:val="24"/>
        </w:rPr>
        <w:t xml:space="preserve">Andes of Azuay province, </w:t>
      </w:r>
      <w:r w:rsidRPr="008E7AAD">
        <w:rPr>
          <w:rFonts w:ascii="Times New Roman" w:hAnsi="Times New Roman" w:cs="Times New Roman"/>
          <w:sz w:val="24"/>
          <w:szCs w:val="24"/>
        </w:rPr>
        <w:t>Ecuador (Fig. 1).</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These areas are of global importance for biodiversity</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conservation (</w:t>
      </w:r>
      <w:proofErr w:type="spellStart"/>
      <w:r w:rsidRPr="008E7AAD">
        <w:rPr>
          <w:rFonts w:ascii="Times New Roman" w:hAnsi="Times New Roman" w:cs="Times New Roman"/>
          <w:sz w:val="24"/>
          <w:szCs w:val="24"/>
        </w:rPr>
        <w:t>Astudillo</w:t>
      </w:r>
      <w:proofErr w:type="spellEnd"/>
      <w:r w:rsidRPr="008E7AAD">
        <w:rPr>
          <w:rFonts w:ascii="Times New Roman" w:hAnsi="Times New Roman" w:cs="Times New Roman"/>
          <w:sz w:val="24"/>
          <w:szCs w:val="24"/>
        </w:rPr>
        <w:t xml:space="preserve"> et al. 2015),</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have been designated together as an Important</w:t>
      </w:r>
      <w:r w:rsidR="008B7E8E">
        <w:rPr>
          <w:rFonts w:ascii="Times New Roman" w:hAnsi="Times New Roman" w:cs="Times New Roman"/>
          <w:sz w:val="24"/>
          <w:szCs w:val="24"/>
        </w:rPr>
        <w:t xml:space="preserve"> </w:t>
      </w:r>
      <w:r w:rsidRPr="008E7AAD">
        <w:rPr>
          <w:rFonts w:ascii="Times New Roman" w:hAnsi="Times New Roman" w:cs="Times New Roman"/>
          <w:sz w:val="24"/>
          <w:szCs w:val="24"/>
        </w:rPr>
        <w:t>Bird Area (</w:t>
      </w:r>
      <w:proofErr w:type="spellStart"/>
      <w:r w:rsidRPr="008E7AAD">
        <w:rPr>
          <w:rFonts w:ascii="Times New Roman" w:hAnsi="Times New Roman" w:cs="Times New Roman"/>
          <w:sz w:val="24"/>
          <w:szCs w:val="24"/>
        </w:rPr>
        <w:t>Freile</w:t>
      </w:r>
      <w:proofErr w:type="spellEnd"/>
      <w:r w:rsidRPr="008E7AAD">
        <w:rPr>
          <w:rFonts w:ascii="Times New Roman" w:hAnsi="Times New Roman" w:cs="Times New Roman"/>
          <w:sz w:val="24"/>
          <w:szCs w:val="24"/>
        </w:rPr>
        <w:t xml:space="preserve"> and Santander</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 xml:space="preserve">2005), and are part of </w:t>
      </w:r>
      <w:r w:rsidR="008B7E8E">
        <w:rPr>
          <w:rFonts w:ascii="Times New Roman" w:hAnsi="Times New Roman" w:cs="Times New Roman"/>
          <w:sz w:val="24"/>
          <w:szCs w:val="24"/>
        </w:rPr>
        <w:t>UNESCO’s</w:t>
      </w:r>
      <w:r w:rsidRPr="008E7AAD">
        <w:rPr>
          <w:rFonts w:ascii="Times New Roman" w:hAnsi="Times New Roman" w:cs="Times New Roman"/>
          <w:sz w:val="24"/>
          <w:szCs w:val="24"/>
        </w:rPr>
        <w:t xml:space="preserve"> </w:t>
      </w:r>
      <w:proofErr w:type="spellStart"/>
      <w:r w:rsidRPr="008E7AAD">
        <w:rPr>
          <w:rFonts w:ascii="Times New Roman" w:hAnsi="Times New Roman" w:cs="Times New Roman"/>
          <w:sz w:val="24"/>
          <w:szCs w:val="24"/>
        </w:rPr>
        <w:t>Macizo</w:t>
      </w:r>
      <w:proofErr w:type="spellEnd"/>
      <w:r w:rsidRPr="008E7AAD">
        <w:rPr>
          <w:rFonts w:ascii="Times New Roman" w:hAnsi="Times New Roman" w:cs="Times New Roman"/>
          <w:sz w:val="24"/>
          <w:szCs w:val="24"/>
        </w:rPr>
        <w:t xml:space="preserve"> del </w:t>
      </w:r>
      <w:proofErr w:type="spellStart"/>
      <w:r w:rsidRPr="008E7AAD">
        <w:rPr>
          <w:rFonts w:ascii="Times New Roman" w:hAnsi="Times New Roman" w:cs="Times New Roman"/>
          <w:sz w:val="24"/>
          <w:szCs w:val="24"/>
        </w:rPr>
        <w:t>Cajas</w:t>
      </w:r>
      <w:proofErr w:type="spellEnd"/>
      <w:r w:rsidR="00B94CB7">
        <w:rPr>
          <w:rFonts w:ascii="Times New Roman" w:hAnsi="Times New Roman" w:cs="Times New Roman"/>
          <w:sz w:val="24"/>
          <w:szCs w:val="24"/>
        </w:rPr>
        <w:t xml:space="preserve"> </w:t>
      </w:r>
      <w:r w:rsidRPr="008E7AAD">
        <w:rPr>
          <w:rFonts w:ascii="Times New Roman" w:hAnsi="Times New Roman" w:cs="Times New Roman"/>
          <w:sz w:val="24"/>
          <w:szCs w:val="24"/>
        </w:rPr>
        <w:t>Internat</w:t>
      </w:r>
      <w:r w:rsidR="008B7E8E">
        <w:rPr>
          <w:rFonts w:ascii="Times New Roman" w:hAnsi="Times New Roman" w:cs="Times New Roman"/>
          <w:sz w:val="24"/>
          <w:szCs w:val="24"/>
        </w:rPr>
        <w:t>ional Biosphere Reserve</w:t>
      </w:r>
      <w:r w:rsidRPr="008E7AAD">
        <w:rPr>
          <w:rFonts w:ascii="Times New Roman" w:hAnsi="Times New Roman" w:cs="Times New Roman"/>
          <w:sz w:val="24"/>
          <w:szCs w:val="24"/>
        </w:rPr>
        <w:t>.</w:t>
      </w:r>
      <w:r w:rsidR="00B94CB7">
        <w:rPr>
          <w:rFonts w:ascii="Times New Roman" w:hAnsi="Times New Roman" w:cs="Times New Roman"/>
          <w:sz w:val="24"/>
          <w:szCs w:val="24"/>
        </w:rPr>
        <w:t xml:space="preserve"> </w:t>
      </w:r>
      <w:proofErr w:type="spellStart"/>
      <w:r w:rsidR="00B94CB7">
        <w:rPr>
          <w:rFonts w:ascii="Times New Roman" w:hAnsi="Times New Roman" w:cs="Times New Roman"/>
          <w:sz w:val="24"/>
          <w:szCs w:val="24"/>
        </w:rPr>
        <w:t>Cajas</w:t>
      </w:r>
      <w:proofErr w:type="spellEnd"/>
      <w:r w:rsidR="00B94CB7">
        <w:rPr>
          <w:rFonts w:ascii="Times New Roman" w:hAnsi="Times New Roman" w:cs="Times New Roman"/>
          <w:sz w:val="24"/>
          <w:szCs w:val="24"/>
        </w:rPr>
        <w:t xml:space="preserve"> National Park and </w:t>
      </w:r>
      <w:proofErr w:type="spellStart"/>
      <w:r w:rsidR="00AA124B">
        <w:rPr>
          <w:rFonts w:ascii="Times New Roman" w:hAnsi="Times New Roman" w:cs="Times New Roman"/>
          <w:sz w:val="24"/>
          <w:szCs w:val="24"/>
        </w:rPr>
        <w:t>Mazá</w:t>
      </w:r>
      <w:r w:rsidR="00AA124B" w:rsidRPr="008E7AAD">
        <w:rPr>
          <w:rFonts w:ascii="Times New Roman" w:hAnsi="Times New Roman" w:cs="Times New Roman"/>
          <w:sz w:val="24"/>
          <w:szCs w:val="24"/>
        </w:rPr>
        <w:t>n</w:t>
      </w:r>
      <w:proofErr w:type="spellEnd"/>
      <w:r w:rsidR="00AA124B" w:rsidRPr="008E7AAD">
        <w:rPr>
          <w:rFonts w:ascii="Times New Roman" w:hAnsi="Times New Roman" w:cs="Times New Roman"/>
          <w:sz w:val="24"/>
          <w:szCs w:val="24"/>
        </w:rPr>
        <w:t xml:space="preserve"> </w:t>
      </w:r>
      <w:r w:rsidRPr="008E7AAD">
        <w:rPr>
          <w:rFonts w:ascii="Times New Roman" w:hAnsi="Times New Roman" w:cs="Times New Roman"/>
          <w:sz w:val="24"/>
          <w:szCs w:val="24"/>
        </w:rPr>
        <w:t>are both</w:t>
      </w:r>
      <w:r w:rsidR="00B94CB7">
        <w:rPr>
          <w:rFonts w:ascii="Times New Roman" w:hAnsi="Times New Roman" w:cs="Times New Roman"/>
          <w:sz w:val="24"/>
          <w:szCs w:val="24"/>
        </w:rPr>
        <w:t xml:space="preserve"> </w:t>
      </w:r>
      <w:r w:rsidR="00D12C1B">
        <w:rPr>
          <w:rFonts w:ascii="Times New Roman" w:hAnsi="Times New Roman" w:cs="Times New Roman"/>
          <w:sz w:val="24"/>
          <w:szCs w:val="24"/>
        </w:rPr>
        <w:t>managed by ETAPA-EP (</w:t>
      </w:r>
      <w:proofErr w:type="spellStart"/>
      <w:r w:rsidR="00D12C1B">
        <w:rPr>
          <w:rFonts w:ascii="Times New Roman" w:hAnsi="Times New Roman" w:cs="Times New Roman"/>
          <w:sz w:val="24"/>
          <w:szCs w:val="24"/>
        </w:rPr>
        <w:t>Empresa</w:t>
      </w:r>
      <w:proofErr w:type="spellEnd"/>
      <w:r w:rsidR="00D12C1B">
        <w:rPr>
          <w:rFonts w:ascii="Times New Roman" w:hAnsi="Times New Roman" w:cs="Times New Roman"/>
          <w:sz w:val="24"/>
          <w:szCs w:val="24"/>
        </w:rPr>
        <w:t xml:space="preserve"> </w:t>
      </w:r>
      <w:proofErr w:type="spellStart"/>
      <w:r w:rsidR="00D12C1B">
        <w:rPr>
          <w:rFonts w:ascii="Times New Roman" w:hAnsi="Times New Roman" w:cs="Times New Roman"/>
          <w:sz w:val="24"/>
          <w:szCs w:val="24"/>
        </w:rPr>
        <w:t>Pú</w:t>
      </w:r>
      <w:r w:rsidRPr="008E7AAD">
        <w:rPr>
          <w:rFonts w:ascii="Times New Roman" w:hAnsi="Times New Roman" w:cs="Times New Roman"/>
          <w:sz w:val="24"/>
          <w:szCs w:val="24"/>
        </w:rPr>
        <w:t>blica</w:t>
      </w:r>
      <w:proofErr w:type="spellEnd"/>
      <w:r w:rsidR="00B94CB7">
        <w:rPr>
          <w:rFonts w:ascii="Times New Roman" w:hAnsi="Times New Roman" w:cs="Times New Roman"/>
          <w:sz w:val="24"/>
          <w:szCs w:val="24"/>
        </w:rPr>
        <w:t xml:space="preserve"> </w:t>
      </w:r>
      <w:r w:rsidR="00D12C1B">
        <w:rPr>
          <w:rFonts w:ascii="Times New Roman" w:hAnsi="Times New Roman" w:cs="Times New Roman"/>
          <w:sz w:val="24"/>
          <w:szCs w:val="24"/>
        </w:rPr>
        <w:t xml:space="preserve">Municipal de </w:t>
      </w:r>
      <w:proofErr w:type="spellStart"/>
      <w:r w:rsidR="00D12C1B">
        <w:rPr>
          <w:rFonts w:ascii="Times New Roman" w:hAnsi="Times New Roman" w:cs="Times New Roman"/>
          <w:sz w:val="24"/>
          <w:szCs w:val="24"/>
        </w:rPr>
        <w:t>Telé</w:t>
      </w:r>
      <w:r w:rsidRPr="008E7AAD">
        <w:rPr>
          <w:rFonts w:ascii="Times New Roman" w:hAnsi="Times New Roman" w:cs="Times New Roman"/>
          <w:sz w:val="24"/>
          <w:szCs w:val="24"/>
        </w:rPr>
        <w:t>fonos</w:t>
      </w:r>
      <w:proofErr w:type="spellEnd"/>
      <w:r w:rsidRPr="008E7AAD">
        <w:rPr>
          <w:rFonts w:ascii="Times New Roman" w:hAnsi="Times New Roman" w:cs="Times New Roman"/>
          <w:sz w:val="24"/>
          <w:szCs w:val="24"/>
        </w:rPr>
        <w:t>, Agua Potable y</w:t>
      </w:r>
      <w:r w:rsidR="00B94CB7">
        <w:rPr>
          <w:rFonts w:ascii="Times New Roman" w:hAnsi="Times New Roman" w:cs="Times New Roman"/>
          <w:sz w:val="24"/>
          <w:szCs w:val="24"/>
        </w:rPr>
        <w:t xml:space="preserve"> </w:t>
      </w:r>
      <w:proofErr w:type="spellStart"/>
      <w:r w:rsidRPr="008E7AAD">
        <w:rPr>
          <w:rFonts w:ascii="Times New Roman" w:hAnsi="Times New Roman" w:cs="Times New Roman"/>
          <w:sz w:val="24"/>
          <w:szCs w:val="24"/>
        </w:rPr>
        <w:t>Saneamiento</w:t>
      </w:r>
      <w:proofErr w:type="spellEnd"/>
      <w:r w:rsidRPr="008E7AAD">
        <w:rPr>
          <w:rFonts w:ascii="Times New Roman" w:hAnsi="Times New Roman" w:cs="Times New Roman"/>
          <w:sz w:val="24"/>
          <w:szCs w:val="24"/>
        </w:rPr>
        <w:t xml:space="preserve"> Ambiental), a local public</w:t>
      </w:r>
      <w:r w:rsidR="00B94CB7">
        <w:rPr>
          <w:rFonts w:ascii="Times New Roman" w:hAnsi="Times New Roman" w:cs="Times New Roman"/>
          <w:sz w:val="24"/>
          <w:szCs w:val="24"/>
        </w:rPr>
        <w:t xml:space="preserve"> </w:t>
      </w:r>
      <w:r w:rsidRPr="008E7AAD">
        <w:rPr>
          <w:rFonts w:ascii="Times New Roman" w:hAnsi="Times New Roman" w:cs="Times New Roman"/>
          <w:sz w:val="24"/>
          <w:szCs w:val="24"/>
        </w:rPr>
        <w:t>department that serves the city of Cuenca,</w:t>
      </w:r>
      <w:r w:rsidR="00B94CB7">
        <w:rPr>
          <w:rFonts w:ascii="Times New Roman" w:hAnsi="Times New Roman" w:cs="Times New Roman"/>
          <w:sz w:val="24"/>
          <w:szCs w:val="24"/>
        </w:rPr>
        <w:t xml:space="preserve"> Ecuador.</w:t>
      </w:r>
    </w:p>
    <w:p w14:paraId="23F49D94" w14:textId="77777777" w:rsidR="00B94CB7" w:rsidRDefault="00B94CB7" w:rsidP="000475E7">
      <w:pPr>
        <w:autoSpaceDE w:val="0"/>
        <w:autoSpaceDN w:val="0"/>
        <w:adjustRightInd w:val="0"/>
        <w:spacing w:after="0" w:line="240" w:lineRule="auto"/>
        <w:rPr>
          <w:rFonts w:ascii="Times New Roman" w:hAnsi="Times New Roman" w:cs="Times New Roman"/>
          <w:sz w:val="24"/>
          <w:szCs w:val="24"/>
        </w:rPr>
      </w:pPr>
    </w:p>
    <w:p w14:paraId="7A4DFDA5" w14:textId="422CAC25" w:rsidR="00EB6239" w:rsidRDefault="007B40A8" w:rsidP="000475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w:t>
      </w:r>
      <w:r w:rsidR="00EB6239" w:rsidRPr="008E7AAD">
        <w:rPr>
          <w:rFonts w:ascii="Times New Roman" w:hAnsi="Times New Roman" w:cs="Times New Roman"/>
          <w:sz w:val="24"/>
          <w:szCs w:val="24"/>
        </w:rPr>
        <w:t xml:space="preserve"> placed three</w:t>
      </w:r>
      <w:r w:rsidR="00EB6239">
        <w:rPr>
          <w:rFonts w:ascii="Times New Roman" w:hAnsi="Times New Roman" w:cs="Times New Roman"/>
          <w:sz w:val="24"/>
          <w:szCs w:val="24"/>
        </w:rPr>
        <w:t xml:space="preserve"> </w:t>
      </w:r>
      <w:r w:rsidR="00EB6239" w:rsidRPr="008E7AAD">
        <w:rPr>
          <w:rFonts w:ascii="Times New Roman" w:hAnsi="Times New Roman" w:cs="Times New Roman"/>
          <w:sz w:val="24"/>
          <w:szCs w:val="24"/>
        </w:rPr>
        <w:t xml:space="preserve">sampling </w:t>
      </w:r>
      <w:r w:rsidR="00985BBF">
        <w:rPr>
          <w:rFonts w:ascii="Times New Roman" w:hAnsi="Times New Roman" w:cs="Times New Roman"/>
          <w:sz w:val="24"/>
          <w:szCs w:val="24"/>
        </w:rPr>
        <w:t>sites</w:t>
      </w:r>
      <w:r w:rsidR="00EB6239" w:rsidRPr="008E7AAD">
        <w:rPr>
          <w:rFonts w:ascii="Times New Roman" w:hAnsi="Times New Roman" w:cs="Times New Roman"/>
          <w:sz w:val="24"/>
          <w:szCs w:val="24"/>
        </w:rPr>
        <w:t xml:space="preserve"> in areas with unique habitat</w:t>
      </w:r>
      <w:r w:rsidR="00EB6239">
        <w:rPr>
          <w:rFonts w:ascii="Times New Roman" w:hAnsi="Times New Roman" w:cs="Times New Roman"/>
          <w:sz w:val="24"/>
          <w:szCs w:val="24"/>
        </w:rPr>
        <w:t xml:space="preserve"> types. </w:t>
      </w:r>
      <w:r w:rsidR="00D941B3">
        <w:rPr>
          <w:rFonts w:ascii="Times New Roman" w:hAnsi="Times New Roman" w:cs="Times New Roman"/>
          <w:sz w:val="24"/>
          <w:szCs w:val="24"/>
        </w:rPr>
        <w:t>These included</w:t>
      </w:r>
      <w:r w:rsidR="00985BBF">
        <w:rPr>
          <w:rFonts w:ascii="Times New Roman" w:hAnsi="Times New Roman" w:cs="Times New Roman"/>
          <w:sz w:val="24"/>
          <w:szCs w:val="24"/>
        </w:rPr>
        <w:t xml:space="preserve">: </w:t>
      </w:r>
      <w:r w:rsidR="00D941B3">
        <w:rPr>
          <w:rFonts w:ascii="Times New Roman" w:hAnsi="Times New Roman" w:cs="Times New Roman"/>
          <w:sz w:val="24"/>
          <w:szCs w:val="24"/>
        </w:rPr>
        <w:t xml:space="preserve">(1) </w:t>
      </w:r>
      <w:commentRangeStart w:id="26"/>
      <w:r w:rsidR="0010280F">
        <w:rPr>
          <w:rFonts w:ascii="Times New Roman" w:hAnsi="Times New Roman" w:cs="Times New Roman"/>
          <w:sz w:val="24"/>
          <w:szCs w:val="24"/>
        </w:rPr>
        <w:t xml:space="preserve">native, </w:t>
      </w:r>
      <w:r w:rsidR="00166BF8">
        <w:rPr>
          <w:rFonts w:ascii="Times New Roman" w:hAnsi="Times New Roman" w:cs="Times New Roman"/>
          <w:sz w:val="24"/>
          <w:szCs w:val="24"/>
        </w:rPr>
        <w:t xml:space="preserve">mature secondary, </w:t>
      </w:r>
      <w:r w:rsidR="006A1B41">
        <w:rPr>
          <w:rFonts w:ascii="Times New Roman" w:hAnsi="Times New Roman" w:cs="Times New Roman"/>
          <w:sz w:val="24"/>
          <w:szCs w:val="24"/>
          <w:lang w:val="en"/>
        </w:rPr>
        <w:t>s</w:t>
      </w:r>
      <w:r w:rsidR="003304CD" w:rsidRPr="003304CD">
        <w:rPr>
          <w:rFonts w:ascii="Times New Roman" w:hAnsi="Times New Roman" w:cs="Times New Roman"/>
          <w:sz w:val="24"/>
          <w:szCs w:val="24"/>
          <w:lang w:val="en"/>
        </w:rPr>
        <w:t>ub</w:t>
      </w:r>
      <w:r w:rsidR="003304CD">
        <w:rPr>
          <w:rFonts w:ascii="Times New Roman" w:hAnsi="Times New Roman" w:cs="Times New Roman"/>
          <w:sz w:val="24"/>
          <w:szCs w:val="24"/>
          <w:lang w:val="en"/>
        </w:rPr>
        <w:t xml:space="preserve">tropical </w:t>
      </w:r>
      <w:r w:rsidR="006A1B41">
        <w:rPr>
          <w:rFonts w:ascii="Times New Roman" w:hAnsi="Times New Roman" w:cs="Times New Roman"/>
          <w:sz w:val="24"/>
          <w:szCs w:val="24"/>
          <w:lang w:val="en"/>
        </w:rPr>
        <w:t>m</w:t>
      </w:r>
      <w:r w:rsidR="003304CD">
        <w:rPr>
          <w:rFonts w:ascii="Times New Roman" w:hAnsi="Times New Roman" w:cs="Times New Roman"/>
          <w:sz w:val="24"/>
          <w:szCs w:val="24"/>
          <w:lang w:val="en"/>
        </w:rPr>
        <w:t xml:space="preserve">oist </w:t>
      </w:r>
      <w:r w:rsidR="006A1B41">
        <w:rPr>
          <w:rFonts w:ascii="Times New Roman" w:hAnsi="Times New Roman" w:cs="Times New Roman"/>
          <w:sz w:val="24"/>
          <w:szCs w:val="24"/>
          <w:lang w:val="en"/>
        </w:rPr>
        <w:t>b</w:t>
      </w:r>
      <w:r w:rsidR="003304CD">
        <w:rPr>
          <w:rFonts w:ascii="Times New Roman" w:hAnsi="Times New Roman" w:cs="Times New Roman"/>
          <w:sz w:val="24"/>
          <w:szCs w:val="24"/>
          <w:lang w:val="en"/>
        </w:rPr>
        <w:t xml:space="preserve">roadleaf </w:t>
      </w:r>
      <w:r w:rsidR="006A1B41">
        <w:rPr>
          <w:rFonts w:ascii="Times New Roman" w:hAnsi="Times New Roman" w:cs="Times New Roman"/>
          <w:sz w:val="24"/>
          <w:szCs w:val="24"/>
          <w:lang w:val="en"/>
        </w:rPr>
        <w:t>f</w:t>
      </w:r>
      <w:r w:rsidR="003304CD">
        <w:rPr>
          <w:rFonts w:ascii="Times New Roman" w:hAnsi="Times New Roman" w:cs="Times New Roman"/>
          <w:sz w:val="24"/>
          <w:szCs w:val="24"/>
          <w:lang w:val="en"/>
        </w:rPr>
        <w:t>orest</w:t>
      </w:r>
      <w:r w:rsidR="003304CD">
        <w:rPr>
          <w:rFonts w:ascii="Times New Roman" w:hAnsi="Times New Roman" w:cs="Times New Roman"/>
          <w:sz w:val="24"/>
          <w:szCs w:val="24"/>
        </w:rPr>
        <w:t xml:space="preserve"> </w:t>
      </w:r>
      <w:commentRangeEnd w:id="26"/>
      <w:r w:rsidR="00F538E2">
        <w:rPr>
          <w:rStyle w:val="CommentReference"/>
        </w:rPr>
        <w:commentReference w:id="26"/>
      </w:r>
      <w:r w:rsidR="00D941B3">
        <w:rPr>
          <w:rFonts w:ascii="Times New Roman" w:hAnsi="Times New Roman" w:cs="Times New Roman"/>
          <w:sz w:val="24"/>
          <w:szCs w:val="24"/>
        </w:rPr>
        <w:t>(</w:t>
      </w:r>
      <w:commentRangeStart w:id="27"/>
      <w:r w:rsidR="00166BF8" w:rsidRPr="00166BF8">
        <w:rPr>
          <w:rFonts w:ascii="Times New Roman" w:hAnsi="Times New Roman" w:cs="Times New Roman"/>
          <w:sz w:val="24"/>
          <w:szCs w:val="24"/>
          <w:highlight w:val="yellow"/>
        </w:rPr>
        <w:t>NATIVE</w:t>
      </w:r>
      <w:commentRangeEnd w:id="27"/>
      <w:r w:rsidR="003D756F">
        <w:rPr>
          <w:rStyle w:val="CommentReference"/>
        </w:rPr>
        <w:commentReference w:id="27"/>
      </w:r>
      <w:r w:rsidR="00D941B3">
        <w:rPr>
          <w:rFonts w:ascii="Times New Roman" w:hAnsi="Times New Roman" w:cs="Times New Roman"/>
          <w:sz w:val="24"/>
          <w:szCs w:val="24"/>
        </w:rPr>
        <w:t xml:space="preserve">) </w:t>
      </w:r>
      <w:r w:rsidR="00D941B3" w:rsidRPr="008E7AAD">
        <w:rPr>
          <w:rFonts w:ascii="Times New Roman" w:hAnsi="Times New Roman" w:cs="Times New Roman"/>
          <w:sz w:val="24"/>
          <w:szCs w:val="24"/>
        </w:rPr>
        <w:t>located in</w:t>
      </w:r>
      <w:r w:rsidR="00D941B3">
        <w:rPr>
          <w:rFonts w:ascii="Times New Roman" w:hAnsi="Times New Roman" w:cs="Times New Roman"/>
          <w:sz w:val="24"/>
          <w:szCs w:val="24"/>
        </w:rPr>
        <w:t xml:space="preserve"> </w:t>
      </w:r>
      <w:proofErr w:type="spellStart"/>
      <w:r w:rsidR="00D941B3">
        <w:rPr>
          <w:rFonts w:ascii="Times New Roman" w:hAnsi="Times New Roman" w:cs="Times New Roman"/>
          <w:sz w:val="24"/>
          <w:szCs w:val="24"/>
        </w:rPr>
        <w:t>Mazá</w:t>
      </w:r>
      <w:r w:rsidR="00D941B3" w:rsidRPr="008E7AAD">
        <w:rPr>
          <w:rFonts w:ascii="Times New Roman" w:hAnsi="Times New Roman" w:cs="Times New Roman"/>
          <w:sz w:val="24"/>
          <w:szCs w:val="24"/>
        </w:rPr>
        <w:t>n</w:t>
      </w:r>
      <w:proofErr w:type="spellEnd"/>
      <w:r w:rsidR="00D941B3">
        <w:rPr>
          <w:rFonts w:ascii="Times New Roman" w:hAnsi="Times New Roman" w:cs="Times New Roman"/>
          <w:sz w:val="24"/>
          <w:szCs w:val="24"/>
        </w:rPr>
        <w:t xml:space="preserve">; (2) </w:t>
      </w:r>
      <w:r w:rsidR="00D941B3" w:rsidRPr="008E7AAD">
        <w:rPr>
          <w:rFonts w:ascii="Times New Roman" w:hAnsi="Times New Roman" w:cs="Times New Roman"/>
          <w:sz w:val="24"/>
          <w:szCs w:val="24"/>
        </w:rPr>
        <w:t xml:space="preserve">mixed </w:t>
      </w:r>
      <w:r w:rsidR="00166BF8">
        <w:rPr>
          <w:rFonts w:ascii="Times New Roman" w:hAnsi="Times New Roman" w:cs="Times New Roman"/>
          <w:sz w:val="24"/>
          <w:szCs w:val="24"/>
        </w:rPr>
        <w:t xml:space="preserve">native and </w:t>
      </w:r>
      <w:r w:rsidR="00D941B3" w:rsidRPr="008E7AAD">
        <w:rPr>
          <w:rFonts w:ascii="Times New Roman" w:hAnsi="Times New Roman" w:cs="Times New Roman"/>
          <w:sz w:val="24"/>
          <w:szCs w:val="24"/>
        </w:rPr>
        <w:t xml:space="preserve">non-native forest </w:t>
      </w:r>
      <w:r w:rsidR="00D941B3">
        <w:rPr>
          <w:rFonts w:ascii="Times New Roman" w:hAnsi="Times New Roman" w:cs="Times New Roman"/>
          <w:sz w:val="24"/>
          <w:szCs w:val="24"/>
        </w:rPr>
        <w:t>(</w:t>
      </w:r>
      <w:r w:rsidR="00166BF8" w:rsidRPr="00166BF8">
        <w:rPr>
          <w:rFonts w:ascii="Times New Roman" w:hAnsi="Times New Roman" w:cs="Times New Roman"/>
          <w:sz w:val="24"/>
          <w:szCs w:val="24"/>
          <w:highlight w:val="yellow"/>
        </w:rPr>
        <w:t>MIXED</w:t>
      </w:r>
      <w:r w:rsidR="00D941B3">
        <w:rPr>
          <w:rFonts w:ascii="Times New Roman" w:hAnsi="Times New Roman" w:cs="Times New Roman"/>
          <w:sz w:val="24"/>
          <w:szCs w:val="24"/>
        </w:rPr>
        <w:t xml:space="preserve">) </w:t>
      </w:r>
      <w:r w:rsidR="00D941B3" w:rsidRPr="008E7AAD">
        <w:rPr>
          <w:rFonts w:ascii="Times New Roman" w:hAnsi="Times New Roman" w:cs="Times New Roman"/>
          <w:sz w:val="24"/>
          <w:szCs w:val="24"/>
        </w:rPr>
        <w:t>also</w:t>
      </w:r>
      <w:r w:rsidR="00D941B3">
        <w:rPr>
          <w:rFonts w:ascii="Times New Roman" w:hAnsi="Times New Roman" w:cs="Times New Roman"/>
          <w:sz w:val="24"/>
          <w:szCs w:val="24"/>
        </w:rPr>
        <w:t xml:space="preserve"> </w:t>
      </w:r>
      <w:r w:rsidR="00D941B3" w:rsidRPr="008E7AAD">
        <w:rPr>
          <w:rFonts w:ascii="Times New Roman" w:hAnsi="Times New Roman" w:cs="Times New Roman"/>
          <w:sz w:val="24"/>
          <w:szCs w:val="24"/>
        </w:rPr>
        <w:t xml:space="preserve">located in </w:t>
      </w:r>
      <w:proofErr w:type="spellStart"/>
      <w:r w:rsidR="00D941B3">
        <w:rPr>
          <w:rFonts w:ascii="Times New Roman" w:hAnsi="Times New Roman" w:cs="Times New Roman"/>
          <w:sz w:val="24"/>
          <w:szCs w:val="24"/>
        </w:rPr>
        <w:t>Mazá</w:t>
      </w:r>
      <w:r w:rsidR="00D941B3" w:rsidRPr="008E7AAD">
        <w:rPr>
          <w:rFonts w:ascii="Times New Roman" w:hAnsi="Times New Roman" w:cs="Times New Roman"/>
          <w:sz w:val="24"/>
          <w:szCs w:val="24"/>
        </w:rPr>
        <w:t>n</w:t>
      </w:r>
      <w:proofErr w:type="spellEnd"/>
      <w:r w:rsidR="00D941B3">
        <w:rPr>
          <w:rFonts w:ascii="Times New Roman" w:hAnsi="Times New Roman" w:cs="Times New Roman"/>
          <w:sz w:val="24"/>
          <w:szCs w:val="24"/>
        </w:rPr>
        <w:t xml:space="preserve">; and (3) </w:t>
      </w:r>
      <w:r w:rsidR="00D941B3" w:rsidRPr="008E7AAD">
        <w:rPr>
          <w:rFonts w:ascii="Times New Roman" w:hAnsi="Times New Roman" w:cs="Times New Roman"/>
          <w:sz w:val="24"/>
          <w:szCs w:val="24"/>
        </w:rPr>
        <w:t xml:space="preserve">native </w:t>
      </w:r>
      <w:r w:rsidR="006A1B41">
        <w:rPr>
          <w:rFonts w:ascii="Times New Roman" w:hAnsi="Times New Roman" w:cs="Times New Roman"/>
          <w:sz w:val="24"/>
          <w:szCs w:val="24"/>
        </w:rPr>
        <w:t>m</w:t>
      </w:r>
      <w:r w:rsidR="003304CD">
        <w:rPr>
          <w:rFonts w:ascii="Times New Roman" w:hAnsi="Times New Roman" w:cs="Times New Roman"/>
          <w:sz w:val="24"/>
          <w:szCs w:val="24"/>
        </w:rPr>
        <w:t xml:space="preserve">ontane </w:t>
      </w:r>
      <w:r w:rsidR="006A1B41">
        <w:rPr>
          <w:rFonts w:ascii="Times New Roman" w:hAnsi="Times New Roman" w:cs="Times New Roman"/>
          <w:sz w:val="24"/>
          <w:szCs w:val="24"/>
        </w:rPr>
        <w:t>s</w:t>
      </w:r>
      <w:r w:rsidR="003304CD">
        <w:rPr>
          <w:rFonts w:ascii="Times New Roman" w:hAnsi="Times New Roman" w:cs="Times New Roman"/>
          <w:sz w:val="24"/>
          <w:szCs w:val="24"/>
        </w:rPr>
        <w:t>hrubland</w:t>
      </w:r>
      <w:r w:rsidR="00D941B3" w:rsidRPr="008E7AAD">
        <w:rPr>
          <w:rFonts w:ascii="Times New Roman" w:hAnsi="Times New Roman" w:cs="Times New Roman"/>
          <w:sz w:val="24"/>
          <w:szCs w:val="24"/>
        </w:rPr>
        <w:t xml:space="preserve"> </w:t>
      </w:r>
      <w:r w:rsidR="00D941B3">
        <w:rPr>
          <w:rFonts w:ascii="Times New Roman" w:hAnsi="Times New Roman" w:cs="Times New Roman"/>
          <w:sz w:val="24"/>
          <w:szCs w:val="24"/>
        </w:rPr>
        <w:t>(</w:t>
      </w:r>
      <w:r w:rsidR="00166BF8" w:rsidRPr="00166BF8">
        <w:rPr>
          <w:rFonts w:ascii="Times New Roman" w:hAnsi="Times New Roman" w:cs="Times New Roman"/>
          <w:sz w:val="24"/>
          <w:szCs w:val="24"/>
          <w:highlight w:val="yellow"/>
        </w:rPr>
        <w:t>SHRUB</w:t>
      </w:r>
      <w:r w:rsidR="00D941B3">
        <w:rPr>
          <w:rFonts w:ascii="Times New Roman" w:hAnsi="Times New Roman" w:cs="Times New Roman"/>
          <w:sz w:val="24"/>
          <w:szCs w:val="24"/>
        </w:rPr>
        <w:t xml:space="preserve">) </w:t>
      </w:r>
      <w:r w:rsidR="00985BBF">
        <w:rPr>
          <w:rFonts w:ascii="Times New Roman" w:hAnsi="Times New Roman" w:cs="Times New Roman"/>
          <w:sz w:val="24"/>
          <w:szCs w:val="24"/>
        </w:rPr>
        <w:t>located</w:t>
      </w:r>
      <w:r w:rsidR="00D941B3" w:rsidRPr="008E7AAD">
        <w:rPr>
          <w:rFonts w:ascii="Times New Roman" w:hAnsi="Times New Roman" w:cs="Times New Roman"/>
          <w:sz w:val="24"/>
          <w:szCs w:val="24"/>
        </w:rPr>
        <w:t xml:space="preserve"> in </w:t>
      </w:r>
      <w:proofErr w:type="spellStart"/>
      <w:r w:rsidR="00D941B3" w:rsidRPr="008E7AAD">
        <w:rPr>
          <w:rFonts w:ascii="Times New Roman" w:hAnsi="Times New Roman" w:cs="Times New Roman"/>
          <w:sz w:val="24"/>
          <w:szCs w:val="24"/>
        </w:rPr>
        <w:t>Llaviuco</w:t>
      </w:r>
      <w:proofErr w:type="spellEnd"/>
      <w:r w:rsidR="00D941B3" w:rsidRPr="008E7AAD">
        <w:rPr>
          <w:rFonts w:ascii="Times New Roman" w:hAnsi="Times New Roman" w:cs="Times New Roman"/>
          <w:sz w:val="24"/>
          <w:szCs w:val="24"/>
        </w:rPr>
        <w:t xml:space="preserve"> Valley</w:t>
      </w:r>
      <w:r w:rsidR="00985BBF">
        <w:rPr>
          <w:rFonts w:ascii="Times New Roman" w:hAnsi="Times New Roman" w:cs="Times New Roman"/>
          <w:sz w:val="24"/>
          <w:szCs w:val="24"/>
        </w:rPr>
        <w:t>.</w:t>
      </w:r>
    </w:p>
    <w:p w14:paraId="1D089CB4" w14:textId="77777777" w:rsidR="003304CD" w:rsidRDefault="003304CD" w:rsidP="000475E7">
      <w:pPr>
        <w:autoSpaceDE w:val="0"/>
        <w:autoSpaceDN w:val="0"/>
        <w:adjustRightInd w:val="0"/>
        <w:spacing w:after="0" w:line="240" w:lineRule="auto"/>
        <w:rPr>
          <w:rFonts w:ascii="Times New Roman" w:hAnsi="Times New Roman" w:cs="Times New Roman"/>
          <w:sz w:val="24"/>
          <w:szCs w:val="24"/>
        </w:rPr>
      </w:pPr>
    </w:p>
    <w:p w14:paraId="6E705F4F" w14:textId="3078B415" w:rsidR="00EB6239" w:rsidRPr="008E7AAD" w:rsidRDefault="00EB6239" w:rsidP="00985BBF">
      <w:pPr>
        <w:autoSpaceDE w:val="0"/>
        <w:autoSpaceDN w:val="0"/>
        <w:adjustRightInd w:val="0"/>
        <w:spacing w:after="0" w:line="240" w:lineRule="auto"/>
        <w:rPr>
          <w:rFonts w:ascii="Times New Roman" w:hAnsi="Times New Roman" w:cs="Times New Roman"/>
          <w:sz w:val="24"/>
          <w:szCs w:val="24"/>
        </w:rPr>
      </w:pPr>
      <w:commentRangeStart w:id="28"/>
      <w:r w:rsidRPr="00985BBF">
        <w:rPr>
          <w:rFonts w:ascii="Times New Roman" w:hAnsi="Times New Roman" w:cs="Times New Roman"/>
          <w:sz w:val="24"/>
          <w:szCs w:val="24"/>
        </w:rPr>
        <w:t xml:space="preserve">The </w:t>
      </w:r>
      <w:r w:rsidR="003304CD">
        <w:rPr>
          <w:rFonts w:ascii="Times New Roman" w:hAnsi="Times New Roman" w:cs="Times New Roman"/>
          <w:sz w:val="24"/>
          <w:szCs w:val="24"/>
        </w:rPr>
        <w:t xml:space="preserve">mature secondary </w:t>
      </w:r>
      <w:r w:rsidR="00BC17A8">
        <w:rPr>
          <w:rFonts w:ascii="Times New Roman" w:hAnsi="Times New Roman" w:cs="Times New Roman"/>
          <w:sz w:val="24"/>
          <w:szCs w:val="24"/>
          <w:lang w:val="en"/>
        </w:rPr>
        <w:t>m</w:t>
      </w:r>
      <w:r w:rsidR="003304CD">
        <w:rPr>
          <w:rFonts w:ascii="Times New Roman" w:hAnsi="Times New Roman" w:cs="Times New Roman"/>
          <w:sz w:val="24"/>
          <w:szCs w:val="24"/>
          <w:lang w:val="en"/>
        </w:rPr>
        <w:t xml:space="preserve">oist </w:t>
      </w:r>
      <w:r w:rsidR="00BC17A8">
        <w:rPr>
          <w:rFonts w:ascii="Times New Roman" w:hAnsi="Times New Roman" w:cs="Times New Roman"/>
          <w:sz w:val="24"/>
          <w:szCs w:val="24"/>
          <w:lang w:val="en"/>
        </w:rPr>
        <w:t>b</w:t>
      </w:r>
      <w:r w:rsidR="003304CD">
        <w:rPr>
          <w:rFonts w:ascii="Times New Roman" w:hAnsi="Times New Roman" w:cs="Times New Roman"/>
          <w:sz w:val="24"/>
          <w:szCs w:val="24"/>
          <w:lang w:val="en"/>
        </w:rPr>
        <w:t xml:space="preserve">roadleaf </w:t>
      </w:r>
      <w:r w:rsidR="00BC17A8">
        <w:rPr>
          <w:rFonts w:ascii="Times New Roman" w:hAnsi="Times New Roman" w:cs="Times New Roman"/>
          <w:sz w:val="24"/>
          <w:szCs w:val="24"/>
          <w:lang w:val="en"/>
        </w:rPr>
        <w:t>f</w:t>
      </w:r>
      <w:r w:rsidR="003304CD">
        <w:rPr>
          <w:rFonts w:ascii="Times New Roman" w:hAnsi="Times New Roman" w:cs="Times New Roman"/>
          <w:sz w:val="24"/>
          <w:szCs w:val="24"/>
          <w:lang w:val="en"/>
        </w:rPr>
        <w:t>orest</w:t>
      </w:r>
      <w:r w:rsidR="003304CD">
        <w:rPr>
          <w:rFonts w:ascii="Times New Roman" w:hAnsi="Times New Roman" w:cs="Times New Roman"/>
          <w:sz w:val="24"/>
          <w:szCs w:val="24"/>
        </w:rPr>
        <w:t xml:space="preserve"> </w:t>
      </w:r>
      <w:r w:rsidR="0010280F">
        <w:rPr>
          <w:rFonts w:ascii="Times New Roman" w:hAnsi="Times New Roman" w:cs="Times New Roman"/>
          <w:sz w:val="24"/>
          <w:szCs w:val="24"/>
        </w:rPr>
        <w:t>(NATIVE)</w:t>
      </w:r>
      <w:r w:rsidR="008B7E8E">
        <w:rPr>
          <w:rFonts w:ascii="Times New Roman" w:hAnsi="Times New Roman" w:cs="Times New Roman"/>
          <w:sz w:val="24"/>
          <w:szCs w:val="24"/>
        </w:rPr>
        <w:t xml:space="preserve"> </w:t>
      </w:r>
      <w:commentRangeEnd w:id="28"/>
      <w:r w:rsidR="00F538E2">
        <w:rPr>
          <w:rStyle w:val="CommentReference"/>
        </w:rPr>
        <w:commentReference w:id="28"/>
      </w:r>
      <w:r w:rsidR="0010280F">
        <w:rPr>
          <w:rFonts w:ascii="Times New Roman" w:hAnsi="Times New Roman" w:cs="Times New Roman"/>
          <w:sz w:val="24"/>
          <w:szCs w:val="24"/>
        </w:rPr>
        <w:t xml:space="preserve">is </w:t>
      </w:r>
      <w:r w:rsidRPr="00985BBF">
        <w:rPr>
          <w:rFonts w:ascii="Times New Roman" w:hAnsi="Times New Roman" w:cs="Times New Roman"/>
          <w:sz w:val="24"/>
          <w:szCs w:val="24"/>
        </w:rPr>
        <w:t xml:space="preserve">at an elevation of 3200 m </w:t>
      </w:r>
      <w:proofErr w:type="spellStart"/>
      <w:r w:rsidRPr="00985BBF">
        <w:rPr>
          <w:rFonts w:ascii="Times New Roman" w:hAnsi="Times New Roman" w:cs="Times New Roman"/>
          <w:sz w:val="24"/>
          <w:szCs w:val="24"/>
        </w:rPr>
        <w:t>asl</w:t>
      </w:r>
      <w:proofErr w:type="spellEnd"/>
      <w:r w:rsidRPr="00985BBF">
        <w:rPr>
          <w:rFonts w:ascii="Times New Roman" w:hAnsi="Times New Roman" w:cs="Times New Roman"/>
          <w:sz w:val="24"/>
          <w:szCs w:val="24"/>
        </w:rPr>
        <w:t>. Tree</w:t>
      </w:r>
      <w:r>
        <w:rPr>
          <w:rFonts w:ascii="Times New Roman" w:hAnsi="Times New Roman" w:cs="Times New Roman"/>
          <w:sz w:val="24"/>
          <w:szCs w:val="24"/>
        </w:rPr>
        <w:t xml:space="preserve"> </w:t>
      </w:r>
      <w:r w:rsidRPr="008E7AAD">
        <w:rPr>
          <w:rFonts w:ascii="Times New Roman" w:hAnsi="Times New Roman" w:cs="Times New Roman"/>
          <w:sz w:val="24"/>
          <w:szCs w:val="24"/>
        </w:rPr>
        <w:t>spec</w:t>
      </w:r>
      <w:r w:rsidR="00CC59A1">
        <w:rPr>
          <w:rFonts w:ascii="Times New Roman" w:hAnsi="Times New Roman" w:cs="Times New Roman"/>
          <w:sz w:val="24"/>
          <w:szCs w:val="24"/>
        </w:rPr>
        <w:t>ies common in this area include</w:t>
      </w:r>
      <w:r w:rsidRPr="008E7AAD">
        <w:rPr>
          <w:rFonts w:ascii="Times New Roman" w:hAnsi="Times New Roman" w:cs="Times New Roman"/>
          <w:sz w:val="24"/>
          <w:szCs w:val="24"/>
        </w:rPr>
        <w:t xml:space="preserve"> </w:t>
      </w:r>
      <w:proofErr w:type="spellStart"/>
      <w:r w:rsidRPr="00D12C1B">
        <w:rPr>
          <w:rFonts w:ascii="Times New Roman" w:hAnsi="Times New Roman" w:cs="Times New Roman"/>
          <w:i/>
          <w:sz w:val="24"/>
          <w:szCs w:val="24"/>
        </w:rPr>
        <w:t>Hedyosmum</w:t>
      </w:r>
      <w:proofErr w:type="spellEnd"/>
      <w:r w:rsidRPr="00D12C1B">
        <w:rPr>
          <w:rFonts w:ascii="Times New Roman" w:hAnsi="Times New Roman" w:cs="Times New Roman"/>
          <w:i/>
          <w:sz w:val="24"/>
          <w:szCs w:val="24"/>
        </w:rPr>
        <w:t xml:space="preserve"> </w:t>
      </w:r>
      <w:proofErr w:type="spellStart"/>
      <w:r w:rsidRPr="00D12C1B">
        <w:rPr>
          <w:rFonts w:ascii="Times New Roman" w:hAnsi="Times New Roman" w:cs="Times New Roman"/>
          <w:i/>
          <w:sz w:val="24"/>
          <w:szCs w:val="24"/>
        </w:rPr>
        <w:t>cumbalense</w:t>
      </w:r>
      <w:proofErr w:type="spellEnd"/>
      <w:r w:rsidRPr="008E7AAD">
        <w:rPr>
          <w:rFonts w:ascii="Times New Roman" w:hAnsi="Times New Roman" w:cs="Times New Roman"/>
          <w:sz w:val="24"/>
          <w:szCs w:val="24"/>
        </w:rPr>
        <w:t xml:space="preserve">, </w:t>
      </w:r>
      <w:proofErr w:type="spellStart"/>
      <w:r w:rsidRPr="00D12C1B">
        <w:rPr>
          <w:rFonts w:ascii="Times New Roman" w:hAnsi="Times New Roman" w:cs="Times New Roman"/>
          <w:i/>
          <w:sz w:val="24"/>
          <w:szCs w:val="24"/>
        </w:rPr>
        <w:t>Symplocos</w:t>
      </w:r>
      <w:proofErr w:type="spellEnd"/>
      <w:r w:rsidRPr="00D12C1B">
        <w:rPr>
          <w:rFonts w:ascii="Times New Roman" w:hAnsi="Times New Roman" w:cs="Times New Roman"/>
          <w:i/>
          <w:sz w:val="24"/>
          <w:szCs w:val="24"/>
        </w:rPr>
        <w:t xml:space="preserve"> </w:t>
      </w:r>
      <w:proofErr w:type="spellStart"/>
      <w:r w:rsidRPr="00D12C1B">
        <w:rPr>
          <w:rFonts w:ascii="Times New Roman" w:hAnsi="Times New Roman" w:cs="Times New Roman"/>
          <w:i/>
          <w:sz w:val="24"/>
          <w:szCs w:val="24"/>
        </w:rPr>
        <w:t>quitensis</w:t>
      </w:r>
      <w:proofErr w:type="spellEnd"/>
      <w:r w:rsidRPr="008E7AAD">
        <w:rPr>
          <w:rFonts w:ascii="Times New Roman" w:hAnsi="Times New Roman" w:cs="Times New Roman"/>
          <w:sz w:val="24"/>
          <w:szCs w:val="24"/>
        </w:rPr>
        <w:t>, and</w:t>
      </w:r>
      <w:r>
        <w:rPr>
          <w:rFonts w:ascii="Times New Roman" w:hAnsi="Times New Roman" w:cs="Times New Roman"/>
          <w:sz w:val="24"/>
          <w:szCs w:val="24"/>
        </w:rPr>
        <w:t xml:space="preserve"> </w:t>
      </w:r>
      <w:proofErr w:type="spellStart"/>
      <w:r w:rsidRPr="00D12C1B">
        <w:rPr>
          <w:rFonts w:ascii="Times New Roman" w:hAnsi="Times New Roman" w:cs="Times New Roman"/>
          <w:i/>
          <w:sz w:val="24"/>
          <w:szCs w:val="24"/>
        </w:rPr>
        <w:t>Myrcianthes</w:t>
      </w:r>
      <w:proofErr w:type="spellEnd"/>
      <w:r w:rsidRPr="00D12C1B">
        <w:rPr>
          <w:rFonts w:ascii="Times New Roman" w:hAnsi="Times New Roman" w:cs="Times New Roman"/>
          <w:i/>
          <w:sz w:val="24"/>
          <w:szCs w:val="24"/>
        </w:rPr>
        <w:t xml:space="preserve"> </w:t>
      </w:r>
      <w:r w:rsidRPr="00CC59A1">
        <w:rPr>
          <w:rFonts w:ascii="Times New Roman" w:hAnsi="Times New Roman" w:cs="Times New Roman"/>
          <w:sz w:val="24"/>
          <w:szCs w:val="24"/>
        </w:rPr>
        <w:t>sp</w:t>
      </w:r>
      <w:r w:rsidRPr="00D12C1B">
        <w:rPr>
          <w:rFonts w:ascii="Times New Roman" w:hAnsi="Times New Roman" w:cs="Times New Roman"/>
          <w:i/>
          <w:sz w:val="24"/>
          <w:szCs w:val="24"/>
        </w:rPr>
        <w:t>.</w:t>
      </w:r>
      <w:r w:rsidRPr="008E7AAD">
        <w:rPr>
          <w:rFonts w:ascii="Times New Roman" w:hAnsi="Times New Roman" w:cs="Times New Roman"/>
          <w:sz w:val="24"/>
          <w:szCs w:val="24"/>
        </w:rPr>
        <w:t>, with an understory composed</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mainly of </w:t>
      </w:r>
      <w:proofErr w:type="spellStart"/>
      <w:r w:rsidRPr="00D12C1B">
        <w:rPr>
          <w:rFonts w:ascii="Times New Roman" w:hAnsi="Times New Roman" w:cs="Times New Roman"/>
          <w:i/>
          <w:sz w:val="24"/>
          <w:szCs w:val="24"/>
        </w:rPr>
        <w:t>Miconia</w:t>
      </w:r>
      <w:proofErr w:type="spellEnd"/>
      <w:r w:rsidRPr="00D12C1B">
        <w:rPr>
          <w:rFonts w:ascii="Times New Roman" w:hAnsi="Times New Roman" w:cs="Times New Roman"/>
          <w:i/>
          <w:sz w:val="24"/>
          <w:szCs w:val="24"/>
        </w:rPr>
        <w:t xml:space="preserve"> </w:t>
      </w:r>
      <w:proofErr w:type="spellStart"/>
      <w:r w:rsidRPr="00D12C1B">
        <w:rPr>
          <w:rFonts w:ascii="Times New Roman" w:hAnsi="Times New Roman" w:cs="Times New Roman"/>
          <w:i/>
          <w:sz w:val="24"/>
          <w:szCs w:val="24"/>
        </w:rPr>
        <w:t>bracteolata</w:t>
      </w:r>
      <w:proofErr w:type="spellEnd"/>
      <w:r w:rsidRPr="008E7AAD">
        <w:rPr>
          <w:rFonts w:ascii="Times New Roman" w:hAnsi="Times New Roman" w:cs="Times New Roman"/>
          <w:sz w:val="24"/>
          <w:szCs w:val="24"/>
        </w:rPr>
        <w:t xml:space="preserve">, </w:t>
      </w:r>
      <w:r w:rsidRPr="00D12C1B">
        <w:rPr>
          <w:rFonts w:ascii="Times New Roman" w:hAnsi="Times New Roman" w:cs="Times New Roman"/>
          <w:i/>
          <w:sz w:val="24"/>
          <w:szCs w:val="24"/>
        </w:rPr>
        <w:t xml:space="preserve">Viburnum </w:t>
      </w:r>
      <w:proofErr w:type="spellStart"/>
      <w:r w:rsidRPr="00D12C1B">
        <w:rPr>
          <w:rFonts w:ascii="Times New Roman" w:hAnsi="Times New Roman" w:cs="Times New Roman"/>
          <w:i/>
          <w:sz w:val="24"/>
          <w:szCs w:val="24"/>
        </w:rPr>
        <w:t>triphyllum</w:t>
      </w:r>
      <w:proofErr w:type="spellEnd"/>
      <w:r w:rsidRPr="008E7AAD">
        <w:rPr>
          <w:rFonts w:ascii="Times New Roman" w:hAnsi="Times New Roman" w:cs="Times New Roman"/>
          <w:sz w:val="24"/>
          <w:szCs w:val="24"/>
        </w:rPr>
        <w:t>,</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and </w:t>
      </w:r>
      <w:proofErr w:type="spellStart"/>
      <w:r w:rsidRPr="00D12C1B">
        <w:rPr>
          <w:rFonts w:ascii="Times New Roman" w:hAnsi="Times New Roman" w:cs="Times New Roman"/>
          <w:i/>
          <w:sz w:val="24"/>
          <w:szCs w:val="24"/>
        </w:rPr>
        <w:t>Oreopanax</w:t>
      </w:r>
      <w:proofErr w:type="spellEnd"/>
      <w:r w:rsidRPr="00D12C1B">
        <w:rPr>
          <w:rFonts w:ascii="Times New Roman" w:hAnsi="Times New Roman" w:cs="Times New Roman"/>
          <w:i/>
          <w:sz w:val="24"/>
          <w:szCs w:val="24"/>
        </w:rPr>
        <w:t xml:space="preserve"> </w:t>
      </w:r>
      <w:proofErr w:type="spellStart"/>
      <w:r w:rsidRPr="00D12C1B">
        <w:rPr>
          <w:rFonts w:ascii="Times New Roman" w:hAnsi="Times New Roman" w:cs="Times New Roman"/>
          <w:i/>
          <w:sz w:val="24"/>
          <w:szCs w:val="24"/>
        </w:rPr>
        <w:t>avicenniifolius</w:t>
      </w:r>
      <w:proofErr w:type="spellEnd"/>
      <w:r w:rsidRPr="008E7AAD">
        <w:rPr>
          <w:rFonts w:ascii="Times New Roman" w:hAnsi="Times New Roman" w:cs="Times New Roman"/>
          <w:sz w:val="24"/>
          <w:szCs w:val="24"/>
        </w:rPr>
        <w:t>. The</w:t>
      </w:r>
      <w:r>
        <w:rPr>
          <w:rFonts w:ascii="Times New Roman" w:hAnsi="Times New Roman" w:cs="Times New Roman"/>
          <w:sz w:val="24"/>
          <w:szCs w:val="24"/>
        </w:rPr>
        <w:t xml:space="preserve"> </w:t>
      </w:r>
      <w:r w:rsidR="008B7E8E">
        <w:rPr>
          <w:rFonts w:ascii="Times New Roman" w:hAnsi="Times New Roman" w:cs="Times New Roman"/>
          <w:sz w:val="24"/>
          <w:szCs w:val="24"/>
        </w:rPr>
        <w:t>canopy reaches</w:t>
      </w:r>
      <w:r w:rsidRPr="008E7AAD">
        <w:rPr>
          <w:rFonts w:ascii="Times New Roman" w:hAnsi="Times New Roman" w:cs="Times New Roman"/>
          <w:sz w:val="24"/>
          <w:szCs w:val="24"/>
        </w:rPr>
        <w:t xml:space="preserve"> 10–15 m in height. Measures</w:t>
      </w:r>
      <w:r>
        <w:rPr>
          <w:rFonts w:ascii="Times New Roman" w:hAnsi="Times New Roman" w:cs="Times New Roman"/>
          <w:sz w:val="24"/>
          <w:szCs w:val="24"/>
        </w:rPr>
        <w:t xml:space="preserve"> </w:t>
      </w:r>
      <w:r w:rsidRPr="008E7AAD">
        <w:rPr>
          <w:rFonts w:ascii="Times New Roman" w:hAnsi="Times New Roman" w:cs="Times New Roman"/>
          <w:sz w:val="24"/>
          <w:szCs w:val="24"/>
        </w:rPr>
        <w:t>of the vegetation structure at this sampling</w:t>
      </w:r>
      <w:r>
        <w:rPr>
          <w:rFonts w:ascii="Times New Roman" w:hAnsi="Times New Roman" w:cs="Times New Roman"/>
          <w:sz w:val="24"/>
          <w:szCs w:val="24"/>
        </w:rPr>
        <w:t xml:space="preserve"> </w:t>
      </w:r>
      <w:r w:rsidRPr="008E7AAD">
        <w:rPr>
          <w:rFonts w:ascii="Times New Roman" w:hAnsi="Times New Roman" w:cs="Times New Roman"/>
          <w:sz w:val="24"/>
          <w:szCs w:val="24"/>
        </w:rPr>
        <w:t>station obt</w:t>
      </w:r>
      <w:r w:rsidR="008B7E8E">
        <w:rPr>
          <w:rFonts w:ascii="Times New Roman" w:hAnsi="Times New Roman" w:cs="Times New Roman"/>
          <w:sz w:val="24"/>
          <w:szCs w:val="24"/>
        </w:rPr>
        <w:t>ained in 2007 and 2013 reveal</w:t>
      </w:r>
      <w:r>
        <w:rPr>
          <w:rFonts w:ascii="Times New Roman" w:hAnsi="Times New Roman" w:cs="Times New Roman"/>
          <w:sz w:val="24"/>
          <w:szCs w:val="24"/>
        </w:rPr>
        <w:t xml:space="preserve"> </w:t>
      </w:r>
      <w:r w:rsidR="008B7E8E">
        <w:rPr>
          <w:rFonts w:ascii="Times New Roman" w:hAnsi="Times New Roman" w:cs="Times New Roman"/>
          <w:sz w:val="24"/>
          <w:szCs w:val="24"/>
        </w:rPr>
        <w:t>little change</w:t>
      </w:r>
      <w:r w:rsidRPr="008E7AAD">
        <w:rPr>
          <w:rFonts w:ascii="Times New Roman" w:hAnsi="Times New Roman" w:cs="Times New Roman"/>
          <w:sz w:val="24"/>
          <w:szCs w:val="24"/>
        </w:rPr>
        <w:t xml:space="preserve"> with a percent canopy cover of</w:t>
      </w:r>
      <w:r>
        <w:rPr>
          <w:rFonts w:ascii="Times New Roman" w:hAnsi="Times New Roman" w:cs="Times New Roman"/>
          <w:sz w:val="24"/>
          <w:szCs w:val="24"/>
        </w:rPr>
        <w:t xml:space="preserve"> 70.8±</w:t>
      </w:r>
      <w:r w:rsidRPr="008E7AAD">
        <w:rPr>
          <w:rFonts w:ascii="Times New Roman" w:hAnsi="Times New Roman" w:cs="Times New Roman"/>
          <w:sz w:val="24"/>
          <w:szCs w:val="24"/>
        </w:rPr>
        <w:t>16.6% in 2007 (all values are</w:t>
      </w:r>
      <w:r>
        <w:rPr>
          <w:rFonts w:ascii="Times New Roman" w:hAnsi="Times New Roman" w:cs="Times New Roman"/>
          <w:sz w:val="24"/>
          <w:szCs w:val="24"/>
        </w:rPr>
        <w:t xml:space="preserve"> expressed as means ± SD) and 71.0±</w:t>
      </w:r>
      <w:r w:rsidRPr="008E7AAD">
        <w:rPr>
          <w:rFonts w:ascii="Times New Roman" w:hAnsi="Times New Roman" w:cs="Times New Roman"/>
          <w:sz w:val="24"/>
          <w:szCs w:val="24"/>
        </w:rPr>
        <w:t>15%</w:t>
      </w:r>
      <w:r>
        <w:rPr>
          <w:rFonts w:ascii="Times New Roman" w:hAnsi="Times New Roman" w:cs="Times New Roman"/>
          <w:sz w:val="24"/>
          <w:szCs w:val="24"/>
        </w:rPr>
        <w:t xml:space="preserve"> </w:t>
      </w:r>
      <w:r w:rsidRPr="008E7AAD">
        <w:rPr>
          <w:rFonts w:ascii="Times New Roman" w:hAnsi="Times New Roman" w:cs="Times New Roman"/>
          <w:sz w:val="24"/>
          <w:szCs w:val="24"/>
        </w:rPr>
        <w:t>in 2013, a density of trees (DBH &gt; 9 cm) of</w:t>
      </w:r>
      <w:r>
        <w:rPr>
          <w:rFonts w:ascii="Times New Roman" w:hAnsi="Times New Roman" w:cs="Times New Roman"/>
          <w:sz w:val="24"/>
          <w:szCs w:val="24"/>
        </w:rPr>
        <w:t xml:space="preserve"> </w:t>
      </w:r>
      <w:r w:rsidR="00165944">
        <w:rPr>
          <w:rFonts w:ascii="Times New Roman" w:hAnsi="Times New Roman" w:cs="Times New Roman"/>
          <w:sz w:val="24"/>
          <w:szCs w:val="24"/>
        </w:rPr>
        <w:t>83/ha in 2007 and 85/</w:t>
      </w:r>
      <w:r w:rsidRPr="008E7AAD">
        <w:rPr>
          <w:rFonts w:ascii="Times New Roman" w:hAnsi="Times New Roman" w:cs="Times New Roman"/>
          <w:sz w:val="24"/>
          <w:szCs w:val="24"/>
        </w:rPr>
        <w:t>ha in 2013,</w:t>
      </w:r>
      <w:r>
        <w:rPr>
          <w:rFonts w:ascii="Times New Roman" w:hAnsi="Times New Roman" w:cs="Times New Roman"/>
          <w:sz w:val="24"/>
          <w:szCs w:val="24"/>
        </w:rPr>
        <w:t xml:space="preserve"> and a shrub density of 3.3±</w:t>
      </w:r>
      <w:r w:rsidRPr="008E7AAD">
        <w:rPr>
          <w:rFonts w:ascii="Times New Roman" w:hAnsi="Times New Roman" w:cs="Times New Roman"/>
          <w:sz w:val="24"/>
          <w:szCs w:val="24"/>
        </w:rPr>
        <w:t>1.3 individuals</w:t>
      </w:r>
      <w:r w:rsidR="00CC59A1">
        <w:rPr>
          <w:rFonts w:ascii="Times New Roman" w:hAnsi="Times New Roman" w:cs="Times New Roman"/>
          <w:sz w:val="24"/>
          <w:szCs w:val="24"/>
        </w:rPr>
        <w:t>/</w:t>
      </w:r>
      <w:r w:rsidRPr="008E7AAD">
        <w:rPr>
          <w:rFonts w:ascii="Times New Roman" w:hAnsi="Times New Roman" w:cs="Times New Roman"/>
          <w:sz w:val="24"/>
          <w:szCs w:val="24"/>
        </w:rPr>
        <w:t>m</w:t>
      </w:r>
      <w:r w:rsidRPr="00A91D4B">
        <w:rPr>
          <w:rFonts w:ascii="Times New Roman" w:hAnsi="Times New Roman" w:cs="Times New Roman"/>
          <w:sz w:val="24"/>
          <w:szCs w:val="24"/>
          <w:vertAlign w:val="superscript"/>
        </w:rPr>
        <w:t>2</w:t>
      </w:r>
      <w:r>
        <w:rPr>
          <w:rFonts w:ascii="Times New Roman" w:hAnsi="Times New Roman" w:cs="Times New Roman"/>
          <w:sz w:val="24"/>
          <w:szCs w:val="24"/>
        </w:rPr>
        <w:t xml:space="preserve"> in 2007 and 5.4±</w:t>
      </w:r>
      <w:r w:rsidRPr="008E7AAD">
        <w:rPr>
          <w:rFonts w:ascii="Times New Roman" w:hAnsi="Times New Roman" w:cs="Times New Roman"/>
          <w:sz w:val="24"/>
          <w:szCs w:val="24"/>
        </w:rPr>
        <w:t xml:space="preserve">1.5 </w:t>
      </w:r>
      <w:r w:rsidR="00CC59A1">
        <w:rPr>
          <w:rFonts w:ascii="Times New Roman" w:hAnsi="Times New Roman" w:cs="Times New Roman"/>
          <w:sz w:val="24"/>
          <w:szCs w:val="24"/>
        </w:rPr>
        <w:t>individuals/</w:t>
      </w:r>
      <w:r w:rsidRPr="008E7AAD">
        <w:rPr>
          <w:rFonts w:ascii="Times New Roman" w:hAnsi="Times New Roman" w:cs="Times New Roman"/>
          <w:sz w:val="24"/>
          <w:szCs w:val="24"/>
        </w:rPr>
        <w:t>m</w:t>
      </w:r>
      <w:r w:rsidRPr="00A91D4B">
        <w:rPr>
          <w:rFonts w:ascii="Times New Roman" w:hAnsi="Times New Roman" w:cs="Times New Roman"/>
          <w:sz w:val="24"/>
          <w:szCs w:val="24"/>
          <w:vertAlign w:val="superscript"/>
        </w:rPr>
        <w:t>2</w:t>
      </w:r>
      <w:r w:rsidRPr="008E7AAD">
        <w:rPr>
          <w:rFonts w:ascii="Times New Roman" w:hAnsi="Times New Roman" w:cs="Times New Roman"/>
          <w:sz w:val="24"/>
          <w:szCs w:val="24"/>
        </w:rPr>
        <w:t xml:space="preserve"> in 2013.</w:t>
      </w:r>
      <w:r w:rsidR="002565DC">
        <w:rPr>
          <w:rFonts w:ascii="Times New Roman" w:hAnsi="Times New Roman" w:cs="Times New Roman"/>
          <w:sz w:val="24"/>
          <w:szCs w:val="24"/>
        </w:rPr>
        <w:t xml:space="preserve"> </w:t>
      </w:r>
      <w:r w:rsidR="002565DC" w:rsidRPr="008E7AAD">
        <w:rPr>
          <w:rFonts w:ascii="Times New Roman" w:hAnsi="Times New Roman" w:cs="Times New Roman"/>
          <w:sz w:val="24"/>
          <w:szCs w:val="24"/>
        </w:rPr>
        <w:t xml:space="preserve">Limited selective logging occurred </w:t>
      </w:r>
      <w:r w:rsidR="002565DC">
        <w:rPr>
          <w:rFonts w:ascii="Times New Roman" w:hAnsi="Times New Roman" w:cs="Times New Roman"/>
          <w:sz w:val="24"/>
          <w:szCs w:val="24"/>
        </w:rPr>
        <w:t>at this site</w:t>
      </w:r>
      <w:r w:rsidR="002565DC" w:rsidRPr="008E7AAD">
        <w:rPr>
          <w:rFonts w:ascii="Times New Roman" w:hAnsi="Times New Roman" w:cs="Times New Roman"/>
          <w:sz w:val="24"/>
          <w:szCs w:val="24"/>
        </w:rPr>
        <w:t xml:space="preserve"> </w:t>
      </w:r>
      <w:r w:rsidR="002565DC">
        <w:rPr>
          <w:rFonts w:ascii="Times New Roman" w:hAnsi="Times New Roman" w:cs="Times New Roman"/>
          <w:sz w:val="24"/>
          <w:szCs w:val="24"/>
        </w:rPr>
        <w:t>&gt;</w:t>
      </w:r>
      <w:r w:rsidR="002565DC" w:rsidRPr="008E7AAD">
        <w:rPr>
          <w:rFonts w:ascii="Times New Roman" w:hAnsi="Times New Roman" w:cs="Times New Roman"/>
          <w:sz w:val="24"/>
          <w:szCs w:val="24"/>
        </w:rPr>
        <w:t>30 years ago, but the</w:t>
      </w:r>
      <w:r w:rsidR="002565DC">
        <w:rPr>
          <w:rFonts w:ascii="Times New Roman" w:hAnsi="Times New Roman" w:cs="Times New Roman"/>
          <w:sz w:val="24"/>
          <w:szCs w:val="24"/>
        </w:rPr>
        <w:t xml:space="preserve"> </w:t>
      </w:r>
      <w:r w:rsidR="002565DC" w:rsidRPr="008E7AAD">
        <w:rPr>
          <w:rFonts w:ascii="Times New Roman" w:hAnsi="Times New Roman" w:cs="Times New Roman"/>
          <w:sz w:val="24"/>
          <w:szCs w:val="24"/>
        </w:rPr>
        <w:t>reserve is now under strict protection that</w:t>
      </w:r>
      <w:r w:rsidR="002565DC">
        <w:rPr>
          <w:rFonts w:ascii="Times New Roman" w:hAnsi="Times New Roman" w:cs="Times New Roman"/>
          <w:sz w:val="24"/>
          <w:szCs w:val="24"/>
        </w:rPr>
        <w:t xml:space="preserve"> </w:t>
      </w:r>
      <w:r w:rsidR="002565DC" w:rsidRPr="008E7AAD">
        <w:rPr>
          <w:rFonts w:ascii="Times New Roman" w:hAnsi="Times New Roman" w:cs="Times New Roman"/>
          <w:sz w:val="24"/>
          <w:szCs w:val="24"/>
        </w:rPr>
        <w:t xml:space="preserve">allows only </w:t>
      </w:r>
      <w:r w:rsidR="008B7E8E">
        <w:rPr>
          <w:rFonts w:ascii="Times New Roman" w:hAnsi="Times New Roman" w:cs="Times New Roman"/>
          <w:sz w:val="24"/>
          <w:szCs w:val="24"/>
        </w:rPr>
        <w:t>select</w:t>
      </w:r>
      <w:r w:rsidR="002565DC">
        <w:rPr>
          <w:rFonts w:ascii="Times New Roman" w:hAnsi="Times New Roman" w:cs="Times New Roman"/>
          <w:sz w:val="24"/>
          <w:szCs w:val="24"/>
        </w:rPr>
        <w:t xml:space="preserve"> scientific activities.</w:t>
      </w:r>
    </w:p>
    <w:p w14:paraId="68054332" w14:textId="77777777" w:rsidR="00EB6239" w:rsidRDefault="00EB6239" w:rsidP="00EB6239">
      <w:pPr>
        <w:autoSpaceDE w:val="0"/>
        <w:autoSpaceDN w:val="0"/>
        <w:adjustRightInd w:val="0"/>
        <w:spacing w:after="0" w:line="240" w:lineRule="auto"/>
        <w:rPr>
          <w:rFonts w:ascii="Times New Roman" w:hAnsi="Times New Roman" w:cs="Times New Roman"/>
          <w:sz w:val="24"/>
          <w:szCs w:val="24"/>
        </w:rPr>
      </w:pPr>
    </w:p>
    <w:p w14:paraId="2CEFCBC7" w14:textId="58A1DF31" w:rsidR="00EB6239" w:rsidRPr="008E7AAD" w:rsidRDefault="00EB6239" w:rsidP="00985BBF">
      <w:pPr>
        <w:autoSpaceDE w:val="0"/>
        <w:autoSpaceDN w:val="0"/>
        <w:adjustRightInd w:val="0"/>
        <w:spacing w:after="0" w:line="240" w:lineRule="auto"/>
        <w:rPr>
          <w:rFonts w:ascii="Times New Roman" w:hAnsi="Times New Roman" w:cs="Times New Roman"/>
          <w:sz w:val="24"/>
          <w:szCs w:val="24"/>
        </w:rPr>
      </w:pPr>
      <w:r w:rsidRPr="00985BBF">
        <w:rPr>
          <w:rFonts w:ascii="Times New Roman" w:hAnsi="Times New Roman" w:cs="Times New Roman"/>
          <w:sz w:val="24"/>
          <w:szCs w:val="24"/>
        </w:rPr>
        <w:t>T</w:t>
      </w:r>
      <w:commentRangeStart w:id="29"/>
      <w:r w:rsidRPr="00985BBF">
        <w:rPr>
          <w:rFonts w:ascii="Times New Roman" w:hAnsi="Times New Roman" w:cs="Times New Roman"/>
          <w:sz w:val="24"/>
          <w:szCs w:val="24"/>
        </w:rPr>
        <w:t xml:space="preserve">he mixed non-native forest </w:t>
      </w:r>
      <w:r w:rsidR="0010280F">
        <w:rPr>
          <w:rFonts w:ascii="Times New Roman" w:hAnsi="Times New Roman" w:cs="Times New Roman"/>
          <w:sz w:val="24"/>
          <w:szCs w:val="24"/>
        </w:rPr>
        <w:t>(MIXED)</w:t>
      </w:r>
      <w:commentRangeEnd w:id="29"/>
      <w:r w:rsidR="00F538E2">
        <w:rPr>
          <w:rStyle w:val="CommentReference"/>
        </w:rPr>
        <w:commentReference w:id="29"/>
      </w:r>
      <w:r w:rsidR="0010280F">
        <w:rPr>
          <w:rFonts w:ascii="Times New Roman" w:hAnsi="Times New Roman" w:cs="Times New Roman"/>
          <w:sz w:val="24"/>
          <w:szCs w:val="24"/>
        </w:rPr>
        <w:t xml:space="preserve"> is </w:t>
      </w:r>
      <w:r w:rsidR="00CC59A1">
        <w:rPr>
          <w:rFonts w:ascii="Times New Roman" w:hAnsi="Times New Roman" w:cs="Times New Roman"/>
          <w:sz w:val="24"/>
          <w:szCs w:val="24"/>
        </w:rPr>
        <w:t>at an elevation of</w:t>
      </w:r>
      <w:r w:rsidR="00CC59A1" w:rsidRPr="00985BBF">
        <w:rPr>
          <w:rFonts w:ascii="Times New Roman" w:hAnsi="Times New Roman" w:cs="Times New Roman"/>
          <w:sz w:val="24"/>
          <w:szCs w:val="24"/>
        </w:rPr>
        <w:t xml:space="preserve"> 3100 m </w:t>
      </w:r>
      <w:proofErr w:type="spellStart"/>
      <w:r w:rsidR="00CC59A1" w:rsidRPr="00985BBF">
        <w:rPr>
          <w:rFonts w:ascii="Times New Roman" w:hAnsi="Times New Roman" w:cs="Times New Roman"/>
          <w:sz w:val="24"/>
          <w:szCs w:val="24"/>
        </w:rPr>
        <w:t>asl</w:t>
      </w:r>
      <w:proofErr w:type="spellEnd"/>
      <w:r w:rsidR="00CC59A1">
        <w:rPr>
          <w:rFonts w:ascii="Times New Roman" w:hAnsi="Times New Roman" w:cs="Times New Roman"/>
          <w:sz w:val="24"/>
          <w:szCs w:val="24"/>
        </w:rPr>
        <w:t xml:space="preserve"> </w:t>
      </w:r>
      <w:r w:rsidR="0010280F">
        <w:rPr>
          <w:rFonts w:ascii="Times New Roman" w:hAnsi="Times New Roman" w:cs="Times New Roman"/>
          <w:sz w:val="24"/>
          <w:szCs w:val="24"/>
        </w:rPr>
        <w:t xml:space="preserve">and </w:t>
      </w:r>
      <w:r w:rsidR="00CC59A1">
        <w:rPr>
          <w:rFonts w:ascii="Times New Roman" w:hAnsi="Times New Roman" w:cs="Times New Roman"/>
          <w:sz w:val="24"/>
          <w:szCs w:val="24"/>
        </w:rPr>
        <w:t xml:space="preserve">is </w:t>
      </w:r>
      <w:r w:rsidR="00985BBF" w:rsidRPr="00985BBF">
        <w:rPr>
          <w:rFonts w:ascii="Times New Roman" w:hAnsi="Times New Roman" w:cs="Times New Roman"/>
          <w:sz w:val="24"/>
          <w:szCs w:val="24"/>
        </w:rPr>
        <w:t xml:space="preserve">characterized by mixed stands of mature </w:t>
      </w:r>
      <w:proofErr w:type="spellStart"/>
      <w:r w:rsidR="00CC59A1" w:rsidRPr="00211A1A">
        <w:rPr>
          <w:rFonts w:ascii="Times New Roman" w:hAnsi="Times New Roman" w:cs="Times New Roman"/>
          <w:i/>
          <w:sz w:val="24"/>
          <w:szCs w:val="24"/>
        </w:rPr>
        <w:t>Eucalypthus</w:t>
      </w:r>
      <w:proofErr w:type="spellEnd"/>
      <w:r w:rsidR="00CC59A1" w:rsidRPr="00211A1A">
        <w:rPr>
          <w:rFonts w:ascii="Times New Roman" w:hAnsi="Times New Roman" w:cs="Times New Roman"/>
          <w:i/>
          <w:sz w:val="24"/>
          <w:szCs w:val="24"/>
        </w:rPr>
        <w:t xml:space="preserve"> globulus</w:t>
      </w:r>
      <w:r w:rsidR="00985BBF" w:rsidRPr="00985BBF">
        <w:rPr>
          <w:rFonts w:ascii="Times New Roman" w:hAnsi="Times New Roman" w:cs="Times New Roman"/>
          <w:i/>
          <w:iCs/>
          <w:sz w:val="24"/>
          <w:szCs w:val="24"/>
        </w:rPr>
        <w:t>,</w:t>
      </w:r>
      <w:r w:rsidR="00CC59A1">
        <w:rPr>
          <w:rFonts w:ascii="Times New Roman" w:hAnsi="Times New Roman" w:cs="Times New Roman"/>
          <w:sz w:val="24"/>
          <w:szCs w:val="24"/>
        </w:rPr>
        <w:t xml:space="preserve"> </w:t>
      </w:r>
      <w:r w:rsidR="00CC59A1" w:rsidRPr="00211A1A">
        <w:rPr>
          <w:rFonts w:ascii="Times New Roman" w:hAnsi="Times New Roman" w:cs="Times New Roman"/>
          <w:i/>
          <w:sz w:val="24"/>
          <w:szCs w:val="24"/>
        </w:rPr>
        <w:t xml:space="preserve">Pinus </w:t>
      </w:r>
      <w:proofErr w:type="spellStart"/>
      <w:r w:rsidR="00CC59A1" w:rsidRPr="00211A1A">
        <w:rPr>
          <w:rFonts w:ascii="Times New Roman" w:hAnsi="Times New Roman" w:cs="Times New Roman"/>
          <w:i/>
          <w:sz w:val="24"/>
          <w:szCs w:val="24"/>
        </w:rPr>
        <w:t>patula</w:t>
      </w:r>
      <w:proofErr w:type="spellEnd"/>
      <w:r w:rsidR="00985BBF" w:rsidRPr="00985BBF">
        <w:rPr>
          <w:rFonts w:ascii="Times New Roman" w:hAnsi="Times New Roman" w:cs="Times New Roman"/>
          <w:sz w:val="24"/>
          <w:szCs w:val="24"/>
        </w:rPr>
        <w:t>, and remnant native species</w:t>
      </w:r>
      <w:r w:rsidR="00CC59A1">
        <w:rPr>
          <w:rFonts w:ascii="Times New Roman" w:hAnsi="Times New Roman" w:cs="Times New Roman"/>
          <w:sz w:val="24"/>
          <w:szCs w:val="24"/>
        </w:rPr>
        <w:t xml:space="preserve">. </w:t>
      </w:r>
      <w:r w:rsidRPr="008E7AAD">
        <w:rPr>
          <w:rFonts w:ascii="Times New Roman" w:hAnsi="Times New Roman" w:cs="Times New Roman"/>
          <w:sz w:val="24"/>
          <w:szCs w:val="24"/>
        </w:rPr>
        <w:t xml:space="preserve">These </w:t>
      </w:r>
      <w:r w:rsidR="00A45BB9">
        <w:rPr>
          <w:rFonts w:ascii="Times New Roman" w:hAnsi="Times New Roman" w:cs="Times New Roman"/>
          <w:sz w:val="24"/>
          <w:szCs w:val="24"/>
        </w:rPr>
        <w:t>introduced species</w:t>
      </w:r>
      <w:r w:rsidRPr="008E7AAD">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planted </w:t>
      </w:r>
      <w:r w:rsidR="00A45BB9">
        <w:rPr>
          <w:rFonts w:ascii="Times New Roman" w:hAnsi="Times New Roman" w:cs="Times New Roman"/>
          <w:sz w:val="24"/>
          <w:szCs w:val="24"/>
        </w:rPr>
        <w:t>&gt;</w:t>
      </w:r>
      <w:r w:rsidRPr="008E7AAD">
        <w:rPr>
          <w:rFonts w:ascii="Times New Roman" w:hAnsi="Times New Roman" w:cs="Times New Roman"/>
          <w:sz w:val="24"/>
          <w:szCs w:val="24"/>
        </w:rPr>
        <w:t>30 years ago</w:t>
      </w:r>
      <w:r w:rsidR="00CC59A1">
        <w:rPr>
          <w:rFonts w:ascii="Times New Roman" w:hAnsi="Times New Roman" w:cs="Times New Roman"/>
          <w:sz w:val="24"/>
          <w:szCs w:val="24"/>
        </w:rPr>
        <w:t xml:space="preserve"> and now have a</w:t>
      </w:r>
      <w:r w:rsidR="00CC59A1" w:rsidRPr="00985BBF">
        <w:rPr>
          <w:rFonts w:ascii="Times New Roman" w:hAnsi="Times New Roman" w:cs="Times New Roman"/>
          <w:sz w:val="24"/>
          <w:szCs w:val="24"/>
        </w:rPr>
        <w:t xml:space="preserve"> </w:t>
      </w:r>
      <w:r w:rsidR="00CC59A1">
        <w:rPr>
          <w:rFonts w:ascii="Times New Roman" w:hAnsi="Times New Roman" w:cs="Times New Roman"/>
          <w:sz w:val="24"/>
          <w:szCs w:val="24"/>
        </w:rPr>
        <w:t>height of 15-20 m</w:t>
      </w:r>
      <w:r w:rsidR="00CC59A1" w:rsidRPr="008E7AAD">
        <w:rPr>
          <w:rFonts w:ascii="Times New Roman" w:hAnsi="Times New Roman" w:cs="Times New Roman"/>
          <w:sz w:val="24"/>
          <w:szCs w:val="24"/>
        </w:rPr>
        <w:t>.</w:t>
      </w:r>
      <w:r w:rsidR="00CC59A1">
        <w:rPr>
          <w:rFonts w:ascii="Times New Roman" w:hAnsi="Times New Roman" w:cs="Times New Roman"/>
          <w:sz w:val="24"/>
          <w:szCs w:val="24"/>
        </w:rPr>
        <w:t xml:space="preserve"> </w:t>
      </w:r>
      <w:r w:rsidRPr="008E7AAD">
        <w:rPr>
          <w:rFonts w:ascii="Times New Roman" w:hAnsi="Times New Roman" w:cs="Times New Roman"/>
          <w:sz w:val="24"/>
          <w:szCs w:val="24"/>
        </w:rPr>
        <w:t>Species common</w:t>
      </w:r>
      <w:r>
        <w:rPr>
          <w:rFonts w:ascii="Times New Roman" w:hAnsi="Times New Roman" w:cs="Times New Roman"/>
          <w:sz w:val="24"/>
          <w:szCs w:val="24"/>
        </w:rPr>
        <w:t xml:space="preserve"> </w:t>
      </w:r>
      <w:r w:rsidR="00CC59A1">
        <w:rPr>
          <w:rFonts w:ascii="Times New Roman" w:hAnsi="Times New Roman" w:cs="Times New Roman"/>
          <w:sz w:val="24"/>
          <w:szCs w:val="24"/>
        </w:rPr>
        <w:t>in the understory include</w:t>
      </w:r>
      <w:r w:rsidRPr="008E7AAD">
        <w:rPr>
          <w:rFonts w:ascii="Times New Roman" w:hAnsi="Times New Roman" w:cs="Times New Roman"/>
          <w:sz w:val="24"/>
          <w:szCs w:val="24"/>
        </w:rPr>
        <w:t xml:space="preserve"> </w:t>
      </w:r>
      <w:proofErr w:type="spellStart"/>
      <w:r w:rsidRPr="00211A1A">
        <w:rPr>
          <w:rFonts w:ascii="Times New Roman" w:hAnsi="Times New Roman" w:cs="Times New Roman"/>
          <w:i/>
          <w:sz w:val="24"/>
          <w:szCs w:val="24"/>
        </w:rPr>
        <w:t>Rubus</w:t>
      </w:r>
      <w:proofErr w:type="spellEnd"/>
      <w:r w:rsidRPr="008E7AAD">
        <w:rPr>
          <w:rFonts w:ascii="Times New Roman" w:hAnsi="Times New Roman" w:cs="Times New Roman"/>
          <w:sz w:val="24"/>
          <w:szCs w:val="24"/>
        </w:rPr>
        <w:t xml:space="preserve"> sp.</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and </w:t>
      </w:r>
      <w:r w:rsidRPr="00211A1A">
        <w:rPr>
          <w:rFonts w:ascii="Times New Roman" w:hAnsi="Times New Roman" w:cs="Times New Roman"/>
          <w:i/>
          <w:sz w:val="24"/>
          <w:szCs w:val="24"/>
        </w:rPr>
        <w:t>Baccharis</w:t>
      </w:r>
      <w:r w:rsidRPr="008E7AAD">
        <w:rPr>
          <w:rFonts w:ascii="Times New Roman" w:hAnsi="Times New Roman" w:cs="Times New Roman"/>
          <w:sz w:val="24"/>
          <w:szCs w:val="24"/>
        </w:rPr>
        <w:t xml:space="preserve"> sp., with little or no regeneration</w:t>
      </w:r>
      <w:r>
        <w:rPr>
          <w:rFonts w:ascii="Times New Roman" w:hAnsi="Times New Roman" w:cs="Times New Roman"/>
          <w:sz w:val="24"/>
          <w:szCs w:val="24"/>
        </w:rPr>
        <w:t xml:space="preserve"> </w:t>
      </w:r>
      <w:r w:rsidRPr="008E7AAD">
        <w:rPr>
          <w:rFonts w:ascii="Times New Roman" w:hAnsi="Times New Roman" w:cs="Times New Roman"/>
          <w:sz w:val="24"/>
          <w:szCs w:val="24"/>
        </w:rPr>
        <w:t>by the non-native overstory species. The</w:t>
      </w:r>
      <w:r>
        <w:rPr>
          <w:rFonts w:ascii="Times New Roman" w:hAnsi="Times New Roman" w:cs="Times New Roman"/>
          <w:sz w:val="24"/>
          <w:szCs w:val="24"/>
        </w:rPr>
        <w:t xml:space="preserve"> </w:t>
      </w:r>
      <w:r w:rsidRPr="008E7AAD">
        <w:rPr>
          <w:rFonts w:ascii="Times New Roman" w:hAnsi="Times New Roman" w:cs="Times New Roman"/>
          <w:sz w:val="24"/>
          <w:szCs w:val="24"/>
        </w:rPr>
        <w:t>vegetation structure at this location remained</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similar from </w:t>
      </w:r>
      <w:r w:rsidRPr="008E7AAD">
        <w:rPr>
          <w:rFonts w:ascii="Times New Roman" w:hAnsi="Times New Roman" w:cs="Times New Roman"/>
          <w:sz w:val="24"/>
          <w:szCs w:val="24"/>
        </w:rPr>
        <w:lastRenderedPageBreak/>
        <w:t>2007 to 2013, with a canopy</w:t>
      </w:r>
      <w:r>
        <w:rPr>
          <w:rFonts w:ascii="Times New Roman" w:hAnsi="Times New Roman" w:cs="Times New Roman"/>
          <w:sz w:val="24"/>
          <w:szCs w:val="24"/>
        </w:rPr>
        <w:t xml:space="preserve"> cover of 64.8±</w:t>
      </w:r>
      <w:r w:rsidRPr="008E7AAD">
        <w:rPr>
          <w:rFonts w:ascii="Times New Roman" w:hAnsi="Times New Roman" w:cs="Times New Roman"/>
          <w:sz w:val="24"/>
          <w:szCs w:val="24"/>
        </w:rPr>
        <w:t>20.0% in 2007 and</w:t>
      </w:r>
      <w:r>
        <w:rPr>
          <w:rFonts w:ascii="Times New Roman" w:hAnsi="Times New Roman" w:cs="Times New Roman"/>
          <w:sz w:val="24"/>
          <w:szCs w:val="24"/>
        </w:rPr>
        <w:t xml:space="preserve"> 65.4±</w:t>
      </w:r>
      <w:r w:rsidRPr="008E7AAD">
        <w:rPr>
          <w:rFonts w:ascii="Times New Roman" w:hAnsi="Times New Roman" w:cs="Times New Roman"/>
          <w:sz w:val="24"/>
          <w:szCs w:val="24"/>
        </w:rPr>
        <w:t>15% in 2013, a tree density</w:t>
      </w:r>
      <w:r>
        <w:rPr>
          <w:rFonts w:ascii="Times New Roman" w:hAnsi="Times New Roman" w:cs="Times New Roman"/>
          <w:sz w:val="24"/>
          <w:szCs w:val="24"/>
        </w:rPr>
        <w:t xml:space="preserve"> </w:t>
      </w:r>
      <w:r w:rsidR="00165944">
        <w:rPr>
          <w:rFonts w:ascii="Times New Roman" w:hAnsi="Times New Roman" w:cs="Times New Roman"/>
          <w:sz w:val="24"/>
          <w:szCs w:val="24"/>
        </w:rPr>
        <w:t>(DBH &gt; 9 cm) of 84/</w:t>
      </w:r>
      <w:r w:rsidRPr="008E7AAD">
        <w:rPr>
          <w:rFonts w:ascii="Times New Roman" w:hAnsi="Times New Roman" w:cs="Times New Roman"/>
          <w:sz w:val="24"/>
          <w:szCs w:val="24"/>
        </w:rPr>
        <w:t>ha in 2007 and 94</w:t>
      </w:r>
      <w:r w:rsidR="00165944">
        <w:rPr>
          <w:rFonts w:ascii="Times New Roman" w:hAnsi="Times New Roman" w:cs="Times New Roman"/>
          <w:sz w:val="24"/>
          <w:szCs w:val="24"/>
        </w:rPr>
        <w:t>/</w:t>
      </w:r>
      <w:r w:rsidRPr="008E7AAD">
        <w:rPr>
          <w:rFonts w:ascii="Times New Roman" w:hAnsi="Times New Roman" w:cs="Times New Roman"/>
          <w:sz w:val="24"/>
          <w:szCs w:val="24"/>
        </w:rPr>
        <w:t>ha in 2013, and a shrub density of</w:t>
      </w:r>
      <w:r>
        <w:rPr>
          <w:rFonts w:ascii="Times New Roman" w:hAnsi="Times New Roman" w:cs="Times New Roman"/>
          <w:sz w:val="24"/>
          <w:szCs w:val="24"/>
        </w:rPr>
        <w:t xml:space="preserve"> 2.6±</w:t>
      </w:r>
      <w:r w:rsidR="00CC59A1">
        <w:rPr>
          <w:rFonts w:ascii="Times New Roman" w:hAnsi="Times New Roman" w:cs="Times New Roman"/>
          <w:sz w:val="24"/>
          <w:szCs w:val="24"/>
        </w:rPr>
        <w:t>0.6 individuals/</w:t>
      </w:r>
      <w:r w:rsidRPr="008E7AAD">
        <w:rPr>
          <w:rFonts w:ascii="Times New Roman" w:hAnsi="Times New Roman" w:cs="Times New Roman"/>
          <w:sz w:val="24"/>
          <w:szCs w:val="24"/>
        </w:rPr>
        <w:t>m</w:t>
      </w:r>
      <w:r w:rsidRPr="00211A1A">
        <w:rPr>
          <w:rFonts w:ascii="Times New Roman" w:hAnsi="Times New Roman" w:cs="Times New Roman"/>
          <w:sz w:val="24"/>
          <w:szCs w:val="24"/>
          <w:vertAlign w:val="superscript"/>
        </w:rPr>
        <w:t>2</w:t>
      </w:r>
      <w:r w:rsidRPr="008E7AAD">
        <w:rPr>
          <w:rFonts w:ascii="Times New Roman" w:hAnsi="Times New Roman" w:cs="Times New Roman"/>
          <w:sz w:val="24"/>
          <w:szCs w:val="24"/>
        </w:rPr>
        <w:t xml:space="preserve"> in 2007 and</w:t>
      </w:r>
      <w:r>
        <w:rPr>
          <w:rFonts w:ascii="Times New Roman" w:hAnsi="Times New Roman" w:cs="Times New Roman"/>
          <w:sz w:val="24"/>
          <w:szCs w:val="24"/>
        </w:rPr>
        <w:t xml:space="preserve"> 4.6±</w:t>
      </w:r>
      <w:r w:rsidR="00CC59A1">
        <w:rPr>
          <w:rFonts w:ascii="Times New Roman" w:hAnsi="Times New Roman" w:cs="Times New Roman"/>
          <w:sz w:val="24"/>
          <w:szCs w:val="24"/>
        </w:rPr>
        <w:t>0.9 individuals /</w:t>
      </w:r>
      <w:r w:rsidRPr="008E7AAD">
        <w:rPr>
          <w:rFonts w:ascii="Times New Roman" w:hAnsi="Times New Roman" w:cs="Times New Roman"/>
          <w:sz w:val="24"/>
          <w:szCs w:val="24"/>
        </w:rPr>
        <w:t>m</w:t>
      </w:r>
      <w:r w:rsidRPr="00211A1A">
        <w:rPr>
          <w:rFonts w:ascii="Times New Roman" w:hAnsi="Times New Roman" w:cs="Times New Roman"/>
          <w:sz w:val="24"/>
          <w:szCs w:val="24"/>
          <w:vertAlign w:val="superscript"/>
        </w:rPr>
        <w:t>2</w:t>
      </w:r>
      <w:r w:rsidRPr="008E7AAD">
        <w:rPr>
          <w:rFonts w:ascii="Times New Roman" w:hAnsi="Times New Roman" w:cs="Times New Roman"/>
          <w:sz w:val="24"/>
          <w:szCs w:val="24"/>
        </w:rPr>
        <w:t xml:space="preserve"> in 2013.</w:t>
      </w:r>
    </w:p>
    <w:p w14:paraId="06695961" w14:textId="77777777" w:rsidR="00EB6239" w:rsidRDefault="00EB6239" w:rsidP="00EB6239">
      <w:pPr>
        <w:autoSpaceDE w:val="0"/>
        <w:autoSpaceDN w:val="0"/>
        <w:adjustRightInd w:val="0"/>
        <w:spacing w:after="0" w:line="240" w:lineRule="auto"/>
        <w:rPr>
          <w:rFonts w:ascii="Times New Roman" w:hAnsi="Times New Roman" w:cs="Times New Roman"/>
          <w:sz w:val="24"/>
          <w:szCs w:val="24"/>
        </w:rPr>
      </w:pPr>
    </w:p>
    <w:p w14:paraId="129687AD" w14:textId="00C65961" w:rsidR="00EB6239" w:rsidRDefault="00EB6239" w:rsidP="000475E7">
      <w:pPr>
        <w:autoSpaceDE w:val="0"/>
        <w:autoSpaceDN w:val="0"/>
        <w:adjustRightInd w:val="0"/>
        <w:spacing w:after="0" w:line="240" w:lineRule="auto"/>
        <w:rPr>
          <w:rFonts w:ascii="Times New Roman" w:hAnsi="Times New Roman" w:cs="Times New Roman"/>
          <w:sz w:val="24"/>
          <w:szCs w:val="24"/>
        </w:rPr>
      </w:pPr>
      <w:r w:rsidRPr="008E7AAD">
        <w:rPr>
          <w:rFonts w:ascii="Times New Roman" w:hAnsi="Times New Roman" w:cs="Times New Roman"/>
          <w:sz w:val="24"/>
          <w:szCs w:val="24"/>
        </w:rPr>
        <w:t xml:space="preserve">The native </w:t>
      </w:r>
      <w:r w:rsidR="00BC17A8">
        <w:rPr>
          <w:rFonts w:ascii="Times New Roman" w:hAnsi="Times New Roman" w:cs="Times New Roman"/>
          <w:sz w:val="24"/>
          <w:szCs w:val="24"/>
        </w:rPr>
        <w:t>m</w:t>
      </w:r>
      <w:r w:rsidR="003304CD">
        <w:rPr>
          <w:rFonts w:ascii="Times New Roman" w:hAnsi="Times New Roman" w:cs="Times New Roman"/>
          <w:sz w:val="24"/>
          <w:szCs w:val="24"/>
        </w:rPr>
        <w:t xml:space="preserve">ontane </w:t>
      </w:r>
      <w:r w:rsidR="00BC17A8">
        <w:rPr>
          <w:rFonts w:ascii="Times New Roman" w:hAnsi="Times New Roman" w:cs="Times New Roman"/>
          <w:sz w:val="24"/>
          <w:szCs w:val="24"/>
        </w:rPr>
        <w:t>s</w:t>
      </w:r>
      <w:r w:rsidR="003304CD">
        <w:rPr>
          <w:rFonts w:ascii="Times New Roman" w:hAnsi="Times New Roman" w:cs="Times New Roman"/>
          <w:sz w:val="24"/>
          <w:szCs w:val="24"/>
        </w:rPr>
        <w:t>hrubland</w:t>
      </w:r>
      <w:r w:rsidRPr="008E7AAD">
        <w:rPr>
          <w:rFonts w:ascii="Times New Roman" w:hAnsi="Times New Roman" w:cs="Times New Roman"/>
          <w:sz w:val="24"/>
          <w:szCs w:val="24"/>
        </w:rPr>
        <w:t xml:space="preserve"> site </w:t>
      </w:r>
      <w:r w:rsidR="0010280F">
        <w:rPr>
          <w:rFonts w:ascii="Times New Roman" w:hAnsi="Times New Roman" w:cs="Times New Roman"/>
          <w:sz w:val="24"/>
          <w:szCs w:val="24"/>
        </w:rPr>
        <w:t>(SHRUB) is</w:t>
      </w:r>
      <w:r w:rsidRPr="008E7AAD">
        <w:rPr>
          <w:rFonts w:ascii="Times New Roman" w:hAnsi="Times New Roman" w:cs="Times New Roman"/>
          <w:sz w:val="24"/>
          <w:szCs w:val="24"/>
        </w:rPr>
        <w:t xml:space="preserve"> in </w:t>
      </w:r>
      <w:proofErr w:type="spellStart"/>
      <w:r w:rsidRPr="008E7AAD">
        <w:rPr>
          <w:rFonts w:ascii="Times New Roman" w:hAnsi="Times New Roman" w:cs="Times New Roman"/>
          <w:sz w:val="24"/>
          <w:szCs w:val="24"/>
        </w:rPr>
        <w:t>Llaviuco</w:t>
      </w:r>
      <w:proofErr w:type="spellEnd"/>
      <w:r w:rsidRPr="008E7AAD">
        <w:rPr>
          <w:rFonts w:ascii="Times New Roman" w:hAnsi="Times New Roman" w:cs="Times New Roman"/>
          <w:sz w:val="24"/>
          <w:szCs w:val="24"/>
        </w:rPr>
        <w:t xml:space="preserve"> Valley</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at an elevation of 3150 m </w:t>
      </w:r>
      <w:proofErr w:type="spellStart"/>
      <w:r w:rsidRPr="008E7AAD">
        <w:rPr>
          <w:rFonts w:ascii="Times New Roman" w:hAnsi="Times New Roman" w:cs="Times New Roman"/>
          <w:sz w:val="24"/>
          <w:szCs w:val="24"/>
        </w:rPr>
        <w:t>asl</w:t>
      </w:r>
      <w:proofErr w:type="spellEnd"/>
      <w:r w:rsidRPr="008E7AAD">
        <w:rPr>
          <w:rFonts w:ascii="Times New Roman" w:hAnsi="Times New Roman" w:cs="Times New Roman"/>
          <w:sz w:val="24"/>
          <w:szCs w:val="24"/>
        </w:rPr>
        <w:t xml:space="preserve">. </w:t>
      </w:r>
      <w:r w:rsidR="00AE0959">
        <w:rPr>
          <w:rFonts w:ascii="Times New Roman" w:hAnsi="Times New Roman" w:cs="Times New Roman"/>
          <w:sz w:val="24"/>
          <w:szCs w:val="24"/>
        </w:rPr>
        <w:t>Common shrub species include</w:t>
      </w:r>
      <w:r w:rsidRPr="008E7AAD">
        <w:rPr>
          <w:rFonts w:ascii="Times New Roman" w:hAnsi="Times New Roman" w:cs="Times New Roman"/>
          <w:sz w:val="24"/>
          <w:szCs w:val="24"/>
        </w:rPr>
        <w:t xml:space="preserve"> </w:t>
      </w:r>
      <w:proofErr w:type="spellStart"/>
      <w:r w:rsidRPr="00211A1A">
        <w:rPr>
          <w:rFonts w:ascii="Times New Roman" w:hAnsi="Times New Roman" w:cs="Times New Roman"/>
          <w:i/>
          <w:sz w:val="24"/>
          <w:szCs w:val="24"/>
        </w:rPr>
        <w:t>Barnadesia</w:t>
      </w:r>
      <w:proofErr w:type="spellEnd"/>
      <w:r w:rsidRPr="00211A1A">
        <w:rPr>
          <w:rFonts w:ascii="Times New Roman" w:hAnsi="Times New Roman" w:cs="Times New Roman"/>
          <w:i/>
          <w:sz w:val="24"/>
          <w:szCs w:val="24"/>
        </w:rPr>
        <w:t xml:space="preserve"> </w:t>
      </w:r>
      <w:proofErr w:type="spellStart"/>
      <w:r w:rsidRPr="00211A1A">
        <w:rPr>
          <w:rFonts w:ascii="Times New Roman" w:hAnsi="Times New Roman" w:cs="Times New Roman"/>
          <w:i/>
          <w:sz w:val="24"/>
          <w:szCs w:val="24"/>
        </w:rPr>
        <w:t>arborea</w:t>
      </w:r>
      <w:proofErr w:type="spellEnd"/>
      <w:r w:rsidRPr="008E7AAD">
        <w:rPr>
          <w:rFonts w:ascii="Times New Roman" w:hAnsi="Times New Roman" w:cs="Times New Roman"/>
          <w:sz w:val="24"/>
          <w:szCs w:val="24"/>
        </w:rPr>
        <w:t xml:space="preserve">, </w:t>
      </w:r>
      <w:proofErr w:type="spellStart"/>
      <w:r w:rsidRPr="00211A1A">
        <w:rPr>
          <w:rFonts w:ascii="Times New Roman" w:hAnsi="Times New Roman" w:cs="Times New Roman"/>
          <w:i/>
          <w:sz w:val="24"/>
          <w:szCs w:val="24"/>
        </w:rPr>
        <w:t>Brachyotum</w:t>
      </w:r>
      <w:proofErr w:type="spellEnd"/>
      <w:r w:rsidRPr="008E7AAD">
        <w:rPr>
          <w:rFonts w:ascii="Times New Roman" w:hAnsi="Times New Roman" w:cs="Times New Roman"/>
          <w:sz w:val="24"/>
          <w:szCs w:val="24"/>
        </w:rPr>
        <w:t xml:space="preserve"> sp., </w:t>
      </w:r>
      <w:proofErr w:type="spellStart"/>
      <w:r w:rsidRPr="00211A1A">
        <w:rPr>
          <w:rFonts w:ascii="Times New Roman" w:hAnsi="Times New Roman" w:cs="Times New Roman"/>
          <w:i/>
          <w:sz w:val="24"/>
          <w:szCs w:val="24"/>
        </w:rPr>
        <w:t>Rubus</w:t>
      </w:r>
      <w:proofErr w:type="spellEnd"/>
      <w:r w:rsidRPr="00211A1A">
        <w:rPr>
          <w:rFonts w:ascii="Times New Roman" w:hAnsi="Times New Roman" w:cs="Times New Roman"/>
          <w:i/>
          <w:sz w:val="24"/>
          <w:szCs w:val="24"/>
        </w:rPr>
        <w:t xml:space="preserve"> </w:t>
      </w:r>
      <w:proofErr w:type="spellStart"/>
      <w:r w:rsidRPr="00211A1A">
        <w:rPr>
          <w:rFonts w:ascii="Times New Roman" w:hAnsi="Times New Roman" w:cs="Times New Roman"/>
          <w:i/>
          <w:sz w:val="24"/>
          <w:szCs w:val="24"/>
        </w:rPr>
        <w:t>floribundus</w:t>
      </w:r>
      <w:proofErr w:type="spellEnd"/>
      <w:r w:rsidRPr="008E7AAD">
        <w:rPr>
          <w:rFonts w:ascii="Times New Roman" w:hAnsi="Times New Roman" w:cs="Times New Roman"/>
          <w:sz w:val="24"/>
          <w:szCs w:val="24"/>
        </w:rPr>
        <w:t>,</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and </w:t>
      </w:r>
      <w:r w:rsidRPr="00211A1A">
        <w:rPr>
          <w:rFonts w:ascii="Times New Roman" w:hAnsi="Times New Roman" w:cs="Times New Roman"/>
          <w:i/>
          <w:sz w:val="24"/>
          <w:szCs w:val="24"/>
        </w:rPr>
        <w:t xml:space="preserve">Salvia </w:t>
      </w:r>
      <w:proofErr w:type="spellStart"/>
      <w:r w:rsidRPr="00211A1A">
        <w:rPr>
          <w:rFonts w:ascii="Times New Roman" w:hAnsi="Times New Roman" w:cs="Times New Roman"/>
          <w:i/>
          <w:sz w:val="24"/>
          <w:szCs w:val="24"/>
        </w:rPr>
        <w:t>corrugata</w:t>
      </w:r>
      <w:proofErr w:type="spellEnd"/>
      <w:r w:rsidRPr="008E7AAD">
        <w:rPr>
          <w:rFonts w:ascii="Times New Roman" w:hAnsi="Times New Roman" w:cs="Times New Roman"/>
          <w:sz w:val="24"/>
          <w:szCs w:val="24"/>
        </w:rPr>
        <w:t xml:space="preserve">. The canopy </w:t>
      </w:r>
      <w:r w:rsidR="00AE0959">
        <w:rPr>
          <w:rFonts w:ascii="Times New Roman" w:hAnsi="Times New Roman" w:cs="Times New Roman"/>
          <w:sz w:val="24"/>
          <w:szCs w:val="24"/>
        </w:rPr>
        <w:t>is</w:t>
      </w:r>
      <w:r w:rsidRPr="008E7AAD">
        <w:rPr>
          <w:rFonts w:ascii="Times New Roman" w:hAnsi="Times New Roman" w:cs="Times New Roman"/>
          <w:sz w:val="24"/>
          <w:szCs w:val="24"/>
        </w:rPr>
        <w:t xml:space="preserve"> low</w:t>
      </w:r>
      <w:r>
        <w:rPr>
          <w:rFonts w:ascii="Times New Roman" w:hAnsi="Times New Roman" w:cs="Times New Roman"/>
          <w:sz w:val="24"/>
          <w:szCs w:val="24"/>
        </w:rPr>
        <w:t xml:space="preserve"> </w:t>
      </w:r>
      <w:r w:rsidR="00AE0959">
        <w:rPr>
          <w:rFonts w:ascii="Times New Roman" w:hAnsi="Times New Roman" w:cs="Times New Roman"/>
          <w:sz w:val="24"/>
          <w:szCs w:val="24"/>
        </w:rPr>
        <w:t>(&lt;3</w:t>
      </w:r>
      <w:r w:rsidRPr="008E7AAD">
        <w:rPr>
          <w:rFonts w:ascii="Times New Roman" w:hAnsi="Times New Roman" w:cs="Times New Roman"/>
          <w:sz w:val="24"/>
          <w:szCs w:val="24"/>
        </w:rPr>
        <w:t xml:space="preserve"> m), with </w:t>
      </w:r>
      <w:r w:rsidR="00AE0959">
        <w:rPr>
          <w:rFonts w:ascii="Times New Roman" w:hAnsi="Times New Roman" w:cs="Times New Roman"/>
          <w:sz w:val="24"/>
          <w:szCs w:val="24"/>
        </w:rPr>
        <w:t xml:space="preserve">only </w:t>
      </w:r>
      <w:r w:rsidRPr="008E7AAD">
        <w:rPr>
          <w:rFonts w:ascii="Times New Roman" w:hAnsi="Times New Roman" w:cs="Times New Roman"/>
          <w:sz w:val="24"/>
          <w:szCs w:val="24"/>
        </w:rPr>
        <w:t>isolated taller trees. Sampling of vegetation</w:t>
      </w:r>
      <w:r>
        <w:rPr>
          <w:rFonts w:ascii="Times New Roman" w:hAnsi="Times New Roman" w:cs="Times New Roman"/>
          <w:sz w:val="24"/>
          <w:szCs w:val="24"/>
        </w:rPr>
        <w:t xml:space="preserve"> </w:t>
      </w:r>
      <w:r w:rsidRPr="008E7AAD">
        <w:rPr>
          <w:rFonts w:ascii="Times New Roman" w:hAnsi="Times New Roman" w:cs="Times New Roman"/>
          <w:sz w:val="24"/>
          <w:szCs w:val="24"/>
        </w:rPr>
        <w:t>structure in t</w:t>
      </w:r>
      <w:r w:rsidR="00AE0959">
        <w:rPr>
          <w:rFonts w:ascii="Times New Roman" w:hAnsi="Times New Roman" w:cs="Times New Roman"/>
          <w:sz w:val="24"/>
          <w:szCs w:val="24"/>
        </w:rPr>
        <w:t>he years 2007 and 2013 indicate</w:t>
      </w:r>
      <w:r>
        <w:rPr>
          <w:rFonts w:ascii="Times New Roman" w:hAnsi="Times New Roman" w:cs="Times New Roman"/>
          <w:sz w:val="24"/>
          <w:szCs w:val="24"/>
        </w:rPr>
        <w:t xml:space="preserve"> </w:t>
      </w:r>
      <w:r w:rsidRPr="008E7AAD">
        <w:rPr>
          <w:rFonts w:ascii="Times New Roman" w:hAnsi="Times New Roman" w:cs="Times New Roman"/>
          <w:sz w:val="24"/>
          <w:szCs w:val="24"/>
        </w:rPr>
        <w:t xml:space="preserve">that </w:t>
      </w:r>
      <w:r w:rsidR="00AE0959">
        <w:rPr>
          <w:rFonts w:ascii="Times New Roman" w:hAnsi="Times New Roman" w:cs="Times New Roman"/>
          <w:sz w:val="24"/>
          <w:szCs w:val="24"/>
        </w:rPr>
        <w:t>while the habitat continued to be characterized as a shrubby grassland, there was an increase</w:t>
      </w:r>
      <w:r w:rsidRPr="008E7AAD">
        <w:rPr>
          <w:rFonts w:ascii="Times New Roman" w:hAnsi="Times New Roman" w:cs="Times New Roman"/>
          <w:sz w:val="24"/>
          <w:szCs w:val="24"/>
        </w:rPr>
        <w:t xml:space="preserve"> in</w:t>
      </w:r>
      <w:r>
        <w:rPr>
          <w:rFonts w:ascii="Times New Roman" w:hAnsi="Times New Roman" w:cs="Times New Roman"/>
          <w:sz w:val="24"/>
          <w:szCs w:val="24"/>
        </w:rPr>
        <w:t xml:space="preserve"> </w:t>
      </w:r>
      <w:r w:rsidR="00AE0959">
        <w:rPr>
          <w:rFonts w:ascii="Times New Roman" w:hAnsi="Times New Roman" w:cs="Times New Roman"/>
          <w:sz w:val="24"/>
          <w:szCs w:val="24"/>
        </w:rPr>
        <w:t>canopy cover (</w:t>
      </w:r>
      <w:r>
        <w:rPr>
          <w:rFonts w:ascii="Times New Roman" w:hAnsi="Times New Roman" w:cs="Times New Roman"/>
          <w:sz w:val="24"/>
          <w:szCs w:val="24"/>
        </w:rPr>
        <w:t>16.6±</w:t>
      </w:r>
      <w:r w:rsidRPr="008E7AAD">
        <w:rPr>
          <w:rFonts w:ascii="Times New Roman" w:hAnsi="Times New Roman" w:cs="Times New Roman"/>
          <w:sz w:val="24"/>
          <w:szCs w:val="24"/>
        </w:rPr>
        <w:t>23.4% in 2007 to</w:t>
      </w:r>
      <w:r>
        <w:rPr>
          <w:rFonts w:ascii="Times New Roman" w:hAnsi="Times New Roman" w:cs="Times New Roman"/>
          <w:sz w:val="24"/>
          <w:szCs w:val="24"/>
        </w:rPr>
        <w:t xml:space="preserve"> 33.2±</w:t>
      </w:r>
      <w:r w:rsidRPr="008E7AAD">
        <w:rPr>
          <w:rFonts w:ascii="Times New Roman" w:hAnsi="Times New Roman" w:cs="Times New Roman"/>
          <w:sz w:val="24"/>
          <w:szCs w:val="24"/>
        </w:rPr>
        <w:t>24.2% in 2013</w:t>
      </w:r>
      <w:r w:rsidR="00AE0959">
        <w:rPr>
          <w:rFonts w:ascii="Times New Roman" w:hAnsi="Times New Roman" w:cs="Times New Roman"/>
          <w:sz w:val="24"/>
          <w:szCs w:val="24"/>
        </w:rPr>
        <w:t>)</w:t>
      </w:r>
      <w:r w:rsidRPr="008E7AAD">
        <w:rPr>
          <w:rFonts w:ascii="Times New Roman" w:hAnsi="Times New Roman" w:cs="Times New Roman"/>
          <w:sz w:val="24"/>
          <w:szCs w:val="24"/>
        </w:rPr>
        <w:t>, abundance of trees</w:t>
      </w:r>
      <w:r>
        <w:rPr>
          <w:rFonts w:ascii="Times New Roman" w:hAnsi="Times New Roman" w:cs="Times New Roman"/>
          <w:sz w:val="24"/>
          <w:szCs w:val="24"/>
        </w:rPr>
        <w:t xml:space="preserve"> </w:t>
      </w:r>
      <w:r w:rsidR="00AE0959">
        <w:rPr>
          <w:rFonts w:ascii="Times New Roman" w:hAnsi="Times New Roman" w:cs="Times New Roman"/>
          <w:sz w:val="24"/>
          <w:szCs w:val="24"/>
        </w:rPr>
        <w:t>(8/ha in 2007 to 23/</w:t>
      </w:r>
      <w:r w:rsidRPr="008E7AAD">
        <w:rPr>
          <w:rFonts w:ascii="Times New Roman" w:hAnsi="Times New Roman" w:cs="Times New Roman"/>
          <w:sz w:val="24"/>
          <w:szCs w:val="24"/>
        </w:rPr>
        <w:t>ha in 2013</w:t>
      </w:r>
      <w:r w:rsidR="00AE0959">
        <w:rPr>
          <w:rFonts w:ascii="Times New Roman" w:hAnsi="Times New Roman" w:cs="Times New Roman"/>
          <w:sz w:val="24"/>
          <w:szCs w:val="24"/>
        </w:rPr>
        <w:t>)</w:t>
      </w:r>
      <w:r w:rsidRPr="008E7AAD">
        <w:rPr>
          <w:rFonts w:ascii="Times New Roman" w:hAnsi="Times New Roman" w:cs="Times New Roman"/>
          <w:sz w:val="24"/>
          <w:szCs w:val="24"/>
        </w:rPr>
        <w:t>,</w:t>
      </w:r>
      <w:r>
        <w:rPr>
          <w:rFonts w:ascii="Times New Roman" w:hAnsi="Times New Roman" w:cs="Times New Roman"/>
          <w:sz w:val="24"/>
          <w:szCs w:val="24"/>
        </w:rPr>
        <w:t xml:space="preserve"> </w:t>
      </w:r>
      <w:r w:rsidRPr="008E7AAD">
        <w:rPr>
          <w:rFonts w:ascii="Times New Roman" w:hAnsi="Times New Roman" w:cs="Times New Roman"/>
          <w:sz w:val="24"/>
          <w:szCs w:val="24"/>
        </w:rPr>
        <w:t>a</w:t>
      </w:r>
      <w:r>
        <w:rPr>
          <w:rFonts w:ascii="Times New Roman" w:hAnsi="Times New Roman" w:cs="Times New Roman"/>
          <w:sz w:val="24"/>
          <w:szCs w:val="24"/>
        </w:rPr>
        <w:t xml:space="preserve">nd density of shrubs </w:t>
      </w:r>
      <w:r w:rsidR="00AE0959">
        <w:rPr>
          <w:rFonts w:ascii="Times New Roman" w:hAnsi="Times New Roman" w:cs="Times New Roman"/>
          <w:sz w:val="24"/>
          <w:szCs w:val="24"/>
        </w:rPr>
        <w:t>(</w:t>
      </w:r>
      <w:r>
        <w:rPr>
          <w:rFonts w:ascii="Times New Roman" w:hAnsi="Times New Roman" w:cs="Times New Roman"/>
          <w:sz w:val="24"/>
          <w:szCs w:val="24"/>
        </w:rPr>
        <w:t>1.5±</w:t>
      </w:r>
      <w:r w:rsidRPr="008E7AAD">
        <w:rPr>
          <w:rFonts w:ascii="Times New Roman" w:hAnsi="Times New Roman" w:cs="Times New Roman"/>
          <w:sz w:val="24"/>
          <w:szCs w:val="24"/>
        </w:rPr>
        <w:t>0.6 individuals</w:t>
      </w:r>
      <w:r w:rsidR="00AE0959">
        <w:rPr>
          <w:rFonts w:ascii="Times New Roman" w:hAnsi="Times New Roman" w:cs="Times New Roman"/>
          <w:sz w:val="24"/>
          <w:szCs w:val="24"/>
        </w:rPr>
        <w:t>/</w:t>
      </w:r>
      <w:r>
        <w:rPr>
          <w:rFonts w:ascii="Times New Roman" w:hAnsi="Times New Roman" w:cs="Times New Roman"/>
          <w:sz w:val="24"/>
          <w:szCs w:val="24"/>
        </w:rPr>
        <w:t>m</w:t>
      </w:r>
      <w:r w:rsidRPr="00211A1A">
        <w:rPr>
          <w:rFonts w:ascii="Times New Roman" w:hAnsi="Times New Roman" w:cs="Times New Roman"/>
          <w:sz w:val="24"/>
          <w:szCs w:val="24"/>
          <w:vertAlign w:val="superscript"/>
        </w:rPr>
        <w:t>2</w:t>
      </w:r>
      <w:r>
        <w:rPr>
          <w:rFonts w:ascii="Times New Roman" w:hAnsi="Times New Roman" w:cs="Times New Roman"/>
          <w:sz w:val="24"/>
          <w:szCs w:val="24"/>
        </w:rPr>
        <w:t xml:space="preserve"> in 2007 to 3.1±</w:t>
      </w:r>
      <w:r w:rsidRPr="008E7AAD">
        <w:rPr>
          <w:rFonts w:ascii="Times New Roman" w:hAnsi="Times New Roman" w:cs="Times New Roman"/>
          <w:sz w:val="24"/>
          <w:szCs w:val="24"/>
        </w:rPr>
        <w:t>1.0 individuals</w:t>
      </w:r>
      <w:r w:rsidR="00AE0959">
        <w:rPr>
          <w:rFonts w:ascii="Times New Roman" w:hAnsi="Times New Roman" w:cs="Times New Roman"/>
          <w:sz w:val="24"/>
          <w:szCs w:val="24"/>
        </w:rPr>
        <w:t>/</w:t>
      </w:r>
      <w:r w:rsidRPr="008E7AAD">
        <w:rPr>
          <w:rFonts w:ascii="Times New Roman" w:hAnsi="Times New Roman" w:cs="Times New Roman"/>
          <w:sz w:val="24"/>
          <w:szCs w:val="24"/>
        </w:rPr>
        <w:t>m</w:t>
      </w:r>
      <w:r w:rsidRPr="00211A1A">
        <w:rPr>
          <w:rFonts w:ascii="Times New Roman" w:hAnsi="Times New Roman" w:cs="Times New Roman"/>
          <w:sz w:val="24"/>
          <w:szCs w:val="24"/>
          <w:vertAlign w:val="superscript"/>
        </w:rPr>
        <w:t>2</w:t>
      </w:r>
      <w:r w:rsidRPr="008E7AAD">
        <w:rPr>
          <w:rFonts w:ascii="Times New Roman" w:hAnsi="Times New Roman" w:cs="Times New Roman"/>
          <w:sz w:val="24"/>
          <w:szCs w:val="24"/>
        </w:rPr>
        <w:t xml:space="preserve"> in 2013</w:t>
      </w:r>
      <w:r w:rsidR="00AE0959">
        <w:rPr>
          <w:rFonts w:ascii="Times New Roman" w:hAnsi="Times New Roman" w:cs="Times New Roman"/>
          <w:sz w:val="24"/>
          <w:szCs w:val="24"/>
        </w:rPr>
        <w:t>)</w:t>
      </w:r>
      <w:r w:rsidRPr="008E7AAD">
        <w:rPr>
          <w:rFonts w:ascii="Times New Roman" w:hAnsi="Times New Roman" w:cs="Times New Roman"/>
          <w:sz w:val="24"/>
          <w:szCs w:val="24"/>
        </w:rPr>
        <w:t>.</w:t>
      </w:r>
      <w:r w:rsidR="00CC59A1">
        <w:rPr>
          <w:rFonts w:ascii="Times New Roman" w:hAnsi="Times New Roman" w:cs="Times New Roman"/>
          <w:sz w:val="24"/>
          <w:szCs w:val="24"/>
        </w:rPr>
        <w:t xml:space="preserve"> </w:t>
      </w:r>
      <w:r w:rsidR="00165944">
        <w:rPr>
          <w:rFonts w:ascii="Times New Roman" w:hAnsi="Times New Roman" w:cs="Times New Roman"/>
          <w:sz w:val="24"/>
          <w:szCs w:val="24"/>
        </w:rPr>
        <w:t>While the native forest in</w:t>
      </w:r>
      <w:r w:rsidR="00CC59A1">
        <w:rPr>
          <w:rFonts w:ascii="Times New Roman" w:hAnsi="Times New Roman" w:cs="Times New Roman"/>
          <w:sz w:val="24"/>
          <w:szCs w:val="24"/>
        </w:rPr>
        <w:t xml:space="preserve"> the </w:t>
      </w:r>
      <w:proofErr w:type="spellStart"/>
      <w:r w:rsidR="00CC59A1">
        <w:rPr>
          <w:rFonts w:ascii="Times New Roman" w:hAnsi="Times New Roman" w:cs="Times New Roman"/>
          <w:sz w:val="24"/>
          <w:szCs w:val="24"/>
        </w:rPr>
        <w:t>Llaviuco</w:t>
      </w:r>
      <w:proofErr w:type="spellEnd"/>
      <w:r w:rsidR="00CC59A1">
        <w:rPr>
          <w:rFonts w:ascii="Times New Roman" w:hAnsi="Times New Roman" w:cs="Times New Roman"/>
          <w:sz w:val="24"/>
          <w:szCs w:val="24"/>
        </w:rPr>
        <w:t xml:space="preserve"> Valley</w:t>
      </w:r>
      <w:r w:rsidR="00165944">
        <w:rPr>
          <w:rFonts w:ascii="Times New Roman" w:hAnsi="Times New Roman" w:cs="Times New Roman"/>
          <w:sz w:val="24"/>
          <w:szCs w:val="24"/>
        </w:rPr>
        <w:t xml:space="preserve"> was cleared for </w:t>
      </w:r>
      <w:r w:rsidR="00CC59A1">
        <w:rPr>
          <w:rFonts w:ascii="Times New Roman" w:hAnsi="Times New Roman" w:cs="Times New Roman"/>
          <w:sz w:val="24"/>
          <w:szCs w:val="24"/>
        </w:rPr>
        <w:t>cattle ranching</w:t>
      </w:r>
      <w:r w:rsidR="00165944">
        <w:rPr>
          <w:rFonts w:ascii="Times New Roman" w:hAnsi="Times New Roman" w:cs="Times New Roman"/>
          <w:sz w:val="24"/>
          <w:szCs w:val="24"/>
        </w:rPr>
        <w:t xml:space="preserve"> in the historical era, </w:t>
      </w:r>
      <w:r w:rsidR="00CC59A1" w:rsidRPr="008E7AAD">
        <w:rPr>
          <w:rFonts w:ascii="Times New Roman" w:hAnsi="Times New Roman" w:cs="Times New Roman"/>
          <w:sz w:val="24"/>
          <w:szCs w:val="24"/>
        </w:rPr>
        <w:t xml:space="preserve">since being incorporated into </w:t>
      </w:r>
      <w:proofErr w:type="spellStart"/>
      <w:r w:rsidR="00CC59A1" w:rsidRPr="008E7AAD">
        <w:rPr>
          <w:rFonts w:ascii="Times New Roman" w:hAnsi="Times New Roman" w:cs="Times New Roman"/>
          <w:sz w:val="24"/>
          <w:szCs w:val="24"/>
        </w:rPr>
        <w:t>Cajas</w:t>
      </w:r>
      <w:proofErr w:type="spellEnd"/>
      <w:r w:rsidR="00CC59A1" w:rsidRPr="008E7AAD">
        <w:rPr>
          <w:rFonts w:ascii="Times New Roman" w:hAnsi="Times New Roman" w:cs="Times New Roman"/>
          <w:sz w:val="24"/>
          <w:szCs w:val="24"/>
        </w:rPr>
        <w:t xml:space="preserve"> National</w:t>
      </w:r>
      <w:r w:rsidR="00CC59A1">
        <w:rPr>
          <w:rFonts w:ascii="Times New Roman" w:hAnsi="Times New Roman" w:cs="Times New Roman"/>
          <w:sz w:val="24"/>
          <w:szCs w:val="24"/>
        </w:rPr>
        <w:t xml:space="preserve"> </w:t>
      </w:r>
      <w:r w:rsidR="008B7E8E">
        <w:rPr>
          <w:rFonts w:ascii="Times New Roman" w:hAnsi="Times New Roman" w:cs="Times New Roman"/>
          <w:sz w:val="24"/>
          <w:szCs w:val="24"/>
        </w:rPr>
        <w:t>Park in 1996</w:t>
      </w:r>
      <w:r w:rsidR="00165944">
        <w:rPr>
          <w:rFonts w:ascii="Times New Roman" w:hAnsi="Times New Roman" w:cs="Times New Roman"/>
          <w:sz w:val="24"/>
          <w:szCs w:val="24"/>
        </w:rPr>
        <w:t xml:space="preserve"> </w:t>
      </w:r>
      <w:r w:rsidR="00CC59A1" w:rsidRPr="008E7AAD">
        <w:rPr>
          <w:rFonts w:ascii="Times New Roman" w:hAnsi="Times New Roman" w:cs="Times New Roman"/>
          <w:sz w:val="24"/>
          <w:szCs w:val="24"/>
        </w:rPr>
        <w:t>the cattle</w:t>
      </w:r>
      <w:r w:rsidR="00165944">
        <w:rPr>
          <w:rFonts w:ascii="Times New Roman" w:hAnsi="Times New Roman" w:cs="Times New Roman"/>
          <w:sz w:val="24"/>
          <w:szCs w:val="24"/>
        </w:rPr>
        <w:t xml:space="preserve"> have been removed and the </w:t>
      </w:r>
      <w:r w:rsidR="00CC59A1" w:rsidRPr="008E7AAD">
        <w:rPr>
          <w:rFonts w:ascii="Times New Roman" w:hAnsi="Times New Roman" w:cs="Times New Roman"/>
          <w:sz w:val="24"/>
          <w:szCs w:val="24"/>
        </w:rPr>
        <w:t>vegetation has naturally reestablished.</w:t>
      </w:r>
    </w:p>
    <w:p w14:paraId="33DFBC7C" w14:textId="77777777" w:rsidR="00165944" w:rsidRDefault="00165944" w:rsidP="000475E7">
      <w:pPr>
        <w:autoSpaceDE w:val="0"/>
        <w:autoSpaceDN w:val="0"/>
        <w:adjustRightInd w:val="0"/>
        <w:spacing w:after="0" w:line="240" w:lineRule="auto"/>
        <w:rPr>
          <w:rFonts w:ascii="Times New Roman" w:hAnsi="Times New Roman" w:cs="Times New Roman"/>
          <w:sz w:val="24"/>
          <w:szCs w:val="24"/>
        </w:rPr>
      </w:pPr>
    </w:p>
    <w:p w14:paraId="294EA336" w14:textId="77777777" w:rsidR="00165944" w:rsidRPr="008E7AAD" w:rsidRDefault="00165944" w:rsidP="00165944">
      <w:pPr>
        <w:autoSpaceDE w:val="0"/>
        <w:autoSpaceDN w:val="0"/>
        <w:adjustRightInd w:val="0"/>
        <w:spacing w:after="0" w:line="240" w:lineRule="auto"/>
        <w:rPr>
          <w:rFonts w:ascii="Times New Roman" w:hAnsi="Times New Roman" w:cs="Times New Roman"/>
          <w:sz w:val="24"/>
          <w:szCs w:val="24"/>
        </w:rPr>
      </w:pPr>
      <w:r w:rsidRPr="008E7AAD">
        <w:rPr>
          <w:rFonts w:ascii="Times New Roman" w:hAnsi="Times New Roman" w:cs="Times New Roman"/>
          <w:sz w:val="24"/>
          <w:szCs w:val="24"/>
        </w:rPr>
        <w:t>The study area receives</w:t>
      </w:r>
      <w:r>
        <w:rPr>
          <w:rFonts w:ascii="Times New Roman" w:hAnsi="Times New Roman" w:cs="Times New Roman"/>
          <w:sz w:val="24"/>
          <w:szCs w:val="24"/>
        </w:rPr>
        <w:t xml:space="preserve"> 1200-</w:t>
      </w:r>
      <w:r w:rsidRPr="008E7AAD">
        <w:rPr>
          <w:rFonts w:ascii="Times New Roman" w:hAnsi="Times New Roman" w:cs="Times New Roman"/>
          <w:sz w:val="24"/>
          <w:szCs w:val="24"/>
        </w:rPr>
        <w:t>1500 mm of rain annually in a bimodal</w:t>
      </w:r>
      <w:r>
        <w:rPr>
          <w:rFonts w:ascii="Times New Roman" w:hAnsi="Times New Roman" w:cs="Times New Roman"/>
          <w:sz w:val="24"/>
          <w:szCs w:val="24"/>
        </w:rPr>
        <w:t xml:space="preserve"> </w:t>
      </w:r>
      <w:r w:rsidR="008B7E8E">
        <w:rPr>
          <w:rFonts w:ascii="Times New Roman" w:hAnsi="Times New Roman" w:cs="Times New Roman"/>
          <w:sz w:val="24"/>
          <w:szCs w:val="24"/>
        </w:rPr>
        <w:t xml:space="preserve">pattern; </w:t>
      </w:r>
      <w:r w:rsidRPr="008E7AAD">
        <w:rPr>
          <w:rFonts w:ascii="Times New Roman" w:hAnsi="Times New Roman" w:cs="Times New Roman"/>
          <w:sz w:val="24"/>
          <w:szCs w:val="24"/>
        </w:rPr>
        <w:t>a main rainy season January</w:t>
      </w:r>
      <w:r>
        <w:rPr>
          <w:rFonts w:ascii="Times New Roman" w:hAnsi="Times New Roman" w:cs="Times New Roman"/>
          <w:sz w:val="24"/>
          <w:szCs w:val="24"/>
        </w:rPr>
        <w:t>-</w:t>
      </w:r>
      <w:r w:rsidRPr="008E7AAD">
        <w:rPr>
          <w:rFonts w:ascii="Times New Roman" w:hAnsi="Times New Roman" w:cs="Times New Roman"/>
          <w:sz w:val="24"/>
          <w:szCs w:val="24"/>
        </w:rPr>
        <w:t xml:space="preserve">June, a dry season </w:t>
      </w:r>
      <w:r>
        <w:rPr>
          <w:rFonts w:ascii="Times New Roman" w:hAnsi="Times New Roman" w:cs="Times New Roman"/>
          <w:sz w:val="24"/>
          <w:szCs w:val="24"/>
        </w:rPr>
        <w:t>July-</w:t>
      </w:r>
      <w:r w:rsidRPr="008E7AAD">
        <w:rPr>
          <w:rFonts w:ascii="Times New Roman" w:hAnsi="Times New Roman" w:cs="Times New Roman"/>
          <w:sz w:val="24"/>
          <w:szCs w:val="24"/>
        </w:rPr>
        <w:t xml:space="preserve">September, and a secondary rainy season </w:t>
      </w:r>
      <w:r>
        <w:rPr>
          <w:rFonts w:ascii="Times New Roman" w:hAnsi="Times New Roman" w:cs="Times New Roman"/>
          <w:sz w:val="24"/>
          <w:szCs w:val="24"/>
        </w:rPr>
        <w:t>October-</w:t>
      </w:r>
      <w:r w:rsidRPr="008E7AAD">
        <w:rPr>
          <w:rFonts w:ascii="Times New Roman" w:hAnsi="Times New Roman" w:cs="Times New Roman"/>
          <w:sz w:val="24"/>
          <w:szCs w:val="24"/>
        </w:rPr>
        <w:t>December (</w:t>
      </w:r>
      <w:proofErr w:type="spellStart"/>
      <w:r w:rsidRPr="008E7AAD">
        <w:rPr>
          <w:rFonts w:ascii="Times New Roman" w:hAnsi="Times New Roman" w:cs="Times New Roman"/>
          <w:sz w:val="24"/>
          <w:szCs w:val="24"/>
        </w:rPr>
        <w:t>Celleri</w:t>
      </w:r>
      <w:proofErr w:type="spellEnd"/>
      <w:r w:rsidRPr="008E7AAD">
        <w:rPr>
          <w:rFonts w:ascii="Times New Roman" w:hAnsi="Times New Roman" w:cs="Times New Roman"/>
          <w:sz w:val="24"/>
          <w:szCs w:val="24"/>
        </w:rPr>
        <w:t xml:space="preserve"> et al. 2007).</w:t>
      </w:r>
      <w:r>
        <w:rPr>
          <w:rFonts w:ascii="Times New Roman" w:hAnsi="Times New Roman" w:cs="Times New Roman"/>
          <w:sz w:val="24"/>
          <w:szCs w:val="24"/>
        </w:rPr>
        <w:t xml:space="preserve"> </w:t>
      </w:r>
      <w:r w:rsidRPr="008E7AAD">
        <w:rPr>
          <w:rFonts w:ascii="Times New Roman" w:hAnsi="Times New Roman" w:cs="Times New Roman"/>
          <w:sz w:val="24"/>
          <w:szCs w:val="24"/>
        </w:rPr>
        <w:t>Mean mont</w:t>
      </w:r>
      <w:r>
        <w:rPr>
          <w:rFonts w:ascii="Times New Roman" w:hAnsi="Times New Roman" w:cs="Times New Roman"/>
          <w:sz w:val="24"/>
          <w:szCs w:val="24"/>
        </w:rPr>
        <w:t xml:space="preserve">hly temperatures range </w:t>
      </w:r>
      <w:r w:rsidR="008B7E8E">
        <w:rPr>
          <w:rFonts w:ascii="Times New Roman" w:hAnsi="Times New Roman" w:cs="Times New Roman"/>
          <w:sz w:val="24"/>
          <w:szCs w:val="24"/>
        </w:rPr>
        <w:t>is</w:t>
      </w:r>
      <w:r>
        <w:rPr>
          <w:rFonts w:ascii="Times New Roman" w:hAnsi="Times New Roman" w:cs="Times New Roman"/>
          <w:sz w:val="24"/>
          <w:szCs w:val="24"/>
        </w:rPr>
        <w:t xml:space="preserve"> 5-12°C</w:t>
      </w:r>
      <w:r w:rsidRPr="008E7AAD">
        <w:rPr>
          <w:rFonts w:ascii="Times New Roman" w:hAnsi="Times New Roman" w:cs="Times New Roman"/>
          <w:sz w:val="24"/>
          <w:szCs w:val="24"/>
        </w:rPr>
        <w:t>.</w:t>
      </w:r>
    </w:p>
    <w:p w14:paraId="48D81101" w14:textId="77777777" w:rsidR="00126789" w:rsidRDefault="00126789" w:rsidP="000475E7">
      <w:pPr>
        <w:autoSpaceDE w:val="0"/>
        <w:autoSpaceDN w:val="0"/>
        <w:adjustRightInd w:val="0"/>
        <w:spacing w:after="0" w:line="240" w:lineRule="auto"/>
        <w:rPr>
          <w:rFonts w:ascii="Times New Roman" w:hAnsi="Times New Roman" w:cs="Times New Roman"/>
          <w:sz w:val="24"/>
          <w:szCs w:val="24"/>
        </w:rPr>
      </w:pPr>
    </w:p>
    <w:p w14:paraId="24112AA8" w14:textId="77777777" w:rsidR="00627032" w:rsidRDefault="00627032" w:rsidP="000475E7">
      <w:pPr>
        <w:autoSpaceDE w:val="0"/>
        <w:autoSpaceDN w:val="0"/>
        <w:adjustRightInd w:val="0"/>
        <w:spacing w:after="0" w:line="240" w:lineRule="auto"/>
        <w:rPr>
          <w:rFonts w:ascii="Times New Roman" w:hAnsi="Times New Roman" w:cs="Times New Roman"/>
          <w:sz w:val="24"/>
          <w:szCs w:val="24"/>
        </w:rPr>
      </w:pPr>
    </w:p>
    <w:p w14:paraId="419E39F6" w14:textId="77777777" w:rsidR="00126789" w:rsidRDefault="00126789" w:rsidP="000475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Sampling protocol</w:t>
      </w:r>
    </w:p>
    <w:p w14:paraId="6E225E6B" w14:textId="77777777" w:rsidR="00165944" w:rsidRPr="008E7AAD" w:rsidRDefault="000D4FE3" w:rsidP="001659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w:t>
      </w:r>
      <w:r w:rsidR="00E91B34" w:rsidRPr="003B141E">
        <w:rPr>
          <w:rFonts w:ascii="Times New Roman" w:hAnsi="Times New Roman" w:cs="Times New Roman"/>
          <w:sz w:val="24"/>
          <w:szCs w:val="24"/>
        </w:rPr>
        <w:t xml:space="preserve"> establish</w:t>
      </w:r>
      <w:r>
        <w:rPr>
          <w:rFonts w:ascii="Times New Roman" w:hAnsi="Times New Roman" w:cs="Times New Roman"/>
          <w:sz w:val="24"/>
          <w:szCs w:val="24"/>
        </w:rPr>
        <w:t xml:space="preserve">ed in </w:t>
      </w:r>
      <w:r w:rsidR="00D941B3">
        <w:rPr>
          <w:rFonts w:ascii="Times New Roman" w:hAnsi="Times New Roman" w:cs="Times New Roman"/>
          <w:sz w:val="24"/>
          <w:szCs w:val="24"/>
        </w:rPr>
        <w:t>2006</w:t>
      </w:r>
      <w:r>
        <w:rPr>
          <w:rFonts w:ascii="Times New Roman" w:hAnsi="Times New Roman" w:cs="Times New Roman"/>
          <w:sz w:val="24"/>
          <w:szCs w:val="24"/>
        </w:rPr>
        <w:t xml:space="preserve"> a</w:t>
      </w:r>
      <w:r w:rsidR="00E91B34" w:rsidRPr="003B141E">
        <w:rPr>
          <w:rFonts w:ascii="Times New Roman" w:hAnsi="Times New Roman" w:cs="Times New Roman"/>
          <w:sz w:val="24"/>
          <w:szCs w:val="24"/>
        </w:rPr>
        <w:t xml:space="preserve"> long</w:t>
      </w:r>
      <w:r>
        <w:rPr>
          <w:rFonts w:ascii="Times New Roman" w:hAnsi="Times New Roman" w:cs="Times New Roman"/>
          <w:sz w:val="24"/>
          <w:szCs w:val="24"/>
        </w:rPr>
        <w:t>-term bird monitoring program</w:t>
      </w:r>
      <w:r w:rsidR="003B141E">
        <w:rPr>
          <w:rFonts w:ascii="Times New Roman" w:hAnsi="Times New Roman" w:cs="Times New Roman"/>
          <w:sz w:val="24"/>
          <w:szCs w:val="24"/>
        </w:rPr>
        <w:t xml:space="preserve"> </w:t>
      </w:r>
      <w:r>
        <w:rPr>
          <w:rFonts w:ascii="Times New Roman" w:hAnsi="Times New Roman" w:cs="Times New Roman"/>
          <w:sz w:val="24"/>
          <w:szCs w:val="24"/>
        </w:rPr>
        <w:t>using</w:t>
      </w:r>
      <w:r w:rsidR="00E91B34" w:rsidRPr="003B141E">
        <w:rPr>
          <w:rFonts w:ascii="Times New Roman" w:hAnsi="Times New Roman" w:cs="Times New Roman"/>
          <w:sz w:val="24"/>
          <w:szCs w:val="24"/>
        </w:rPr>
        <w:t xml:space="preserve"> standardized methods </w:t>
      </w:r>
      <w:r w:rsidR="008B7E8E">
        <w:rPr>
          <w:rFonts w:ascii="Times New Roman" w:hAnsi="Times New Roman" w:cs="Times New Roman"/>
          <w:sz w:val="24"/>
          <w:szCs w:val="24"/>
        </w:rPr>
        <w:t>of</w:t>
      </w:r>
      <w:r>
        <w:rPr>
          <w:rFonts w:ascii="Times New Roman" w:hAnsi="Times New Roman" w:cs="Times New Roman"/>
          <w:sz w:val="24"/>
          <w:szCs w:val="24"/>
        </w:rPr>
        <w:t xml:space="preserve"> constant effort mist netting </w:t>
      </w:r>
      <w:r w:rsidRPr="003B141E">
        <w:rPr>
          <w:rFonts w:ascii="Times New Roman" w:hAnsi="Times New Roman" w:cs="Times New Roman"/>
          <w:sz w:val="24"/>
          <w:szCs w:val="24"/>
        </w:rPr>
        <w:t xml:space="preserve">(e.g., Ralph </w:t>
      </w:r>
      <w:r>
        <w:rPr>
          <w:rFonts w:ascii="Times New Roman" w:hAnsi="Times New Roman" w:cs="Times New Roman"/>
          <w:sz w:val="24"/>
          <w:szCs w:val="24"/>
        </w:rPr>
        <w:t xml:space="preserve">et al. 2004, </w:t>
      </w:r>
      <w:r w:rsidRPr="003B141E">
        <w:rPr>
          <w:rFonts w:ascii="Times New Roman" w:hAnsi="Times New Roman" w:cs="Times New Roman"/>
          <w:sz w:val="24"/>
          <w:szCs w:val="24"/>
        </w:rPr>
        <w:t xml:space="preserve">Latta </w:t>
      </w:r>
      <w:r w:rsidRPr="003B141E">
        <w:rPr>
          <w:rFonts w:ascii="Times New Roman" w:hAnsi="Times New Roman" w:cs="Times New Roman"/>
          <w:iCs/>
          <w:sz w:val="24"/>
          <w:szCs w:val="24"/>
        </w:rPr>
        <w:t>et</w:t>
      </w:r>
      <w:r w:rsidRPr="003B141E">
        <w:rPr>
          <w:rFonts w:ascii="Times New Roman" w:hAnsi="Times New Roman" w:cs="Times New Roman"/>
          <w:sz w:val="24"/>
          <w:szCs w:val="24"/>
        </w:rPr>
        <w:t xml:space="preserve"> </w:t>
      </w:r>
      <w:r w:rsidRPr="003B141E">
        <w:rPr>
          <w:rFonts w:ascii="Times New Roman" w:hAnsi="Times New Roman" w:cs="Times New Roman"/>
          <w:iCs/>
          <w:sz w:val="24"/>
          <w:szCs w:val="24"/>
        </w:rPr>
        <w:t>al.</w:t>
      </w:r>
      <w:r w:rsidRPr="003B141E">
        <w:rPr>
          <w:rFonts w:ascii="Times New Roman" w:hAnsi="Times New Roman" w:cs="Times New Roman"/>
          <w:i/>
          <w:iCs/>
          <w:sz w:val="24"/>
          <w:szCs w:val="24"/>
        </w:rPr>
        <w:t xml:space="preserve"> </w:t>
      </w:r>
      <w:r>
        <w:rPr>
          <w:rFonts w:ascii="Times New Roman" w:hAnsi="Times New Roman" w:cs="Times New Roman"/>
          <w:sz w:val="24"/>
          <w:szCs w:val="24"/>
        </w:rPr>
        <w:t>2005)</w:t>
      </w:r>
      <w:r w:rsidRPr="003B141E">
        <w:rPr>
          <w:rFonts w:ascii="Times New Roman" w:hAnsi="Times New Roman" w:cs="Times New Roman"/>
          <w:sz w:val="24"/>
          <w:szCs w:val="24"/>
        </w:rPr>
        <w:t xml:space="preserve"> </w:t>
      </w:r>
      <w:r>
        <w:rPr>
          <w:rFonts w:ascii="Times New Roman" w:hAnsi="Times New Roman" w:cs="Times New Roman"/>
          <w:sz w:val="24"/>
          <w:szCs w:val="24"/>
        </w:rPr>
        <w:t>to monitor</w:t>
      </w:r>
      <w:r w:rsidR="00E91B34" w:rsidRPr="003B141E">
        <w:rPr>
          <w:rFonts w:ascii="Times New Roman" w:hAnsi="Times New Roman" w:cs="Times New Roman"/>
          <w:sz w:val="24"/>
          <w:szCs w:val="24"/>
        </w:rPr>
        <w:t xml:space="preserve"> bird populations so that comparisons </w:t>
      </w:r>
      <w:r>
        <w:rPr>
          <w:rFonts w:ascii="Times New Roman" w:hAnsi="Times New Roman" w:cs="Times New Roman"/>
          <w:sz w:val="24"/>
          <w:szCs w:val="24"/>
        </w:rPr>
        <w:t>could</w:t>
      </w:r>
      <w:r w:rsidR="003B141E" w:rsidRPr="003B141E">
        <w:rPr>
          <w:rFonts w:ascii="Times New Roman" w:hAnsi="Times New Roman" w:cs="Times New Roman"/>
          <w:sz w:val="24"/>
          <w:szCs w:val="24"/>
        </w:rPr>
        <w:t xml:space="preserve"> be made across space and time.</w:t>
      </w:r>
      <w:r w:rsidR="008B7E8E">
        <w:rPr>
          <w:rFonts w:ascii="Times New Roman" w:hAnsi="Times New Roman" w:cs="Times New Roman"/>
          <w:sz w:val="24"/>
          <w:szCs w:val="24"/>
        </w:rPr>
        <w:t xml:space="preserve"> Each of o</w:t>
      </w:r>
      <w:r w:rsidR="00836619">
        <w:rPr>
          <w:rFonts w:ascii="Times New Roman" w:hAnsi="Times New Roman" w:cs="Times New Roman"/>
          <w:sz w:val="24"/>
          <w:szCs w:val="24"/>
        </w:rPr>
        <w:t>ur three</w:t>
      </w:r>
      <w:r w:rsidR="00165944" w:rsidRPr="008E7AAD">
        <w:rPr>
          <w:rFonts w:ascii="Times New Roman" w:hAnsi="Times New Roman" w:cs="Times New Roman"/>
          <w:sz w:val="24"/>
          <w:szCs w:val="24"/>
        </w:rPr>
        <w:t xml:space="preserve"> </w:t>
      </w:r>
      <w:r w:rsidR="00836619">
        <w:rPr>
          <w:rFonts w:ascii="Times New Roman" w:hAnsi="Times New Roman" w:cs="Times New Roman"/>
          <w:sz w:val="24"/>
          <w:szCs w:val="24"/>
        </w:rPr>
        <w:t>sites</w:t>
      </w:r>
      <w:r w:rsidR="00165944" w:rsidRPr="008E7AAD">
        <w:rPr>
          <w:rFonts w:ascii="Times New Roman" w:hAnsi="Times New Roman" w:cs="Times New Roman"/>
          <w:sz w:val="24"/>
          <w:szCs w:val="24"/>
        </w:rPr>
        <w:t xml:space="preserve"> </w:t>
      </w:r>
      <w:r w:rsidR="008B7E8E">
        <w:rPr>
          <w:rFonts w:ascii="Times New Roman" w:hAnsi="Times New Roman" w:cs="Times New Roman"/>
          <w:sz w:val="24"/>
          <w:szCs w:val="24"/>
        </w:rPr>
        <w:t>was</w:t>
      </w:r>
      <w:r w:rsidR="00165944" w:rsidRPr="008E7AAD">
        <w:rPr>
          <w:rFonts w:ascii="Times New Roman" w:hAnsi="Times New Roman" w:cs="Times New Roman"/>
          <w:sz w:val="24"/>
          <w:szCs w:val="24"/>
        </w:rPr>
        <w:t xml:space="preserve"> sampled three times</w:t>
      </w:r>
      <w:r w:rsidR="00165944">
        <w:rPr>
          <w:rFonts w:ascii="Times New Roman" w:hAnsi="Times New Roman" w:cs="Times New Roman"/>
          <w:sz w:val="24"/>
          <w:szCs w:val="24"/>
        </w:rPr>
        <w:t xml:space="preserve"> </w:t>
      </w:r>
      <w:r w:rsidR="00165944" w:rsidRPr="008E7AAD">
        <w:rPr>
          <w:rFonts w:ascii="Times New Roman" w:hAnsi="Times New Roman" w:cs="Times New Roman"/>
          <w:sz w:val="24"/>
          <w:szCs w:val="24"/>
        </w:rPr>
        <w:t xml:space="preserve">annually </w:t>
      </w:r>
      <w:r w:rsidR="00836619">
        <w:rPr>
          <w:rFonts w:ascii="Times New Roman" w:hAnsi="Times New Roman" w:cs="Times New Roman"/>
          <w:sz w:val="24"/>
          <w:szCs w:val="24"/>
        </w:rPr>
        <w:t>(</w:t>
      </w:r>
      <w:r w:rsidR="00836619" w:rsidRPr="008E7AAD">
        <w:rPr>
          <w:rFonts w:ascii="Times New Roman" w:hAnsi="Times New Roman" w:cs="Times New Roman"/>
          <w:sz w:val="24"/>
          <w:szCs w:val="24"/>
        </w:rPr>
        <w:t>2006 to 2016</w:t>
      </w:r>
      <w:r w:rsidR="00836619">
        <w:rPr>
          <w:rFonts w:ascii="Times New Roman" w:hAnsi="Times New Roman" w:cs="Times New Roman"/>
          <w:sz w:val="24"/>
          <w:szCs w:val="24"/>
        </w:rPr>
        <w:t>) to</w:t>
      </w:r>
      <w:r w:rsidR="00165944" w:rsidRPr="008E7AAD">
        <w:rPr>
          <w:rFonts w:ascii="Times New Roman" w:hAnsi="Times New Roman" w:cs="Times New Roman"/>
          <w:sz w:val="24"/>
          <w:szCs w:val="24"/>
        </w:rPr>
        <w:t xml:space="preserve"> cover the</w:t>
      </w:r>
      <w:r w:rsidR="00165944">
        <w:rPr>
          <w:rFonts w:ascii="Times New Roman" w:hAnsi="Times New Roman" w:cs="Times New Roman"/>
          <w:sz w:val="24"/>
          <w:szCs w:val="24"/>
        </w:rPr>
        <w:t xml:space="preserve"> </w:t>
      </w:r>
      <w:r w:rsidR="00165944" w:rsidRPr="008E7AAD">
        <w:rPr>
          <w:rFonts w:ascii="Times New Roman" w:hAnsi="Times New Roman" w:cs="Times New Roman"/>
          <w:sz w:val="24"/>
          <w:szCs w:val="24"/>
        </w:rPr>
        <w:t>climati</w:t>
      </w:r>
      <w:r w:rsidR="00836619">
        <w:rPr>
          <w:rFonts w:ascii="Times New Roman" w:hAnsi="Times New Roman" w:cs="Times New Roman"/>
          <w:sz w:val="24"/>
          <w:szCs w:val="24"/>
        </w:rPr>
        <w:t>c seasonality of the study area;</w:t>
      </w:r>
      <w:r w:rsidR="00165944" w:rsidRPr="008E7AAD">
        <w:rPr>
          <w:rFonts w:ascii="Times New Roman" w:hAnsi="Times New Roman" w:cs="Times New Roman"/>
          <w:sz w:val="24"/>
          <w:szCs w:val="24"/>
        </w:rPr>
        <w:t xml:space="preserve"> we sampled</w:t>
      </w:r>
      <w:r w:rsidR="00165944">
        <w:rPr>
          <w:rFonts w:ascii="Times New Roman" w:hAnsi="Times New Roman" w:cs="Times New Roman"/>
          <w:sz w:val="24"/>
          <w:szCs w:val="24"/>
        </w:rPr>
        <w:t xml:space="preserve"> during the main wet season (</w:t>
      </w:r>
      <w:r w:rsidR="00A8625A">
        <w:rPr>
          <w:rFonts w:ascii="Times New Roman" w:hAnsi="Times New Roman" w:cs="Times New Roman"/>
          <w:sz w:val="24"/>
          <w:szCs w:val="24"/>
        </w:rPr>
        <w:t>21 March – 6 May</w:t>
      </w:r>
      <w:r w:rsidR="00165944" w:rsidRPr="008E7AAD">
        <w:rPr>
          <w:rFonts w:ascii="Times New Roman" w:hAnsi="Times New Roman" w:cs="Times New Roman"/>
          <w:sz w:val="24"/>
          <w:szCs w:val="24"/>
        </w:rPr>
        <w:t>), the dry season</w:t>
      </w:r>
      <w:r w:rsidR="00165944">
        <w:rPr>
          <w:rFonts w:ascii="Times New Roman" w:hAnsi="Times New Roman" w:cs="Times New Roman"/>
          <w:sz w:val="24"/>
          <w:szCs w:val="24"/>
        </w:rPr>
        <w:t xml:space="preserve"> </w:t>
      </w:r>
      <w:r w:rsidR="00165944" w:rsidRPr="008E7AAD">
        <w:rPr>
          <w:rFonts w:ascii="Times New Roman" w:hAnsi="Times New Roman" w:cs="Times New Roman"/>
          <w:sz w:val="24"/>
          <w:szCs w:val="24"/>
        </w:rPr>
        <w:t>(</w:t>
      </w:r>
      <w:r w:rsidR="00A8625A">
        <w:rPr>
          <w:rFonts w:ascii="Times New Roman" w:hAnsi="Times New Roman" w:cs="Times New Roman"/>
          <w:sz w:val="24"/>
          <w:szCs w:val="24"/>
        </w:rPr>
        <w:t>19 July – 9</w:t>
      </w:r>
      <w:r w:rsidR="00165944" w:rsidRPr="008E7AAD">
        <w:rPr>
          <w:rFonts w:ascii="Times New Roman" w:hAnsi="Times New Roman" w:cs="Times New Roman"/>
          <w:sz w:val="24"/>
          <w:szCs w:val="24"/>
        </w:rPr>
        <w:t xml:space="preserve"> </w:t>
      </w:r>
      <w:r w:rsidR="00A8625A">
        <w:rPr>
          <w:rFonts w:ascii="Times New Roman" w:hAnsi="Times New Roman" w:cs="Times New Roman"/>
          <w:sz w:val="24"/>
          <w:szCs w:val="24"/>
        </w:rPr>
        <w:t>September</w:t>
      </w:r>
      <w:r w:rsidR="00165944" w:rsidRPr="008E7AAD">
        <w:rPr>
          <w:rFonts w:ascii="Times New Roman" w:hAnsi="Times New Roman" w:cs="Times New Roman"/>
          <w:sz w:val="24"/>
          <w:szCs w:val="24"/>
        </w:rPr>
        <w:t>), and the</w:t>
      </w:r>
      <w:r w:rsidR="00165944">
        <w:rPr>
          <w:rFonts w:ascii="Times New Roman" w:hAnsi="Times New Roman" w:cs="Times New Roman"/>
          <w:sz w:val="24"/>
          <w:szCs w:val="24"/>
        </w:rPr>
        <w:t xml:space="preserve"> </w:t>
      </w:r>
      <w:r w:rsidR="00165944" w:rsidRPr="008E7AAD">
        <w:rPr>
          <w:rFonts w:ascii="Times New Roman" w:hAnsi="Times New Roman" w:cs="Times New Roman"/>
          <w:sz w:val="24"/>
          <w:szCs w:val="24"/>
        </w:rPr>
        <w:t>secondary rainy season (</w:t>
      </w:r>
      <w:r w:rsidR="00A8625A">
        <w:rPr>
          <w:rFonts w:ascii="Times New Roman" w:hAnsi="Times New Roman" w:cs="Times New Roman"/>
          <w:sz w:val="24"/>
          <w:szCs w:val="24"/>
        </w:rPr>
        <w:t>30</w:t>
      </w:r>
      <w:r w:rsidR="00165944" w:rsidRPr="008E7AAD">
        <w:rPr>
          <w:rFonts w:ascii="Times New Roman" w:hAnsi="Times New Roman" w:cs="Times New Roman"/>
          <w:sz w:val="24"/>
          <w:szCs w:val="24"/>
        </w:rPr>
        <w:t xml:space="preserve"> </w:t>
      </w:r>
      <w:r w:rsidR="00A8625A">
        <w:rPr>
          <w:rFonts w:ascii="Times New Roman" w:hAnsi="Times New Roman" w:cs="Times New Roman"/>
          <w:sz w:val="24"/>
          <w:szCs w:val="24"/>
        </w:rPr>
        <w:t xml:space="preserve">October – 20 </w:t>
      </w:r>
      <w:r w:rsidR="00165944" w:rsidRPr="008E7AAD">
        <w:rPr>
          <w:rFonts w:ascii="Times New Roman" w:hAnsi="Times New Roman" w:cs="Times New Roman"/>
          <w:sz w:val="24"/>
          <w:szCs w:val="24"/>
        </w:rPr>
        <w:t>December).</w:t>
      </w:r>
    </w:p>
    <w:p w14:paraId="378D16B9" w14:textId="77777777" w:rsidR="00165944" w:rsidRDefault="00165944" w:rsidP="00165944">
      <w:pPr>
        <w:autoSpaceDE w:val="0"/>
        <w:autoSpaceDN w:val="0"/>
        <w:adjustRightInd w:val="0"/>
        <w:spacing w:after="0" w:line="240" w:lineRule="auto"/>
        <w:rPr>
          <w:rFonts w:ascii="Times New Roman" w:hAnsi="Times New Roman" w:cs="Times New Roman"/>
          <w:sz w:val="24"/>
          <w:szCs w:val="24"/>
        </w:rPr>
      </w:pPr>
    </w:p>
    <w:p w14:paraId="3AAD87C1" w14:textId="77777777" w:rsidR="00256B10" w:rsidRDefault="000475E7" w:rsidP="00256B10">
      <w:pPr>
        <w:autoSpaceDE w:val="0"/>
        <w:autoSpaceDN w:val="0"/>
        <w:adjustRightInd w:val="0"/>
        <w:spacing w:after="0" w:line="240" w:lineRule="auto"/>
        <w:rPr>
          <w:rFonts w:ascii="Times New Roman" w:hAnsi="Times New Roman" w:cs="Times New Roman"/>
          <w:sz w:val="24"/>
          <w:szCs w:val="24"/>
        </w:rPr>
      </w:pPr>
      <w:r w:rsidRPr="008E7AAD">
        <w:rPr>
          <w:rFonts w:ascii="Times New Roman" w:hAnsi="Times New Roman" w:cs="Times New Roman"/>
          <w:sz w:val="24"/>
          <w:szCs w:val="24"/>
        </w:rPr>
        <w:t>At each of the three</w:t>
      </w:r>
      <w:r w:rsidR="00126789">
        <w:rPr>
          <w:rFonts w:ascii="Times New Roman" w:hAnsi="Times New Roman" w:cs="Times New Roman"/>
          <w:sz w:val="24"/>
          <w:szCs w:val="24"/>
        </w:rPr>
        <w:t xml:space="preserve"> </w:t>
      </w:r>
      <w:r w:rsidR="00836619">
        <w:rPr>
          <w:rFonts w:ascii="Times New Roman" w:hAnsi="Times New Roman" w:cs="Times New Roman"/>
          <w:sz w:val="24"/>
          <w:szCs w:val="24"/>
        </w:rPr>
        <w:t>sites</w:t>
      </w:r>
      <w:r w:rsidRPr="008E7AAD">
        <w:rPr>
          <w:rFonts w:ascii="Times New Roman" w:hAnsi="Times New Roman" w:cs="Times New Roman"/>
          <w:sz w:val="24"/>
          <w:szCs w:val="24"/>
        </w:rPr>
        <w:t xml:space="preserve"> we captured birds by randomly</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placing 20 mist-nets (</w:t>
      </w:r>
      <w:r w:rsidR="00836619" w:rsidRPr="002E7B41">
        <w:rPr>
          <w:rFonts w:ascii="Times New Roman" w:hAnsi="Times New Roman" w:cs="Times New Roman"/>
          <w:sz w:val="24"/>
          <w:szCs w:val="24"/>
        </w:rPr>
        <w:t xml:space="preserve">12 m </w:t>
      </w:r>
      <w:r w:rsidR="00836619">
        <w:rPr>
          <w:rFonts w:ascii="Times New Roman" w:hAnsi="Times New Roman" w:cs="Times New Roman"/>
          <w:sz w:val="24"/>
          <w:szCs w:val="24"/>
        </w:rPr>
        <w:t>x</w:t>
      </w:r>
      <w:r w:rsidR="00836619" w:rsidRPr="002E7B41">
        <w:rPr>
          <w:rFonts w:ascii="Times New Roman" w:hAnsi="Times New Roman" w:cs="Times New Roman"/>
          <w:sz w:val="24"/>
          <w:szCs w:val="24"/>
        </w:rPr>
        <w:t xml:space="preserve"> 3 m </w:t>
      </w:r>
      <w:r w:rsidR="00836619">
        <w:rPr>
          <w:rFonts w:ascii="Times New Roman" w:hAnsi="Times New Roman" w:cs="Times New Roman"/>
          <w:sz w:val="24"/>
          <w:szCs w:val="24"/>
        </w:rPr>
        <w:t>x</w:t>
      </w:r>
      <w:r w:rsidR="00836619" w:rsidRPr="002E7B41">
        <w:rPr>
          <w:rFonts w:ascii="Times New Roman" w:hAnsi="Times New Roman" w:cs="Times New Roman"/>
          <w:sz w:val="24"/>
          <w:szCs w:val="24"/>
        </w:rPr>
        <w:t xml:space="preserve"> 3</w:t>
      </w:r>
      <w:r w:rsidR="00836619">
        <w:rPr>
          <w:rFonts w:ascii="Times New Roman" w:hAnsi="Times New Roman" w:cs="Times New Roman"/>
          <w:sz w:val="24"/>
          <w:szCs w:val="24"/>
        </w:rPr>
        <w:t>0 mm mesh</w:t>
      </w:r>
      <w:r w:rsidRPr="008E7AAD">
        <w:rPr>
          <w:rFonts w:ascii="Times New Roman" w:hAnsi="Times New Roman" w:cs="Times New Roman"/>
          <w:sz w:val="24"/>
          <w:szCs w:val="24"/>
        </w:rPr>
        <w:t>) either along or perpendicular to</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existing paths or small vegetation gaps. The distance between nets varied,</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but together they extended over ~550 m in</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 xml:space="preserve">total distance. At each </w:t>
      </w:r>
      <w:r w:rsidR="00836619">
        <w:rPr>
          <w:rFonts w:ascii="Times New Roman" w:hAnsi="Times New Roman" w:cs="Times New Roman"/>
          <w:sz w:val="24"/>
          <w:szCs w:val="24"/>
        </w:rPr>
        <w:t>site</w:t>
      </w:r>
      <w:r w:rsidRPr="008E7AAD">
        <w:rPr>
          <w:rFonts w:ascii="Times New Roman" w:hAnsi="Times New Roman" w:cs="Times New Roman"/>
          <w:sz w:val="24"/>
          <w:szCs w:val="24"/>
        </w:rPr>
        <w:t xml:space="preserve"> nets</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were open for two continuous days, from</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dawn to 17:00 on day 1 and dawn to 11:00</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on day 2. All captured birds were identified</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to species, sexed</w:t>
      </w:r>
      <w:r w:rsidR="00836619">
        <w:rPr>
          <w:rFonts w:ascii="Times New Roman" w:hAnsi="Times New Roman" w:cs="Times New Roman"/>
          <w:sz w:val="24"/>
          <w:szCs w:val="24"/>
        </w:rPr>
        <w:t>,</w:t>
      </w:r>
      <w:r w:rsidRPr="008E7AAD">
        <w:rPr>
          <w:rFonts w:ascii="Times New Roman" w:hAnsi="Times New Roman" w:cs="Times New Roman"/>
          <w:sz w:val="24"/>
          <w:szCs w:val="24"/>
        </w:rPr>
        <w:t xml:space="preserve"> and aged (hatching year,</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adults) usi</w:t>
      </w:r>
      <w:r w:rsidR="00520DFB">
        <w:rPr>
          <w:rFonts w:ascii="Times New Roman" w:hAnsi="Times New Roman" w:cs="Times New Roman"/>
          <w:sz w:val="24"/>
          <w:szCs w:val="24"/>
        </w:rPr>
        <w:t>ng plumage characteristics (</w:t>
      </w:r>
      <w:r w:rsidRPr="008E7AAD">
        <w:rPr>
          <w:rFonts w:ascii="Times New Roman" w:hAnsi="Times New Roman" w:cs="Times New Roman"/>
          <w:sz w:val="24"/>
          <w:szCs w:val="24"/>
        </w:rPr>
        <w:t>Ridgely and Greenfield 2001). All birds</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were uniquely banded with a numbered aluminum</w:t>
      </w:r>
      <w:r w:rsidR="00126789">
        <w:rPr>
          <w:rFonts w:ascii="Times New Roman" w:hAnsi="Times New Roman" w:cs="Times New Roman"/>
          <w:sz w:val="24"/>
          <w:szCs w:val="24"/>
        </w:rPr>
        <w:t xml:space="preserve"> </w:t>
      </w:r>
      <w:r w:rsidRPr="008E7AAD">
        <w:rPr>
          <w:rFonts w:ascii="Times New Roman" w:hAnsi="Times New Roman" w:cs="Times New Roman"/>
          <w:sz w:val="24"/>
          <w:szCs w:val="24"/>
        </w:rPr>
        <w:t>band.</w:t>
      </w:r>
    </w:p>
    <w:p w14:paraId="2E3DDB12" w14:textId="77777777" w:rsidR="00256B10" w:rsidRDefault="00256B10" w:rsidP="00256B10">
      <w:pPr>
        <w:autoSpaceDE w:val="0"/>
        <w:autoSpaceDN w:val="0"/>
        <w:adjustRightInd w:val="0"/>
        <w:spacing w:after="0" w:line="240" w:lineRule="auto"/>
        <w:rPr>
          <w:rFonts w:ascii="Times New Roman" w:hAnsi="Times New Roman" w:cs="Times New Roman"/>
          <w:sz w:val="24"/>
          <w:szCs w:val="24"/>
        </w:rPr>
      </w:pPr>
    </w:p>
    <w:p w14:paraId="160A00DB" w14:textId="77777777" w:rsidR="005534BC" w:rsidRPr="00B152D2" w:rsidRDefault="005534BC" w:rsidP="005534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Mist net schedules and locations were determined in order to avoid the potential for n</w:t>
      </w:r>
      <w:r w:rsidRPr="00B152D2">
        <w:rPr>
          <w:rFonts w:ascii="Times New Roman" w:hAnsi="Times New Roman" w:cs="Times New Roman"/>
          <w:sz w:val="24"/>
          <w:szCs w:val="24"/>
        </w:rPr>
        <w:t xml:space="preserve">et shyness or net avoidance (Karr 1981). Birds may learn through experience the placement of mist nets (Karr 1981), but net shyness is largely avoided by the presence of large gaps in net arrays (Ralph et al. 2004), and by reducing the number of days of continuous mist netting to no more than three days (Burton and </w:t>
      </w:r>
      <w:proofErr w:type="spellStart"/>
      <w:r w:rsidRPr="00B152D2">
        <w:rPr>
          <w:rFonts w:ascii="Times New Roman" w:hAnsi="Times New Roman" w:cs="Times New Roman"/>
          <w:sz w:val="24"/>
          <w:szCs w:val="24"/>
        </w:rPr>
        <w:t>DeSante</w:t>
      </w:r>
      <w:proofErr w:type="spellEnd"/>
      <w:r w:rsidRPr="00B152D2">
        <w:rPr>
          <w:rFonts w:ascii="Times New Roman" w:hAnsi="Times New Roman" w:cs="Times New Roman"/>
          <w:sz w:val="24"/>
          <w:szCs w:val="24"/>
        </w:rPr>
        <w:t xml:space="preserve"> </w:t>
      </w:r>
      <w:r w:rsidRPr="00B152D2">
        <w:rPr>
          <w:rFonts w:ascii="Times New Roman" w:hAnsi="Times New Roman" w:cs="Times New Roman"/>
          <w:iCs/>
          <w:sz w:val="24"/>
          <w:szCs w:val="24"/>
        </w:rPr>
        <w:t>2004</w:t>
      </w:r>
      <w:r w:rsidRPr="00B152D2">
        <w:rPr>
          <w:rFonts w:ascii="Times New Roman" w:hAnsi="Times New Roman" w:cs="Times New Roman"/>
          <w:sz w:val="24"/>
          <w:szCs w:val="24"/>
        </w:rPr>
        <w:t xml:space="preserve">, </w:t>
      </w:r>
      <w:proofErr w:type="spellStart"/>
      <w:r w:rsidRPr="00B152D2">
        <w:rPr>
          <w:rFonts w:ascii="Times New Roman" w:hAnsi="Times New Roman" w:cs="Times New Roman"/>
          <w:sz w:val="24"/>
          <w:szCs w:val="24"/>
        </w:rPr>
        <w:t>Faaborg</w:t>
      </w:r>
      <w:proofErr w:type="spellEnd"/>
      <w:r w:rsidRPr="00B152D2">
        <w:rPr>
          <w:rFonts w:ascii="Times New Roman" w:hAnsi="Times New Roman" w:cs="Times New Roman"/>
          <w:sz w:val="24"/>
          <w:szCs w:val="24"/>
        </w:rPr>
        <w:t xml:space="preserve"> </w:t>
      </w:r>
      <w:r w:rsidRPr="00B152D2">
        <w:rPr>
          <w:rFonts w:ascii="Times New Roman" w:hAnsi="Times New Roman" w:cs="Times New Roman"/>
          <w:iCs/>
          <w:sz w:val="24"/>
          <w:szCs w:val="24"/>
        </w:rPr>
        <w:t>et al. 2004</w:t>
      </w:r>
      <w:r w:rsidRPr="00B152D2">
        <w:rPr>
          <w:rFonts w:ascii="Times New Roman" w:hAnsi="Times New Roman" w:cs="Times New Roman"/>
          <w:sz w:val="24"/>
          <w:szCs w:val="24"/>
        </w:rPr>
        <w:t xml:space="preserve">). Many previous studies have shown avoidance of nets by previously captured birds may last from no more than a few days (Nur and </w:t>
      </w:r>
      <w:proofErr w:type="spellStart"/>
      <w:r w:rsidRPr="00B152D2">
        <w:rPr>
          <w:rFonts w:ascii="Times New Roman" w:hAnsi="Times New Roman" w:cs="Times New Roman"/>
          <w:sz w:val="24"/>
          <w:szCs w:val="24"/>
        </w:rPr>
        <w:t>Geupel</w:t>
      </w:r>
      <w:proofErr w:type="spellEnd"/>
      <w:r w:rsidRPr="00B152D2">
        <w:rPr>
          <w:rFonts w:ascii="Times New Roman" w:hAnsi="Times New Roman" w:cs="Times New Roman"/>
          <w:sz w:val="24"/>
          <w:szCs w:val="24"/>
        </w:rPr>
        <w:t xml:space="preserve"> 1993, Ballard et al. </w:t>
      </w:r>
      <w:r w:rsidRPr="00B152D2">
        <w:rPr>
          <w:rFonts w:ascii="Times New Roman" w:hAnsi="Times New Roman" w:cs="Times New Roman"/>
          <w:iCs/>
          <w:sz w:val="24"/>
          <w:szCs w:val="24"/>
        </w:rPr>
        <w:t>2004</w:t>
      </w:r>
      <w:r w:rsidRPr="00B152D2">
        <w:rPr>
          <w:rFonts w:ascii="Times New Roman" w:hAnsi="Times New Roman" w:cs="Times New Roman"/>
          <w:sz w:val="24"/>
          <w:szCs w:val="24"/>
        </w:rPr>
        <w:t>) to a week (</w:t>
      </w:r>
      <w:proofErr w:type="spellStart"/>
      <w:r w:rsidRPr="00B152D2">
        <w:rPr>
          <w:rFonts w:ascii="Times New Roman" w:hAnsi="Times New Roman" w:cs="Times New Roman"/>
          <w:sz w:val="24"/>
          <w:szCs w:val="24"/>
        </w:rPr>
        <w:t>DeSante</w:t>
      </w:r>
      <w:proofErr w:type="spellEnd"/>
      <w:r w:rsidRPr="00B152D2">
        <w:rPr>
          <w:rFonts w:ascii="Times New Roman" w:hAnsi="Times New Roman" w:cs="Times New Roman"/>
          <w:sz w:val="24"/>
          <w:szCs w:val="24"/>
        </w:rPr>
        <w:t xml:space="preserve"> et al. 2004), or rarely a month (</w:t>
      </w:r>
      <w:proofErr w:type="spellStart"/>
      <w:r w:rsidRPr="00B152D2">
        <w:rPr>
          <w:rFonts w:ascii="Times New Roman" w:hAnsi="Times New Roman" w:cs="Times New Roman"/>
          <w:sz w:val="24"/>
          <w:szCs w:val="24"/>
        </w:rPr>
        <w:t>Faaborg</w:t>
      </w:r>
      <w:proofErr w:type="spellEnd"/>
      <w:r w:rsidRPr="00B152D2">
        <w:rPr>
          <w:rFonts w:ascii="Times New Roman" w:hAnsi="Times New Roman" w:cs="Times New Roman"/>
          <w:sz w:val="24"/>
          <w:szCs w:val="24"/>
        </w:rPr>
        <w:t xml:space="preserve"> et al. </w:t>
      </w:r>
      <w:r w:rsidRPr="00B152D2">
        <w:rPr>
          <w:rFonts w:ascii="Times New Roman" w:hAnsi="Times New Roman" w:cs="Times New Roman"/>
          <w:iCs/>
          <w:sz w:val="24"/>
          <w:szCs w:val="24"/>
        </w:rPr>
        <w:t>2004</w:t>
      </w:r>
      <w:r w:rsidRPr="00B152D2">
        <w:rPr>
          <w:rFonts w:ascii="Times New Roman" w:hAnsi="Times New Roman" w:cs="Times New Roman"/>
          <w:sz w:val="24"/>
          <w:szCs w:val="24"/>
        </w:rPr>
        <w:t>), but no evidence suggests that birds avoid nets for longer periods of time (Ralph et al. 2004).</w:t>
      </w:r>
    </w:p>
    <w:p w14:paraId="18CF97B2" w14:textId="77777777" w:rsidR="005534BC" w:rsidRPr="00B152D2" w:rsidRDefault="005534BC" w:rsidP="005534BC">
      <w:pPr>
        <w:autoSpaceDE w:val="0"/>
        <w:autoSpaceDN w:val="0"/>
        <w:adjustRightInd w:val="0"/>
        <w:spacing w:after="0" w:line="240" w:lineRule="auto"/>
        <w:rPr>
          <w:rFonts w:ascii="Times New Roman" w:hAnsi="Times New Roman" w:cs="Times New Roman"/>
          <w:sz w:val="24"/>
          <w:szCs w:val="24"/>
        </w:rPr>
      </w:pPr>
    </w:p>
    <w:p w14:paraId="6EFB3BBD" w14:textId="77777777" w:rsidR="005534BC" w:rsidDel="00F538E2" w:rsidRDefault="005534BC" w:rsidP="00256B10">
      <w:pPr>
        <w:autoSpaceDE w:val="0"/>
        <w:autoSpaceDN w:val="0"/>
        <w:adjustRightInd w:val="0"/>
        <w:spacing w:after="0" w:line="240" w:lineRule="auto"/>
        <w:rPr>
          <w:del w:id="30" w:author="Microsoft Office User" w:date="2021-02-07T08:44:00Z"/>
          <w:rFonts w:ascii="Times New Roman" w:hAnsi="Times New Roman" w:cs="Times New Roman"/>
          <w:sz w:val="24"/>
          <w:szCs w:val="24"/>
        </w:rPr>
      </w:pPr>
    </w:p>
    <w:p w14:paraId="372FA4B7" w14:textId="77777777" w:rsidR="001E5736" w:rsidRPr="00353DCA" w:rsidRDefault="001E5736" w:rsidP="001E5736">
      <w:pPr>
        <w:autoSpaceDE w:val="0"/>
        <w:autoSpaceDN w:val="0"/>
        <w:adjustRightInd w:val="0"/>
        <w:spacing w:after="0" w:line="240" w:lineRule="auto"/>
        <w:rPr>
          <w:rFonts w:ascii="Times New Roman" w:hAnsi="Times New Roman" w:cs="Times New Roman"/>
          <w:sz w:val="24"/>
          <w:szCs w:val="24"/>
        </w:rPr>
      </w:pPr>
      <w:r w:rsidRPr="00353DCA">
        <w:rPr>
          <w:rFonts w:ascii="Times New Roman" w:hAnsi="Times New Roman" w:cs="Times New Roman"/>
          <w:sz w:val="24"/>
          <w:szCs w:val="24"/>
        </w:rPr>
        <w:t xml:space="preserve">Mist nets are subject to several </w:t>
      </w:r>
      <w:r>
        <w:rPr>
          <w:rFonts w:ascii="Times New Roman" w:hAnsi="Times New Roman" w:cs="Times New Roman"/>
          <w:sz w:val="24"/>
          <w:szCs w:val="24"/>
        </w:rPr>
        <w:t xml:space="preserve">biases (Ralph </w:t>
      </w:r>
      <w:r w:rsidRPr="00353DCA">
        <w:rPr>
          <w:rFonts w:ascii="Times New Roman" w:hAnsi="Times New Roman" w:cs="Times New Roman"/>
          <w:sz w:val="24"/>
          <w:szCs w:val="24"/>
        </w:rPr>
        <w:t>and Scott 1981, Karr 1981, Remsen</w:t>
      </w:r>
      <w:r>
        <w:rPr>
          <w:rFonts w:ascii="Times New Roman" w:hAnsi="Times New Roman" w:cs="Times New Roman"/>
          <w:sz w:val="24"/>
          <w:szCs w:val="24"/>
        </w:rPr>
        <w:t xml:space="preserve"> and Parker 1983). For example, </w:t>
      </w:r>
      <w:r w:rsidRPr="00353DCA">
        <w:rPr>
          <w:rFonts w:ascii="Times New Roman" w:hAnsi="Times New Roman" w:cs="Times New Roman"/>
          <w:sz w:val="24"/>
          <w:szCs w:val="24"/>
        </w:rPr>
        <w:t xml:space="preserve">in some habitats nets </w:t>
      </w:r>
      <w:r>
        <w:rPr>
          <w:rFonts w:ascii="Times New Roman" w:hAnsi="Times New Roman" w:cs="Times New Roman"/>
          <w:sz w:val="24"/>
          <w:szCs w:val="24"/>
        </w:rPr>
        <w:t xml:space="preserve">do not sample all strata of the </w:t>
      </w:r>
      <w:r w:rsidRPr="00353DCA">
        <w:rPr>
          <w:rFonts w:ascii="Times New Roman" w:hAnsi="Times New Roman" w:cs="Times New Roman"/>
          <w:sz w:val="24"/>
          <w:szCs w:val="24"/>
        </w:rPr>
        <w:t>vegetation, very small or very l</w:t>
      </w:r>
      <w:r>
        <w:rPr>
          <w:rFonts w:ascii="Times New Roman" w:hAnsi="Times New Roman" w:cs="Times New Roman"/>
          <w:sz w:val="24"/>
          <w:szCs w:val="24"/>
        </w:rPr>
        <w:t xml:space="preserve">arge birds may be ineffectively </w:t>
      </w:r>
      <w:r w:rsidRPr="00353DCA">
        <w:rPr>
          <w:rFonts w:ascii="Times New Roman" w:hAnsi="Times New Roman" w:cs="Times New Roman"/>
          <w:sz w:val="24"/>
          <w:szCs w:val="24"/>
        </w:rPr>
        <w:t>sampled, and nets may overes</w:t>
      </w:r>
      <w:r>
        <w:rPr>
          <w:rFonts w:ascii="Times New Roman" w:hAnsi="Times New Roman" w:cs="Times New Roman"/>
          <w:sz w:val="24"/>
          <w:szCs w:val="24"/>
        </w:rPr>
        <w:t xml:space="preserve">timate the abundance of species </w:t>
      </w:r>
      <w:r w:rsidRPr="00353DCA">
        <w:rPr>
          <w:rFonts w:ascii="Times New Roman" w:hAnsi="Times New Roman" w:cs="Times New Roman"/>
          <w:sz w:val="24"/>
          <w:szCs w:val="24"/>
        </w:rPr>
        <w:t>that travel widely in search of f</w:t>
      </w:r>
      <w:r>
        <w:rPr>
          <w:rFonts w:ascii="Times New Roman" w:hAnsi="Times New Roman" w:cs="Times New Roman"/>
          <w:sz w:val="24"/>
          <w:szCs w:val="24"/>
        </w:rPr>
        <w:t xml:space="preserve">ood over that of more sedentary </w:t>
      </w:r>
      <w:r w:rsidRPr="00353DCA">
        <w:rPr>
          <w:rFonts w:ascii="Times New Roman" w:hAnsi="Times New Roman" w:cs="Times New Roman"/>
          <w:sz w:val="24"/>
          <w:szCs w:val="24"/>
        </w:rPr>
        <w:t>foragers (Remsen a</w:t>
      </w:r>
      <w:r>
        <w:rPr>
          <w:rFonts w:ascii="Times New Roman" w:hAnsi="Times New Roman" w:cs="Times New Roman"/>
          <w:sz w:val="24"/>
          <w:szCs w:val="24"/>
        </w:rPr>
        <w:t xml:space="preserve">nd Parker 1983, Remsen and Good </w:t>
      </w:r>
      <w:r w:rsidRPr="00353DCA">
        <w:rPr>
          <w:rFonts w:ascii="Times New Roman" w:hAnsi="Times New Roman" w:cs="Times New Roman"/>
          <w:sz w:val="24"/>
          <w:szCs w:val="24"/>
        </w:rPr>
        <w:t xml:space="preserve">1996). While recognizing these </w:t>
      </w:r>
      <w:r>
        <w:rPr>
          <w:rFonts w:ascii="Times New Roman" w:hAnsi="Times New Roman" w:cs="Times New Roman"/>
          <w:sz w:val="24"/>
          <w:szCs w:val="24"/>
        </w:rPr>
        <w:t xml:space="preserve">potential biases, in this study </w:t>
      </w:r>
      <w:r w:rsidR="00520DFB">
        <w:rPr>
          <w:rFonts w:ascii="Times New Roman" w:hAnsi="Times New Roman" w:cs="Times New Roman"/>
          <w:sz w:val="24"/>
          <w:szCs w:val="24"/>
        </w:rPr>
        <w:t xml:space="preserve">we minimize </w:t>
      </w:r>
      <w:r w:rsidRPr="00353DCA">
        <w:rPr>
          <w:rFonts w:ascii="Times New Roman" w:hAnsi="Times New Roman" w:cs="Times New Roman"/>
          <w:sz w:val="24"/>
          <w:szCs w:val="24"/>
        </w:rPr>
        <w:t xml:space="preserve">these </w:t>
      </w:r>
      <w:r>
        <w:rPr>
          <w:rFonts w:ascii="Times New Roman" w:hAnsi="Times New Roman" w:cs="Times New Roman"/>
          <w:sz w:val="24"/>
          <w:szCs w:val="24"/>
        </w:rPr>
        <w:t xml:space="preserve">problems because </w:t>
      </w:r>
      <w:r w:rsidRPr="00353DCA">
        <w:rPr>
          <w:rFonts w:ascii="Times New Roman" w:hAnsi="Times New Roman" w:cs="Times New Roman"/>
          <w:sz w:val="24"/>
          <w:szCs w:val="24"/>
        </w:rPr>
        <w:t>we limit analyses</w:t>
      </w:r>
      <w:r w:rsidRPr="00353DCA">
        <w:rPr>
          <w:rFonts w:ascii="Times New Roman" w:hAnsi="Times New Roman" w:cs="Times New Roman"/>
          <w:color w:val="222222"/>
          <w:sz w:val="24"/>
          <w:szCs w:val="24"/>
        </w:rPr>
        <w:t xml:space="preserve"> </w:t>
      </w:r>
      <w:r w:rsidRPr="00353DCA">
        <w:rPr>
          <w:rFonts w:ascii="Times New Roman" w:hAnsi="Times New Roman" w:cs="Times New Roman"/>
          <w:sz w:val="24"/>
          <w:szCs w:val="24"/>
        </w:rPr>
        <w:t>of net-capture frequencies to comparisons within species</w:t>
      </w:r>
      <w:r>
        <w:rPr>
          <w:rFonts w:ascii="Times New Roman" w:hAnsi="Times New Roman" w:cs="Times New Roman"/>
          <w:sz w:val="24"/>
          <w:szCs w:val="24"/>
        </w:rPr>
        <w:t xml:space="preserve"> over time. Thus, we assume</w:t>
      </w:r>
      <w:r w:rsidRPr="00353DCA">
        <w:rPr>
          <w:rFonts w:ascii="Times New Roman" w:hAnsi="Times New Roman" w:cs="Times New Roman"/>
          <w:sz w:val="24"/>
          <w:szCs w:val="24"/>
        </w:rPr>
        <w:t xml:space="preserve"> capture rate is proportional to the abundance</w:t>
      </w:r>
      <w:r>
        <w:rPr>
          <w:rFonts w:ascii="Times New Roman" w:hAnsi="Times New Roman" w:cs="Times New Roman"/>
          <w:sz w:val="24"/>
          <w:szCs w:val="24"/>
        </w:rPr>
        <w:t xml:space="preserve"> of the species</w:t>
      </w:r>
      <w:r w:rsidRPr="00353DCA">
        <w:rPr>
          <w:rFonts w:ascii="Times New Roman" w:hAnsi="Times New Roman" w:cs="Times New Roman"/>
          <w:sz w:val="24"/>
          <w:szCs w:val="24"/>
        </w:rPr>
        <w:t>, and that the relationship between capture rate and abundance does not vary with time</w:t>
      </w:r>
      <w:r>
        <w:rPr>
          <w:rFonts w:ascii="Times New Roman" w:hAnsi="Times New Roman" w:cs="Times New Roman"/>
          <w:sz w:val="24"/>
          <w:szCs w:val="24"/>
        </w:rPr>
        <w:t xml:space="preserve"> (Remsen and Good </w:t>
      </w:r>
      <w:r w:rsidRPr="00353DCA">
        <w:rPr>
          <w:rFonts w:ascii="Times New Roman" w:hAnsi="Times New Roman" w:cs="Times New Roman"/>
          <w:sz w:val="24"/>
          <w:szCs w:val="24"/>
        </w:rPr>
        <w:t xml:space="preserve">1996, </w:t>
      </w:r>
      <w:proofErr w:type="spellStart"/>
      <w:r w:rsidRPr="00353DCA">
        <w:rPr>
          <w:rFonts w:ascii="Times New Roman" w:hAnsi="Times New Roman" w:cs="Times New Roman"/>
          <w:sz w:val="24"/>
          <w:szCs w:val="24"/>
        </w:rPr>
        <w:t>Silkey</w:t>
      </w:r>
      <w:proofErr w:type="spellEnd"/>
      <w:r w:rsidRPr="00353DCA">
        <w:rPr>
          <w:rFonts w:ascii="Times New Roman" w:hAnsi="Times New Roman" w:cs="Times New Roman"/>
          <w:sz w:val="24"/>
          <w:szCs w:val="24"/>
        </w:rPr>
        <w:t xml:space="preserve"> et al. 1999</w:t>
      </w:r>
      <w:r>
        <w:rPr>
          <w:rFonts w:ascii="Times New Roman" w:hAnsi="Times New Roman" w:cs="Times New Roman"/>
          <w:sz w:val="24"/>
          <w:szCs w:val="24"/>
        </w:rPr>
        <w:t>)</w:t>
      </w:r>
      <w:r w:rsidRPr="00353DCA">
        <w:rPr>
          <w:rFonts w:ascii="Times New Roman" w:hAnsi="Times New Roman" w:cs="Times New Roman"/>
          <w:sz w:val="24"/>
          <w:szCs w:val="24"/>
        </w:rPr>
        <w:t>.</w:t>
      </w:r>
    </w:p>
    <w:p w14:paraId="39CEDF6A" w14:textId="77777777" w:rsidR="001E5736" w:rsidRDefault="001E5736" w:rsidP="00256B10">
      <w:pPr>
        <w:autoSpaceDE w:val="0"/>
        <w:autoSpaceDN w:val="0"/>
        <w:adjustRightInd w:val="0"/>
        <w:spacing w:after="0" w:line="240" w:lineRule="auto"/>
        <w:rPr>
          <w:rFonts w:ascii="Times New Roman" w:hAnsi="Times New Roman" w:cs="Times New Roman"/>
          <w:sz w:val="24"/>
          <w:szCs w:val="24"/>
        </w:rPr>
      </w:pPr>
    </w:p>
    <w:p w14:paraId="505DC4AB" w14:textId="77777777" w:rsidR="00DD17AC" w:rsidRDefault="00256B10" w:rsidP="00DD17AC">
      <w:pPr>
        <w:autoSpaceDE w:val="0"/>
        <w:autoSpaceDN w:val="0"/>
        <w:adjustRightInd w:val="0"/>
        <w:spacing w:after="0" w:line="240" w:lineRule="auto"/>
        <w:rPr>
          <w:rFonts w:ascii="Times New Roman" w:hAnsi="Times New Roman" w:cs="Times New Roman"/>
          <w:sz w:val="24"/>
          <w:szCs w:val="24"/>
        </w:rPr>
      </w:pPr>
      <w:r w:rsidRPr="00256B10">
        <w:rPr>
          <w:rFonts w:ascii="Times New Roman" w:hAnsi="Times New Roman" w:cs="Times New Roman"/>
          <w:sz w:val="24"/>
          <w:szCs w:val="24"/>
        </w:rPr>
        <w:t xml:space="preserve">We classified birds captured in mist nets into groups based on </w:t>
      </w:r>
      <w:r>
        <w:rPr>
          <w:rFonts w:ascii="Times New Roman" w:hAnsi="Times New Roman" w:cs="Times New Roman"/>
          <w:sz w:val="24"/>
          <w:szCs w:val="24"/>
        </w:rPr>
        <w:t xml:space="preserve">body mass, diet, </w:t>
      </w:r>
      <w:r w:rsidRPr="00256B10">
        <w:rPr>
          <w:rFonts w:ascii="Times New Roman" w:hAnsi="Times New Roman" w:cs="Times New Roman"/>
          <w:sz w:val="24"/>
          <w:szCs w:val="24"/>
        </w:rPr>
        <w:t xml:space="preserve">primary habitat occupied, </w:t>
      </w:r>
      <w:r>
        <w:rPr>
          <w:rFonts w:ascii="Times New Roman" w:hAnsi="Times New Roman" w:cs="Times New Roman"/>
          <w:sz w:val="24"/>
          <w:szCs w:val="24"/>
        </w:rPr>
        <w:t>and habitat breadth</w:t>
      </w:r>
      <w:r w:rsidRPr="00256B10">
        <w:rPr>
          <w:rFonts w:ascii="Times New Roman" w:hAnsi="Times New Roman" w:cs="Times New Roman"/>
          <w:sz w:val="24"/>
          <w:szCs w:val="24"/>
        </w:rPr>
        <w:t>. Body mass was d</w:t>
      </w:r>
      <w:r>
        <w:rPr>
          <w:rFonts w:ascii="Times New Roman" w:hAnsi="Times New Roman" w:cs="Times New Roman"/>
          <w:sz w:val="24"/>
          <w:szCs w:val="24"/>
        </w:rPr>
        <w:t>etermined by reference to published data on Ecuadorian birds (Toral 1996</w:t>
      </w:r>
      <w:r w:rsidRPr="00256B10">
        <w:rPr>
          <w:rFonts w:ascii="Times New Roman" w:hAnsi="Times New Roman" w:cs="Times New Roman"/>
          <w:sz w:val="24"/>
          <w:szCs w:val="24"/>
        </w:rPr>
        <w:t>, Ridgely and Greenf</w:t>
      </w:r>
      <w:r w:rsidR="00520DFB">
        <w:rPr>
          <w:rFonts w:ascii="Times New Roman" w:hAnsi="Times New Roman" w:cs="Times New Roman"/>
          <w:sz w:val="24"/>
          <w:szCs w:val="24"/>
        </w:rPr>
        <w:t xml:space="preserve">ield 2001, </w:t>
      </w:r>
      <w:r>
        <w:rPr>
          <w:rFonts w:ascii="Times New Roman" w:hAnsi="Times New Roman" w:cs="Times New Roman"/>
          <w:sz w:val="24"/>
          <w:szCs w:val="24"/>
        </w:rPr>
        <w:t>Dunning 2007</w:t>
      </w:r>
      <w:r w:rsidR="00520DFB">
        <w:rPr>
          <w:rFonts w:ascii="Times New Roman" w:hAnsi="Times New Roman" w:cs="Times New Roman"/>
          <w:sz w:val="24"/>
          <w:szCs w:val="24"/>
        </w:rPr>
        <w:t>, Latta et al. 2011</w:t>
      </w:r>
      <w:r>
        <w:rPr>
          <w:rFonts w:ascii="Times New Roman" w:hAnsi="Times New Roman" w:cs="Times New Roman"/>
          <w:sz w:val="24"/>
          <w:szCs w:val="24"/>
        </w:rPr>
        <w:t xml:space="preserve">) and </w:t>
      </w:r>
      <w:r w:rsidRPr="00256B10">
        <w:rPr>
          <w:rFonts w:ascii="Times New Roman" w:hAnsi="Times New Roman" w:cs="Times New Roman"/>
          <w:sz w:val="24"/>
          <w:szCs w:val="24"/>
        </w:rPr>
        <w:t>our unpublished data. Birds were grouped by diet on the basis</w:t>
      </w:r>
      <w:r>
        <w:rPr>
          <w:rFonts w:ascii="Times New Roman" w:hAnsi="Times New Roman" w:cs="Times New Roman"/>
          <w:sz w:val="24"/>
          <w:szCs w:val="24"/>
        </w:rPr>
        <w:t xml:space="preserve"> </w:t>
      </w:r>
      <w:r w:rsidRPr="00256B10">
        <w:rPr>
          <w:rFonts w:ascii="Times New Roman" w:hAnsi="Times New Roman" w:cs="Times New Roman"/>
          <w:sz w:val="24"/>
          <w:szCs w:val="24"/>
        </w:rPr>
        <w:t>of principal food items c</w:t>
      </w:r>
      <w:r>
        <w:rPr>
          <w:rFonts w:ascii="Times New Roman" w:hAnsi="Times New Roman" w:cs="Times New Roman"/>
          <w:sz w:val="24"/>
          <w:szCs w:val="24"/>
        </w:rPr>
        <w:t xml:space="preserve">onsumed (Ridgely and Greenfield </w:t>
      </w:r>
      <w:r w:rsidR="00DD17AC">
        <w:rPr>
          <w:rFonts w:ascii="Times New Roman" w:hAnsi="Times New Roman" w:cs="Times New Roman"/>
          <w:sz w:val="24"/>
          <w:szCs w:val="24"/>
        </w:rPr>
        <w:t>2001; pers. obs.)</w:t>
      </w:r>
      <w:r w:rsidRPr="00256B10">
        <w:rPr>
          <w:rFonts w:ascii="Times New Roman" w:hAnsi="Times New Roman" w:cs="Times New Roman"/>
          <w:sz w:val="24"/>
          <w:szCs w:val="24"/>
        </w:rPr>
        <w:t xml:space="preserve"> as insectiv</w:t>
      </w:r>
      <w:r w:rsidR="00DD17AC">
        <w:rPr>
          <w:rFonts w:ascii="Times New Roman" w:hAnsi="Times New Roman" w:cs="Times New Roman"/>
          <w:sz w:val="24"/>
          <w:szCs w:val="24"/>
        </w:rPr>
        <w:t xml:space="preserve">ores, nectarivores, granivores, </w:t>
      </w:r>
      <w:r w:rsidRPr="00256B10">
        <w:rPr>
          <w:rFonts w:ascii="Times New Roman" w:hAnsi="Times New Roman" w:cs="Times New Roman"/>
          <w:sz w:val="24"/>
          <w:szCs w:val="24"/>
        </w:rPr>
        <w:t xml:space="preserve">frugivores, </w:t>
      </w:r>
      <w:r>
        <w:rPr>
          <w:rFonts w:ascii="Times New Roman" w:hAnsi="Times New Roman" w:cs="Times New Roman"/>
          <w:sz w:val="24"/>
          <w:szCs w:val="24"/>
        </w:rPr>
        <w:t xml:space="preserve">carnivores, </w:t>
      </w:r>
      <w:r w:rsidR="00DD17AC">
        <w:rPr>
          <w:rFonts w:ascii="Times New Roman" w:hAnsi="Times New Roman" w:cs="Times New Roman"/>
          <w:sz w:val="24"/>
          <w:szCs w:val="24"/>
        </w:rPr>
        <w:t xml:space="preserve">and omnivores. </w:t>
      </w:r>
      <w:r w:rsidRPr="00256B10">
        <w:rPr>
          <w:rFonts w:ascii="Times New Roman" w:hAnsi="Times New Roman" w:cs="Times New Roman"/>
          <w:sz w:val="24"/>
          <w:szCs w:val="24"/>
        </w:rPr>
        <w:t>We assigned all specie</w:t>
      </w:r>
      <w:r w:rsidR="00DD17AC">
        <w:rPr>
          <w:rFonts w:ascii="Times New Roman" w:hAnsi="Times New Roman" w:cs="Times New Roman"/>
          <w:sz w:val="24"/>
          <w:szCs w:val="24"/>
        </w:rPr>
        <w:t xml:space="preserve">s to a single preferred habitat </w:t>
      </w:r>
      <w:r w:rsidRPr="00256B10">
        <w:rPr>
          <w:rFonts w:ascii="Times New Roman" w:hAnsi="Times New Roman" w:cs="Times New Roman"/>
          <w:sz w:val="24"/>
          <w:szCs w:val="24"/>
        </w:rPr>
        <w:t xml:space="preserve">on the basis of </w:t>
      </w:r>
      <w:proofErr w:type="spellStart"/>
      <w:r w:rsidRPr="00256B10">
        <w:rPr>
          <w:rFonts w:ascii="Times New Roman" w:hAnsi="Times New Roman" w:cs="Times New Roman"/>
          <w:sz w:val="24"/>
          <w:szCs w:val="24"/>
        </w:rPr>
        <w:t>Stotz</w:t>
      </w:r>
      <w:proofErr w:type="spellEnd"/>
      <w:r w:rsidRPr="00256B10">
        <w:rPr>
          <w:rFonts w:ascii="Times New Roman" w:hAnsi="Times New Roman" w:cs="Times New Roman"/>
          <w:sz w:val="24"/>
          <w:szCs w:val="24"/>
        </w:rPr>
        <w:t xml:space="preserve"> et al. (1</w:t>
      </w:r>
      <w:r w:rsidR="00DD17AC">
        <w:rPr>
          <w:rFonts w:ascii="Times New Roman" w:hAnsi="Times New Roman" w:cs="Times New Roman"/>
          <w:sz w:val="24"/>
          <w:szCs w:val="24"/>
        </w:rPr>
        <w:t xml:space="preserve">996). For species whose primary </w:t>
      </w:r>
      <w:r w:rsidRPr="00256B10">
        <w:rPr>
          <w:rFonts w:ascii="Times New Roman" w:hAnsi="Times New Roman" w:cs="Times New Roman"/>
          <w:sz w:val="24"/>
          <w:szCs w:val="24"/>
        </w:rPr>
        <w:t>habitat was not repre</w:t>
      </w:r>
      <w:r w:rsidR="00DD17AC">
        <w:rPr>
          <w:rFonts w:ascii="Times New Roman" w:hAnsi="Times New Roman" w:cs="Times New Roman"/>
          <w:sz w:val="24"/>
          <w:szCs w:val="24"/>
        </w:rPr>
        <w:t xml:space="preserve">sented at </w:t>
      </w:r>
      <w:proofErr w:type="spellStart"/>
      <w:r w:rsidR="00DD17AC" w:rsidRPr="008E7AAD">
        <w:rPr>
          <w:rFonts w:ascii="Times New Roman" w:hAnsi="Times New Roman" w:cs="Times New Roman"/>
          <w:sz w:val="24"/>
          <w:szCs w:val="24"/>
        </w:rPr>
        <w:t>Cajas</w:t>
      </w:r>
      <w:proofErr w:type="spellEnd"/>
      <w:r w:rsidR="00DD17AC" w:rsidRPr="008E7AAD">
        <w:rPr>
          <w:rFonts w:ascii="Times New Roman" w:hAnsi="Times New Roman" w:cs="Times New Roman"/>
          <w:sz w:val="24"/>
          <w:szCs w:val="24"/>
        </w:rPr>
        <w:t xml:space="preserve"> National Park</w:t>
      </w:r>
      <w:r w:rsidR="00DD17AC">
        <w:rPr>
          <w:rFonts w:ascii="Times New Roman" w:hAnsi="Times New Roman" w:cs="Times New Roman"/>
          <w:sz w:val="24"/>
          <w:szCs w:val="24"/>
        </w:rPr>
        <w:t xml:space="preserve"> or the </w:t>
      </w:r>
      <w:proofErr w:type="spellStart"/>
      <w:r w:rsidR="00DD17AC">
        <w:rPr>
          <w:rFonts w:ascii="Times New Roman" w:hAnsi="Times New Roman" w:cs="Times New Roman"/>
          <w:sz w:val="24"/>
          <w:szCs w:val="24"/>
        </w:rPr>
        <w:t>Mazán</w:t>
      </w:r>
      <w:proofErr w:type="spellEnd"/>
      <w:r w:rsidR="00DD17AC">
        <w:rPr>
          <w:rFonts w:ascii="Times New Roman" w:hAnsi="Times New Roman" w:cs="Times New Roman"/>
          <w:sz w:val="24"/>
          <w:szCs w:val="24"/>
        </w:rPr>
        <w:t xml:space="preserve"> Reserve, we </w:t>
      </w:r>
      <w:r w:rsidRPr="00256B10">
        <w:rPr>
          <w:rFonts w:ascii="Times New Roman" w:hAnsi="Times New Roman" w:cs="Times New Roman"/>
          <w:sz w:val="24"/>
          <w:szCs w:val="24"/>
        </w:rPr>
        <w:t>selected the next most prefer</w:t>
      </w:r>
      <w:r w:rsidR="00DD17AC">
        <w:rPr>
          <w:rFonts w:ascii="Times New Roman" w:hAnsi="Times New Roman" w:cs="Times New Roman"/>
          <w:sz w:val="24"/>
          <w:szCs w:val="24"/>
        </w:rPr>
        <w:t xml:space="preserve">red habitat recognized by </w:t>
      </w:r>
      <w:proofErr w:type="spellStart"/>
      <w:r w:rsidR="00DD17AC">
        <w:rPr>
          <w:rFonts w:ascii="Times New Roman" w:hAnsi="Times New Roman" w:cs="Times New Roman"/>
          <w:sz w:val="24"/>
          <w:szCs w:val="24"/>
        </w:rPr>
        <w:t>Stotz</w:t>
      </w:r>
      <w:proofErr w:type="spellEnd"/>
      <w:r w:rsidR="00DD17AC">
        <w:rPr>
          <w:rFonts w:ascii="Times New Roman" w:hAnsi="Times New Roman" w:cs="Times New Roman"/>
          <w:sz w:val="24"/>
          <w:szCs w:val="24"/>
        </w:rPr>
        <w:t xml:space="preserve"> </w:t>
      </w:r>
      <w:r w:rsidRPr="00256B10">
        <w:rPr>
          <w:rFonts w:ascii="Times New Roman" w:hAnsi="Times New Roman" w:cs="Times New Roman"/>
          <w:sz w:val="24"/>
          <w:szCs w:val="24"/>
        </w:rPr>
        <w:t xml:space="preserve">et al. (1996) that was present. </w:t>
      </w:r>
      <w:r w:rsidR="002879BA">
        <w:rPr>
          <w:rFonts w:ascii="Times New Roman" w:hAnsi="Times New Roman" w:cs="Times New Roman"/>
          <w:sz w:val="24"/>
          <w:szCs w:val="24"/>
        </w:rPr>
        <w:t xml:space="preserve">Habitats can also be seen as an indication of elevational preferences, as habitat changes with elevation in the Andes. </w:t>
      </w:r>
      <w:r w:rsidR="00DD17AC">
        <w:rPr>
          <w:rFonts w:ascii="Times New Roman" w:hAnsi="Times New Roman" w:cs="Times New Roman"/>
          <w:sz w:val="24"/>
          <w:szCs w:val="24"/>
        </w:rPr>
        <w:t>Habitats</w:t>
      </w:r>
      <w:r w:rsidR="002879BA">
        <w:rPr>
          <w:rFonts w:ascii="Times New Roman" w:hAnsi="Times New Roman" w:cs="Times New Roman"/>
          <w:sz w:val="24"/>
          <w:szCs w:val="24"/>
        </w:rPr>
        <w:t>, from relatively low to relatively high elevation,</w:t>
      </w:r>
      <w:r w:rsidR="00DD17AC">
        <w:rPr>
          <w:rFonts w:ascii="Times New Roman" w:hAnsi="Times New Roman" w:cs="Times New Roman"/>
          <w:sz w:val="24"/>
          <w:szCs w:val="24"/>
        </w:rPr>
        <w:t xml:space="preserve"> were montane evergreen </w:t>
      </w:r>
      <w:r w:rsidRPr="00256B10">
        <w:rPr>
          <w:rFonts w:ascii="Times New Roman" w:hAnsi="Times New Roman" w:cs="Times New Roman"/>
          <w:sz w:val="24"/>
          <w:szCs w:val="24"/>
        </w:rPr>
        <w:t>forest</w:t>
      </w:r>
      <w:r w:rsidR="00DD17AC">
        <w:rPr>
          <w:rFonts w:ascii="Times New Roman" w:hAnsi="Times New Roman" w:cs="Times New Roman"/>
          <w:sz w:val="24"/>
          <w:szCs w:val="24"/>
        </w:rPr>
        <w:t xml:space="preserve"> (F)</w:t>
      </w:r>
      <w:r w:rsidRPr="00256B10">
        <w:rPr>
          <w:rFonts w:ascii="Times New Roman" w:hAnsi="Times New Roman" w:cs="Times New Roman"/>
          <w:sz w:val="24"/>
          <w:szCs w:val="24"/>
        </w:rPr>
        <w:t xml:space="preserve">, </w:t>
      </w:r>
      <w:r w:rsidR="00DD17AC">
        <w:rPr>
          <w:rFonts w:ascii="Times New Roman" w:hAnsi="Times New Roman" w:cs="Times New Roman"/>
          <w:sz w:val="24"/>
          <w:szCs w:val="24"/>
        </w:rPr>
        <w:t xml:space="preserve">montane </w:t>
      </w:r>
      <w:r w:rsidR="00397631">
        <w:rPr>
          <w:rFonts w:ascii="Times New Roman" w:hAnsi="Times New Roman" w:cs="Times New Roman"/>
          <w:sz w:val="24"/>
          <w:szCs w:val="24"/>
        </w:rPr>
        <w:t>sh</w:t>
      </w:r>
      <w:r w:rsidRPr="00256B10">
        <w:rPr>
          <w:rFonts w:ascii="Times New Roman" w:hAnsi="Times New Roman" w:cs="Times New Roman"/>
          <w:sz w:val="24"/>
          <w:szCs w:val="24"/>
        </w:rPr>
        <w:t>rub and secondary forest</w:t>
      </w:r>
      <w:r w:rsidR="00DD17AC">
        <w:rPr>
          <w:rFonts w:ascii="Times New Roman" w:hAnsi="Times New Roman" w:cs="Times New Roman"/>
          <w:sz w:val="24"/>
          <w:szCs w:val="24"/>
        </w:rPr>
        <w:t xml:space="preserve"> (N)</w:t>
      </w:r>
      <w:r w:rsidRPr="00256B10">
        <w:rPr>
          <w:rFonts w:ascii="Times New Roman" w:hAnsi="Times New Roman" w:cs="Times New Roman"/>
          <w:sz w:val="24"/>
          <w:szCs w:val="24"/>
        </w:rPr>
        <w:t xml:space="preserve">, </w:t>
      </w:r>
      <w:r w:rsidR="00DD17AC">
        <w:rPr>
          <w:rFonts w:ascii="Times New Roman" w:hAnsi="Times New Roman" w:cs="Times New Roman"/>
          <w:sz w:val="24"/>
          <w:szCs w:val="24"/>
        </w:rPr>
        <w:t xml:space="preserve">forest </w:t>
      </w:r>
      <w:r w:rsidRPr="00256B10">
        <w:rPr>
          <w:rFonts w:ascii="Times New Roman" w:hAnsi="Times New Roman" w:cs="Times New Roman"/>
          <w:sz w:val="24"/>
          <w:szCs w:val="24"/>
        </w:rPr>
        <w:t>edge</w:t>
      </w:r>
      <w:r w:rsidR="00DD17AC">
        <w:rPr>
          <w:rFonts w:ascii="Times New Roman" w:hAnsi="Times New Roman" w:cs="Times New Roman"/>
          <w:sz w:val="24"/>
          <w:szCs w:val="24"/>
        </w:rPr>
        <w:t xml:space="preserve"> (E)</w:t>
      </w:r>
      <w:r w:rsidRPr="00256B10">
        <w:rPr>
          <w:rFonts w:ascii="Times New Roman" w:hAnsi="Times New Roman" w:cs="Times New Roman"/>
          <w:sz w:val="24"/>
          <w:szCs w:val="24"/>
        </w:rPr>
        <w:t>, high</w:t>
      </w:r>
      <w:r w:rsidR="00DD17AC">
        <w:rPr>
          <w:rFonts w:ascii="Times New Roman" w:hAnsi="Times New Roman" w:cs="Times New Roman"/>
          <w:sz w:val="24"/>
          <w:szCs w:val="24"/>
        </w:rPr>
        <w:t xml:space="preserve"> </w:t>
      </w:r>
      <w:r w:rsidRPr="00256B10">
        <w:rPr>
          <w:rFonts w:ascii="Times New Roman" w:hAnsi="Times New Roman" w:cs="Times New Roman"/>
          <w:sz w:val="24"/>
          <w:szCs w:val="24"/>
        </w:rPr>
        <w:t>elevation</w:t>
      </w:r>
      <w:r w:rsidR="00DD17AC">
        <w:rPr>
          <w:rFonts w:ascii="Times New Roman" w:hAnsi="Times New Roman" w:cs="Times New Roman"/>
          <w:sz w:val="24"/>
          <w:szCs w:val="24"/>
        </w:rPr>
        <w:t xml:space="preserve"> dwarf or </w:t>
      </w:r>
      <w:r w:rsidRPr="00256B10">
        <w:rPr>
          <w:rFonts w:ascii="Times New Roman" w:hAnsi="Times New Roman" w:cs="Times New Roman"/>
          <w:sz w:val="24"/>
          <w:szCs w:val="24"/>
        </w:rPr>
        <w:t>elfin forest</w:t>
      </w:r>
      <w:r w:rsidR="00DD17AC">
        <w:rPr>
          <w:rFonts w:ascii="Times New Roman" w:hAnsi="Times New Roman" w:cs="Times New Roman"/>
          <w:sz w:val="24"/>
          <w:szCs w:val="24"/>
        </w:rPr>
        <w:t xml:space="preserve"> (D)</w:t>
      </w:r>
      <w:r w:rsidRPr="00256B10">
        <w:rPr>
          <w:rFonts w:ascii="Times New Roman" w:hAnsi="Times New Roman" w:cs="Times New Roman"/>
          <w:sz w:val="24"/>
          <w:szCs w:val="24"/>
        </w:rPr>
        <w:t xml:space="preserve">, and </w:t>
      </w:r>
      <w:proofErr w:type="spellStart"/>
      <w:r w:rsidRPr="00256B10">
        <w:rPr>
          <w:rFonts w:ascii="Times New Roman" w:hAnsi="Times New Roman" w:cs="Times New Roman"/>
          <w:i/>
          <w:iCs/>
          <w:sz w:val="24"/>
          <w:szCs w:val="24"/>
        </w:rPr>
        <w:t>páramo</w:t>
      </w:r>
      <w:proofErr w:type="spellEnd"/>
      <w:r w:rsidRPr="00256B10">
        <w:rPr>
          <w:rFonts w:ascii="Times New Roman" w:hAnsi="Times New Roman" w:cs="Times New Roman"/>
          <w:i/>
          <w:iCs/>
          <w:sz w:val="24"/>
          <w:szCs w:val="24"/>
        </w:rPr>
        <w:t xml:space="preserve"> </w:t>
      </w:r>
      <w:r w:rsidRPr="00256B10">
        <w:rPr>
          <w:rFonts w:ascii="Times New Roman" w:hAnsi="Times New Roman" w:cs="Times New Roman"/>
          <w:sz w:val="24"/>
          <w:szCs w:val="24"/>
        </w:rPr>
        <w:t>grasslands</w:t>
      </w:r>
      <w:r w:rsidR="00DD17AC">
        <w:rPr>
          <w:rFonts w:ascii="Times New Roman" w:hAnsi="Times New Roman" w:cs="Times New Roman"/>
          <w:sz w:val="24"/>
          <w:szCs w:val="24"/>
        </w:rPr>
        <w:t xml:space="preserve"> (P). </w:t>
      </w:r>
      <w:r w:rsidRPr="00256B10">
        <w:rPr>
          <w:rFonts w:ascii="Times New Roman" w:hAnsi="Times New Roman" w:cs="Times New Roman"/>
          <w:sz w:val="24"/>
          <w:szCs w:val="24"/>
        </w:rPr>
        <w:t>Habitat breadth was</w:t>
      </w:r>
      <w:r w:rsidR="00DD17AC">
        <w:rPr>
          <w:rFonts w:ascii="Times New Roman" w:hAnsi="Times New Roman" w:cs="Times New Roman"/>
          <w:sz w:val="24"/>
          <w:szCs w:val="24"/>
        </w:rPr>
        <w:t xml:space="preserve"> also derived from </w:t>
      </w:r>
      <w:proofErr w:type="spellStart"/>
      <w:r w:rsidR="00DD17AC">
        <w:rPr>
          <w:rFonts w:ascii="Times New Roman" w:hAnsi="Times New Roman" w:cs="Times New Roman"/>
          <w:sz w:val="24"/>
          <w:szCs w:val="24"/>
        </w:rPr>
        <w:t>Stotz</w:t>
      </w:r>
      <w:proofErr w:type="spellEnd"/>
      <w:r w:rsidR="00DD17AC">
        <w:rPr>
          <w:rFonts w:ascii="Times New Roman" w:hAnsi="Times New Roman" w:cs="Times New Roman"/>
          <w:sz w:val="24"/>
          <w:szCs w:val="24"/>
        </w:rPr>
        <w:t xml:space="preserve"> et al. </w:t>
      </w:r>
      <w:r w:rsidRPr="00256B10">
        <w:rPr>
          <w:rFonts w:ascii="Times New Roman" w:hAnsi="Times New Roman" w:cs="Times New Roman"/>
          <w:sz w:val="24"/>
          <w:szCs w:val="24"/>
        </w:rPr>
        <w:t>(1996) and was expressed as the n</w:t>
      </w:r>
      <w:r w:rsidR="00DD17AC">
        <w:rPr>
          <w:rFonts w:ascii="Times New Roman" w:hAnsi="Times New Roman" w:cs="Times New Roman"/>
          <w:sz w:val="24"/>
          <w:szCs w:val="24"/>
        </w:rPr>
        <w:t xml:space="preserve">umber of habitats occupied </w:t>
      </w:r>
      <w:r w:rsidRPr="00256B10">
        <w:rPr>
          <w:rFonts w:ascii="Times New Roman" w:hAnsi="Times New Roman" w:cs="Times New Roman"/>
          <w:sz w:val="24"/>
          <w:szCs w:val="24"/>
        </w:rPr>
        <w:t>by the species across its range</w:t>
      </w:r>
      <w:r w:rsidR="00DD17AC">
        <w:rPr>
          <w:rFonts w:ascii="Times New Roman" w:hAnsi="Times New Roman" w:cs="Times New Roman"/>
          <w:sz w:val="24"/>
          <w:szCs w:val="24"/>
        </w:rPr>
        <w:t xml:space="preserve">, with more specialized species </w:t>
      </w:r>
      <w:r w:rsidRPr="00256B10">
        <w:rPr>
          <w:rFonts w:ascii="Times New Roman" w:hAnsi="Times New Roman" w:cs="Times New Roman"/>
          <w:sz w:val="24"/>
          <w:szCs w:val="24"/>
        </w:rPr>
        <w:t>occupying fewer habitats.</w:t>
      </w:r>
    </w:p>
    <w:p w14:paraId="384EA1D3" w14:textId="77777777" w:rsidR="00627032" w:rsidDel="00F538E2" w:rsidRDefault="00627032" w:rsidP="00627032">
      <w:pPr>
        <w:spacing w:after="0" w:line="240" w:lineRule="auto"/>
        <w:rPr>
          <w:del w:id="31" w:author="Microsoft Office User" w:date="2021-02-07T08:44:00Z"/>
          <w:rFonts w:ascii="TimesNewRomanPS" w:hAnsi="TimesNewRomanPS" w:cs="TimesNewRomanPS"/>
          <w:sz w:val="24"/>
          <w:szCs w:val="24"/>
        </w:rPr>
      </w:pPr>
    </w:p>
    <w:p w14:paraId="3BA2DCFE" w14:textId="77777777" w:rsidR="00627032" w:rsidRDefault="00627032" w:rsidP="00627032">
      <w:pPr>
        <w:spacing w:after="0" w:line="240" w:lineRule="auto"/>
        <w:rPr>
          <w:rFonts w:ascii="TimesNewRomanPS" w:hAnsi="TimesNewRomanPS" w:cs="TimesNewRomanPS"/>
          <w:sz w:val="24"/>
          <w:szCs w:val="24"/>
        </w:rPr>
      </w:pPr>
    </w:p>
    <w:p w14:paraId="7204BEBB" w14:textId="77777777" w:rsidR="001F78CD" w:rsidRPr="00627032" w:rsidRDefault="001F78CD" w:rsidP="00627032">
      <w:pPr>
        <w:spacing w:after="0" w:line="240" w:lineRule="auto"/>
        <w:rPr>
          <w:rFonts w:ascii="TimesNewRomanPS" w:hAnsi="TimesNewRomanPS" w:cs="TimesNewRomanPS"/>
          <w:sz w:val="24"/>
          <w:szCs w:val="24"/>
        </w:rPr>
      </w:pPr>
      <w:r>
        <w:rPr>
          <w:rFonts w:ascii="Times New Roman" w:hAnsi="Times New Roman" w:cs="Times New Roman"/>
          <w:sz w:val="24"/>
          <w:szCs w:val="24"/>
        </w:rPr>
        <w:t>Statistical Analyses</w:t>
      </w:r>
    </w:p>
    <w:p w14:paraId="3B16108F" w14:textId="26F8ACAD" w:rsidR="001F78CD" w:rsidRDefault="001F78CD" w:rsidP="001F78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data set consists of count data with correlation resulting from repeated measurements on the same species </w:t>
      </w:r>
      <w:del w:id="32" w:author="Microsoft Office User" w:date="2021-04-14T12:59:00Z">
        <w:r w:rsidDel="006B3F5B">
          <w:rPr>
            <w:rFonts w:ascii="Times New Roman" w:hAnsi="Times New Roman" w:cs="Times New Roman"/>
            <w:sz w:val="24"/>
            <w:szCs w:val="24"/>
          </w:rPr>
          <w:delText>in the same</w:delText>
        </w:r>
      </w:del>
      <w:proofErr w:type="spellStart"/>
      <w:ins w:id="33" w:author="Microsoft Office User" w:date="2021-04-14T12:59:00Z">
        <w:r w:rsidR="006B3F5B">
          <w:rPr>
            <w:rFonts w:ascii="Times New Roman" w:hAnsi="Times New Roman" w:cs="Times New Roman"/>
            <w:sz w:val="24"/>
            <w:szCs w:val="24"/>
          </w:rPr>
          <w:t>accross</w:t>
        </w:r>
      </w:ins>
      <w:proofErr w:type="spellEnd"/>
      <w:r>
        <w:rPr>
          <w:rFonts w:ascii="Times New Roman" w:hAnsi="Times New Roman" w:cs="Times New Roman"/>
          <w:sz w:val="24"/>
          <w:szCs w:val="24"/>
        </w:rPr>
        <w:t xml:space="preserve"> </w:t>
      </w:r>
      <w:commentRangeStart w:id="34"/>
      <w:r>
        <w:rPr>
          <w:rFonts w:ascii="Times New Roman" w:hAnsi="Times New Roman" w:cs="Times New Roman"/>
          <w:sz w:val="24"/>
          <w:szCs w:val="24"/>
        </w:rPr>
        <w:t>sites</w:t>
      </w:r>
      <w:commentRangeEnd w:id="34"/>
      <w:r w:rsidR="00787A6D">
        <w:rPr>
          <w:rStyle w:val="CommentReference"/>
        </w:rPr>
        <w:commentReference w:id="34"/>
      </w:r>
      <w:r>
        <w:rPr>
          <w:rFonts w:ascii="Times New Roman" w:hAnsi="Times New Roman" w:cs="Times New Roman"/>
          <w:sz w:val="24"/>
          <w:szCs w:val="24"/>
        </w:rPr>
        <w:t xml:space="preserve"> </w:t>
      </w:r>
      <w:ins w:id="35" w:author="Microsoft Office User" w:date="2021-04-14T12:43:00Z">
        <w:r w:rsidR="00787A6D">
          <w:rPr>
            <w:rFonts w:ascii="Times New Roman" w:hAnsi="Times New Roman" w:cs="Times New Roman"/>
            <w:sz w:val="24"/>
            <w:szCs w:val="24"/>
          </w:rPr>
          <w:t xml:space="preserve">within years, and </w:t>
        </w:r>
      </w:ins>
      <w:del w:id="36" w:author="Microsoft Office User" w:date="2021-04-14T12:59:00Z">
        <w:r w:rsidDel="006B3F5B">
          <w:rPr>
            <w:rFonts w:ascii="Times New Roman" w:hAnsi="Times New Roman" w:cs="Times New Roman"/>
            <w:sz w:val="24"/>
            <w:szCs w:val="24"/>
          </w:rPr>
          <w:delText xml:space="preserve">across </w:delText>
        </w:r>
      </w:del>
      <w:ins w:id="37" w:author="Microsoft Office User" w:date="2021-04-14T12:59:00Z">
        <w:r w:rsidR="006B3F5B">
          <w:rPr>
            <w:rFonts w:ascii="Times New Roman" w:hAnsi="Times New Roman" w:cs="Times New Roman"/>
            <w:sz w:val="24"/>
            <w:szCs w:val="24"/>
          </w:rPr>
          <w:t>within</w:t>
        </w:r>
        <w:r w:rsidR="006B3F5B">
          <w:rPr>
            <w:rFonts w:ascii="Times New Roman" w:hAnsi="Times New Roman" w:cs="Times New Roman"/>
            <w:sz w:val="24"/>
            <w:szCs w:val="24"/>
          </w:rPr>
          <w:t xml:space="preserve"> </w:t>
        </w:r>
      </w:ins>
      <w:ins w:id="38" w:author="Microsoft Office User" w:date="2021-04-14T12:43:00Z">
        <w:r w:rsidR="00787A6D">
          <w:rPr>
            <w:rFonts w:ascii="Times New Roman" w:hAnsi="Times New Roman" w:cs="Times New Roman"/>
            <w:sz w:val="24"/>
            <w:szCs w:val="24"/>
          </w:rPr>
          <w:t xml:space="preserve">sites between </w:t>
        </w:r>
      </w:ins>
      <w:r>
        <w:rPr>
          <w:rFonts w:ascii="Times New Roman" w:hAnsi="Times New Roman" w:cs="Times New Roman"/>
          <w:sz w:val="24"/>
          <w:szCs w:val="24"/>
        </w:rPr>
        <w:t xml:space="preserve">years. We fit a generalized linear mixed model (GLMM) to model capture rate as a function of time and habitat type. We also </w:t>
      </w:r>
      <w:del w:id="39" w:author="Microsoft Office User" w:date="2021-04-14T13:00:00Z">
        <w:r w:rsidDel="006B3F5B">
          <w:rPr>
            <w:rFonts w:ascii="Times New Roman" w:hAnsi="Times New Roman" w:cs="Times New Roman"/>
            <w:sz w:val="24"/>
            <w:szCs w:val="24"/>
          </w:rPr>
          <w:delText xml:space="preserve">used GLMMs to </w:delText>
        </w:r>
      </w:del>
      <w:r>
        <w:rPr>
          <w:rFonts w:ascii="Times New Roman" w:hAnsi="Times New Roman" w:cs="Times New Roman"/>
          <w:sz w:val="24"/>
          <w:szCs w:val="24"/>
        </w:rPr>
        <w:t>model</w:t>
      </w:r>
      <w:ins w:id="40" w:author="Microsoft Office User" w:date="2021-04-14T13:00:00Z">
        <w:r w:rsidR="006B3F5B">
          <w:rPr>
            <w:rFonts w:ascii="Times New Roman" w:hAnsi="Times New Roman" w:cs="Times New Roman"/>
            <w:sz w:val="24"/>
            <w:szCs w:val="24"/>
          </w:rPr>
          <w:t>ed</w:t>
        </w:r>
      </w:ins>
      <w:r>
        <w:rPr>
          <w:rFonts w:ascii="Times New Roman" w:hAnsi="Times New Roman" w:cs="Times New Roman"/>
          <w:sz w:val="24"/>
          <w:szCs w:val="24"/>
        </w:rPr>
        <w:t xml:space="preserve"> capture rate as a function of time and diet categories, time and body-mass classes, time and preferred habitat, and time and habitat breadth. </w:t>
      </w:r>
      <w:del w:id="41" w:author="Microsoft Office User" w:date="2021-04-14T13:01:00Z">
        <w:r w:rsidDel="006B3F5B">
          <w:rPr>
            <w:rFonts w:ascii="Times New Roman" w:hAnsi="Times New Roman" w:cs="Times New Roman"/>
            <w:sz w:val="24"/>
            <w:szCs w:val="24"/>
          </w:rPr>
          <w:delText xml:space="preserve">We </w:delText>
        </w:r>
      </w:del>
      <w:ins w:id="42" w:author="Microsoft Office User" w:date="2021-04-14T13:01:00Z">
        <w:r w:rsidR="006B3F5B">
          <w:rPr>
            <w:rFonts w:ascii="Times New Roman" w:hAnsi="Times New Roman" w:cs="Times New Roman"/>
            <w:sz w:val="24"/>
            <w:szCs w:val="24"/>
          </w:rPr>
          <w:t>All models</w:t>
        </w:r>
        <w:r w:rsidR="006B3F5B">
          <w:rPr>
            <w:rFonts w:ascii="Times New Roman" w:hAnsi="Times New Roman" w:cs="Times New Roman"/>
            <w:sz w:val="24"/>
            <w:szCs w:val="24"/>
          </w:rPr>
          <w:t xml:space="preserve"> </w:t>
        </w:r>
      </w:ins>
      <w:r>
        <w:rPr>
          <w:rFonts w:ascii="Times New Roman" w:hAnsi="Times New Roman" w:cs="Times New Roman"/>
          <w:sz w:val="24"/>
          <w:szCs w:val="24"/>
        </w:rPr>
        <w:t>included random intercepts and slopes for each species nested within each habitat</w:t>
      </w:r>
      <w:ins w:id="43" w:author="Microsoft Office User" w:date="2021-04-14T13:01:00Z">
        <w:r w:rsidR="006B3F5B">
          <w:rPr>
            <w:rFonts w:ascii="Times New Roman" w:hAnsi="Times New Roman" w:cs="Times New Roman"/>
            <w:sz w:val="24"/>
            <w:szCs w:val="24"/>
          </w:rPr>
          <w:t>.  An example model structure in shown in Appendix 1.</w:t>
        </w:r>
      </w:ins>
      <w:del w:id="44" w:author="Microsoft Office User" w:date="2021-04-14T13:01:00Z">
        <w:r w:rsidDel="006B3F5B">
          <w:rPr>
            <w:rFonts w:ascii="Times New Roman" w:hAnsi="Times New Roman" w:cs="Times New Roman"/>
            <w:sz w:val="24"/>
            <w:szCs w:val="24"/>
          </w:rPr>
          <w:delText>.</w:delText>
        </w:r>
      </w:del>
    </w:p>
    <w:p w14:paraId="588604E8" w14:textId="77777777" w:rsidR="001F78CD" w:rsidRDefault="001F78CD" w:rsidP="001F78CD">
      <w:pPr>
        <w:autoSpaceDE w:val="0"/>
        <w:autoSpaceDN w:val="0"/>
        <w:adjustRightInd w:val="0"/>
        <w:spacing w:after="0" w:line="240" w:lineRule="auto"/>
        <w:rPr>
          <w:rFonts w:ascii="Times New Roman" w:hAnsi="Times New Roman" w:cs="Times New Roman"/>
          <w:sz w:val="24"/>
          <w:szCs w:val="24"/>
        </w:rPr>
      </w:pPr>
    </w:p>
    <w:p w14:paraId="6A65F05C" w14:textId="18BFCBA5" w:rsidR="00812EFA" w:rsidRDefault="001F78CD" w:rsidP="00812EFA">
      <w:pPr>
        <w:spacing w:after="0" w:line="240" w:lineRule="auto"/>
        <w:rPr>
          <w:moveTo w:id="45" w:author="Microsoft Office User" w:date="2021-04-14T10:02:00Z"/>
          <w:rFonts w:ascii="Times New Roman" w:hAnsi="Times New Roman" w:cs="Times New Roman"/>
          <w:color w:val="201F1E"/>
          <w:sz w:val="24"/>
          <w:szCs w:val="24"/>
        </w:rPr>
      </w:pPr>
      <w:r>
        <w:rPr>
          <w:rFonts w:ascii="Times New Roman" w:hAnsi="Times New Roman" w:cs="Times New Roman"/>
          <w:sz w:val="24"/>
          <w:szCs w:val="24"/>
        </w:rPr>
        <w:t>We evaluated</w:t>
      </w:r>
      <w:ins w:id="46" w:author="Microsoft Office User" w:date="2021-04-14T13:02:00Z">
        <w:r w:rsidR="006B3F5B">
          <w:rPr>
            <w:rFonts w:ascii="Times New Roman" w:hAnsi="Times New Roman" w:cs="Times New Roman"/>
            <w:sz w:val="24"/>
            <w:szCs w:val="24"/>
          </w:rPr>
          <w:t xml:space="preserve"> whether our count data was best modeled using</w:t>
        </w:r>
      </w:ins>
      <w:r>
        <w:rPr>
          <w:rFonts w:ascii="Times New Roman" w:hAnsi="Times New Roman" w:cs="Times New Roman"/>
          <w:sz w:val="24"/>
          <w:szCs w:val="24"/>
        </w:rPr>
        <w:t xml:space="preserve"> Poisson, zero-inflated Poisson, negative binomial, and zero-inflated negative binomial </w:t>
      </w:r>
      <w:del w:id="47" w:author="Microsoft Office User" w:date="2021-04-14T13:02:00Z">
        <w:r w:rsidDel="006B3F5B">
          <w:rPr>
            <w:rFonts w:ascii="Times New Roman" w:hAnsi="Times New Roman" w:cs="Times New Roman"/>
            <w:sz w:val="24"/>
            <w:szCs w:val="24"/>
          </w:rPr>
          <w:delText>models</w:delText>
        </w:r>
      </w:del>
      <w:ins w:id="48" w:author="Microsoft Office User" w:date="2021-04-14T13:02:00Z">
        <w:r w:rsidR="006B3F5B">
          <w:rPr>
            <w:rFonts w:ascii="Times New Roman" w:hAnsi="Times New Roman" w:cs="Times New Roman"/>
            <w:sz w:val="24"/>
            <w:szCs w:val="24"/>
          </w:rPr>
          <w:t>error distribution</w:t>
        </w:r>
      </w:ins>
      <w:r>
        <w:rPr>
          <w:rFonts w:ascii="Times New Roman" w:hAnsi="Times New Roman" w:cs="Times New Roman"/>
          <w:sz w:val="24"/>
          <w:szCs w:val="24"/>
        </w:rPr>
        <w:t>, both with and without a</w:t>
      </w:r>
      <w:del w:id="49" w:author="Microsoft Office User" w:date="2021-04-14T11:08:00Z">
        <w:r w:rsidDel="00BB3108">
          <w:rPr>
            <w:rFonts w:ascii="Times New Roman" w:hAnsi="Times New Roman" w:cs="Times New Roman"/>
            <w:sz w:val="24"/>
            <w:szCs w:val="24"/>
          </w:rPr>
          <w:delText>n</w:delText>
        </w:r>
      </w:del>
      <w:r>
        <w:rPr>
          <w:rFonts w:ascii="Times New Roman" w:hAnsi="Times New Roman" w:cs="Times New Roman"/>
          <w:sz w:val="24"/>
          <w:szCs w:val="24"/>
        </w:rPr>
        <w:t xml:space="preserve"> </w:t>
      </w:r>
      <w:ins w:id="50" w:author="Microsoft Office User" w:date="2021-04-14T10:02:00Z">
        <w:r w:rsidR="00812EFA">
          <w:rPr>
            <w:rFonts w:ascii="Times New Roman" w:hAnsi="Times New Roman" w:cs="Times New Roman"/>
            <w:sz w:val="24"/>
            <w:szCs w:val="24"/>
          </w:rPr>
          <w:t>one-y</w:t>
        </w:r>
      </w:ins>
      <w:ins w:id="51" w:author="Microsoft Office User" w:date="2021-04-14T10:03:00Z">
        <w:r w:rsidR="00812EFA">
          <w:rPr>
            <w:rFonts w:ascii="Times New Roman" w:hAnsi="Times New Roman" w:cs="Times New Roman"/>
            <w:sz w:val="24"/>
            <w:szCs w:val="24"/>
          </w:rPr>
          <w:t xml:space="preserve">ear time lag </w:t>
        </w:r>
      </w:ins>
      <w:r w:rsidRPr="00DD360B">
        <w:rPr>
          <w:rFonts w:ascii="Times New Roman" w:hAnsi="Times New Roman" w:cs="Times New Roman"/>
          <w:sz w:val="24"/>
          <w:szCs w:val="24"/>
          <w:highlight w:val="yellow"/>
          <w:rPrChange w:id="52" w:author="Microsoft Office User" w:date="2021-04-12T12:39:00Z">
            <w:rPr>
              <w:rFonts w:ascii="Times New Roman" w:hAnsi="Times New Roman" w:cs="Times New Roman"/>
              <w:sz w:val="24"/>
              <w:szCs w:val="24"/>
            </w:rPr>
          </w:rPrChange>
        </w:rPr>
        <w:t>au</w:t>
      </w:r>
      <w:commentRangeStart w:id="53"/>
      <w:r w:rsidRPr="00DD360B">
        <w:rPr>
          <w:rFonts w:ascii="Times New Roman" w:hAnsi="Times New Roman" w:cs="Times New Roman"/>
          <w:sz w:val="24"/>
          <w:szCs w:val="24"/>
          <w:highlight w:val="yellow"/>
          <w:rPrChange w:id="54" w:author="Microsoft Office User" w:date="2021-04-12T12:39:00Z">
            <w:rPr>
              <w:rFonts w:ascii="Times New Roman" w:hAnsi="Times New Roman" w:cs="Times New Roman"/>
              <w:sz w:val="24"/>
              <w:szCs w:val="24"/>
            </w:rPr>
          </w:rPrChange>
        </w:rPr>
        <w:t>toregressive</w:t>
      </w:r>
      <w:ins w:id="55" w:author="Microsoft Office User" w:date="2021-04-14T10:03:00Z">
        <w:r w:rsidR="00812EFA">
          <w:rPr>
            <w:rFonts w:ascii="Times New Roman" w:hAnsi="Times New Roman" w:cs="Times New Roman"/>
            <w:sz w:val="24"/>
            <w:szCs w:val="24"/>
            <w:highlight w:val="yellow"/>
          </w:rPr>
          <w:t xml:space="preserve"> (AR-1)</w:t>
        </w:r>
      </w:ins>
      <w:del w:id="56" w:author="Microsoft Office User" w:date="2021-04-14T10:03:00Z">
        <w:r w:rsidRPr="00DD360B" w:rsidDel="00812EFA">
          <w:rPr>
            <w:rFonts w:ascii="Times New Roman" w:hAnsi="Times New Roman" w:cs="Times New Roman"/>
            <w:sz w:val="24"/>
            <w:szCs w:val="24"/>
            <w:highlight w:val="yellow"/>
            <w:rPrChange w:id="57" w:author="Microsoft Office User" w:date="2021-04-12T12:39:00Z">
              <w:rPr>
                <w:rFonts w:ascii="Times New Roman" w:hAnsi="Times New Roman" w:cs="Times New Roman"/>
                <w:sz w:val="24"/>
                <w:szCs w:val="24"/>
              </w:rPr>
            </w:rPrChange>
          </w:rPr>
          <w:delText>(1)</w:delText>
        </w:r>
      </w:del>
      <w:r w:rsidRPr="00DD360B">
        <w:rPr>
          <w:rFonts w:ascii="Times New Roman" w:hAnsi="Times New Roman" w:cs="Times New Roman"/>
          <w:sz w:val="24"/>
          <w:szCs w:val="24"/>
          <w:highlight w:val="yellow"/>
          <w:rPrChange w:id="58" w:author="Microsoft Office User" w:date="2021-04-12T12:39:00Z">
            <w:rPr>
              <w:rFonts w:ascii="Times New Roman" w:hAnsi="Times New Roman" w:cs="Times New Roman"/>
              <w:sz w:val="24"/>
              <w:szCs w:val="24"/>
            </w:rPr>
          </w:rPrChange>
        </w:rPr>
        <w:t xml:space="preserve"> c</w:t>
      </w:r>
      <w:commentRangeEnd w:id="53"/>
      <w:r w:rsidR="00F538E2" w:rsidRPr="00DD360B">
        <w:rPr>
          <w:rStyle w:val="CommentReference"/>
          <w:highlight w:val="yellow"/>
          <w:rPrChange w:id="59" w:author="Microsoft Office User" w:date="2021-04-12T12:39:00Z">
            <w:rPr>
              <w:rStyle w:val="CommentReference"/>
            </w:rPr>
          </w:rPrChange>
        </w:rPr>
        <w:commentReference w:id="53"/>
      </w:r>
      <w:r w:rsidRPr="00DD360B">
        <w:rPr>
          <w:rFonts w:ascii="Times New Roman" w:hAnsi="Times New Roman" w:cs="Times New Roman"/>
          <w:sz w:val="24"/>
          <w:szCs w:val="24"/>
          <w:highlight w:val="yellow"/>
          <w:rPrChange w:id="60" w:author="Microsoft Office User" w:date="2021-04-12T12:39:00Z">
            <w:rPr>
              <w:rFonts w:ascii="Times New Roman" w:hAnsi="Times New Roman" w:cs="Times New Roman"/>
              <w:sz w:val="24"/>
              <w:szCs w:val="24"/>
            </w:rPr>
          </w:rPrChange>
        </w:rPr>
        <w:t>orrelation structure</w:t>
      </w:r>
      <w:ins w:id="61" w:author="Microsoft Office User" w:date="2021-04-14T13:03:00Z">
        <w:r w:rsidR="006B3F5B">
          <w:rPr>
            <w:rFonts w:ascii="Times New Roman" w:hAnsi="Times New Roman" w:cs="Times New Roman"/>
            <w:sz w:val="24"/>
            <w:szCs w:val="24"/>
          </w:rPr>
          <w:t xml:space="preserve">.  </w:t>
        </w:r>
      </w:ins>
      <w:del w:id="62" w:author="Microsoft Office User" w:date="2021-04-14T13:02:00Z">
        <w:r w:rsidDel="006B3F5B">
          <w:rPr>
            <w:rFonts w:ascii="Times New Roman" w:hAnsi="Times New Roman" w:cs="Times New Roman"/>
            <w:sz w:val="24"/>
            <w:szCs w:val="24"/>
          </w:rPr>
          <w:delText>,</w:delText>
        </w:r>
      </w:del>
      <w:del w:id="63" w:author="Microsoft Office User" w:date="2021-04-14T13:03:00Z">
        <w:r w:rsidDel="006B3F5B">
          <w:rPr>
            <w:rFonts w:ascii="Times New Roman" w:hAnsi="Times New Roman" w:cs="Times New Roman"/>
            <w:sz w:val="24"/>
            <w:szCs w:val="24"/>
          </w:rPr>
          <w:delText xml:space="preserve"> </w:delText>
        </w:r>
      </w:del>
      <w:del w:id="64" w:author="Microsoft Office User" w:date="2021-04-14T13:02:00Z">
        <w:r w:rsidDel="006B3F5B">
          <w:rPr>
            <w:rFonts w:ascii="Times New Roman" w:hAnsi="Times New Roman" w:cs="Times New Roman"/>
            <w:sz w:val="24"/>
            <w:szCs w:val="24"/>
          </w:rPr>
          <w:delText xml:space="preserve">for </w:delText>
        </w:r>
      </w:del>
      <w:del w:id="65" w:author="Microsoft Office User" w:date="2021-04-14T13:03:00Z">
        <w:r w:rsidDel="006B3F5B">
          <w:rPr>
            <w:rFonts w:ascii="Times New Roman" w:hAnsi="Times New Roman" w:cs="Times New Roman"/>
            <w:sz w:val="24"/>
            <w:szCs w:val="24"/>
          </w:rPr>
          <w:delText>goodness-of-fit using AIC</w:delText>
        </w:r>
      </w:del>
      <w:r>
        <w:rPr>
          <w:rFonts w:ascii="Times New Roman" w:hAnsi="Times New Roman" w:cs="Times New Roman"/>
          <w:sz w:val="24"/>
          <w:szCs w:val="24"/>
        </w:rPr>
        <w:t xml:space="preserve"> </w:t>
      </w:r>
      <w:del w:id="66" w:author="Microsoft Office User" w:date="2021-04-14T13:03:00Z">
        <w:r w:rsidDel="006B3F5B">
          <w:rPr>
            <w:rFonts w:ascii="Times New Roman" w:hAnsi="Times New Roman" w:cs="Times New Roman"/>
            <w:sz w:val="24"/>
            <w:szCs w:val="24"/>
          </w:rPr>
          <w:delText xml:space="preserve">(Akaike 1974). </w:delText>
        </w:r>
      </w:del>
      <w:del w:id="67" w:author="Microsoft Office User" w:date="2021-04-14T10:03:00Z">
        <w:r w:rsidDel="00812EFA">
          <w:rPr>
            <w:rFonts w:ascii="Times New Roman" w:hAnsi="Times New Roman" w:cs="Times New Roman"/>
            <w:sz w:val="24"/>
            <w:szCs w:val="24"/>
          </w:rPr>
          <w:delText>Autoregressive(1)</w:delText>
        </w:r>
      </w:del>
      <w:ins w:id="68" w:author="Microsoft Office User" w:date="2021-04-14T10:03:00Z">
        <w:r w:rsidR="00812EFA">
          <w:rPr>
            <w:rFonts w:ascii="Times New Roman" w:hAnsi="Times New Roman" w:cs="Times New Roman"/>
            <w:sz w:val="24"/>
            <w:szCs w:val="24"/>
          </w:rPr>
          <w:t>AR-1</w:t>
        </w:r>
      </w:ins>
      <w:r>
        <w:rPr>
          <w:rFonts w:ascii="Times New Roman" w:hAnsi="Times New Roman" w:cs="Times New Roman"/>
          <w:sz w:val="24"/>
          <w:szCs w:val="24"/>
        </w:rPr>
        <w:t xml:space="preserve"> models include the response variable at the previous time point as a predictor for the current time point; that is, the observed capture rate at time </w:t>
      </w:r>
      <w:r>
        <w:rPr>
          <w:rFonts w:ascii="Times New Roman" w:hAnsi="Times New Roman" w:cs="Times New Roman"/>
          <w:i/>
          <w:iCs/>
          <w:sz w:val="24"/>
          <w:szCs w:val="24"/>
        </w:rPr>
        <w:t xml:space="preserve">t </w:t>
      </w:r>
      <w:r>
        <w:rPr>
          <w:rFonts w:ascii="Times New Roman" w:hAnsi="Times New Roman" w:cs="Times New Roman"/>
          <w:sz w:val="24"/>
          <w:szCs w:val="24"/>
        </w:rPr>
        <w:t xml:space="preserve">is used to predict the capture rate at time </w:t>
      </w:r>
      <w:r>
        <w:rPr>
          <w:rFonts w:ascii="Times New Roman" w:hAnsi="Times New Roman" w:cs="Times New Roman"/>
          <w:i/>
          <w:iCs/>
          <w:sz w:val="24"/>
          <w:szCs w:val="24"/>
        </w:rPr>
        <w:t xml:space="preserve">t </w:t>
      </w:r>
      <w:r>
        <w:rPr>
          <w:rFonts w:ascii="Times New Roman" w:hAnsi="Times New Roman" w:cs="Times New Roman"/>
          <w:sz w:val="24"/>
          <w:szCs w:val="24"/>
        </w:rPr>
        <w:t>+ 1.</w:t>
      </w:r>
      <w:ins w:id="69" w:author="Microsoft Office User" w:date="2021-04-14T10:02:00Z">
        <w:r w:rsidR="00812EFA">
          <w:rPr>
            <w:rFonts w:ascii="Times New Roman" w:hAnsi="Times New Roman" w:cs="Times New Roman"/>
            <w:sz w:val="24"/>
            <w:szCs w:val="24"/>
          </w:rPr>
          <w:t xml:space="preserve">  </w:t>
        </w:r>
      </w:ins>
      <w:moveToRangeStart w:id="70" w:author="Microsoft Office User" w:date="2021-04-14T10:02:00Z" w:name="move69286951"/>
      <w:commentRangeStart w:id="71"/>
      <w:commentRangeStart w:id="72"/>
      <w:moveTo w:id="73" w:author="Microsoft Office User" w:date="2021-04-14T10:02:00Z">
        <w:r w:rsidR="00812EFA" w:rsidRPr="00D41372">
          <w:rPr>
            <w:rFonts w:ascii="Times New Roman" w:hAnsi="Times New Roman" w:cs="Times New Roman"/>
            <w:sz w:val="24"/>
            <w:szCs w:val="24"/>
            <w:highlight w:val="yellow"/>
          </w:rPr>
          <w:t>Based on AIC</w:t>
        </w:r>
      </w:moveTo>
      <w:ins w:id="74" w:author="Microsoft Office User" w:date="2021-04-14T13:03:00Z">
        <w:r w:rsidR="006B3F5B">
          <w:rPr>
            <w:rFonts w:ascii="Times New Roman" w:hAnsi="Times New Roman" w:cs="Times New Roman"/>
            <w:sz w:val="24"/>
            <w:szCs w:val="24"/>
            <w:highlight w:val="yellow"/>
          </w:rPr>
          <w:t xml:space="preserve"> </w:t>
        </w:r>
        <w:r w:rsidR="006B3F5B">
          <w:rPr>
            <w:rFonts w:ascii="Times New Roman" w:hAnsi="Times New Roman" w:cs="Times New Roman"/>
            <w:sz w:val="24"/>
            <w:szCs w:val="24"/>
          </w:rPr>
          <w:t>(Akaike 1974)</w:t>
        </w:r>
      </w:ins>
      <w:moveTo w:id="75" w:author="Microsoft Office User" w:date="2021-04-14T10:02:00Z">
        <w:r w:rsidR="00812EFA" w:rsidRPr="00D41372">
          <w:rPr>
            <w:rFonts w:ascii="Times New Roman" w:hAnsi="Times New Roman" w:cs="Times New Roman"/>
            <w:sz w:val="24"/>
            <w:szCs w:val="24"/>
            <w:highlight w:val="yellow"/>
          </w:rPr>
          <w:t xml:space="preserve">, </w:t>
        </w:r>
        <w:del w:id="76" w:author="Microsoft Office User" w:date="2021-04-14T10:02:00Z">
          <w:r w:rsidR="00812EFA" w:rsidRPr="00D41372" w:rsidDel="00812EFA">
            <w:rPr>
              <w:rFonts w:ascii="Times New Roman" w:hAnsi="Times New Roman" w:cs="Times New Roman"/>
              <w:sz w:val="24"/>
              <w:szCs w:val="24"/>
              <w:highlight w:val="yellow"/>
            </w:rPr>
            <w:delText>the</w:delText>
          </w:r>
        </w:del>
      </w:moveTo>
      <w:ins w:id="77" w:author="Microsoft Office User" w:date="2021-04-14T10:02:00Z">
        <w:r w:rsidR="00812EFA">
          <w:rPr>
            <w:rFonts w:ascii="Times New Roman" w:hAnsi="Times New Roman" w:cs="Times New Roman"/>
            <w:sz w:val="24"/>
            <w:szCs w:val="24"/>
            <w:highlight w:val="yellow"/>
          </w:rPr>
          <w:t>a</w:t>
        </w:r>
      </w:ins>
      <w:moveTo w:id="78" w:author="Microsoft Office User" w:date="2021-04-14T10:02:00Z">
        <w:r w:rsidR="00812EFA" w:rsidRPr="00D41372">
          <w:rPr>
            <w:rFonts w:ascii="Times New Roman" w:hAnsi="Times New Roman" w:cs="Times New Roman"/>
            <w:sz w:val="24"/>
            <w:szCs w:val="24"/>
            <w:highlight w:val="yellow"/>
          </w:rPr>
          <w:t xml:space="preserve"> negative binomial model with </w:t>
        </w:r>
        <w:del w:id="79" w:author="Microsoft Office User" w:date="2021-04-14T13:03:00Z">
          <w:r w:rsidR="00812EFA" w:rsidRPr="00D41372" w:rsidDel="006B3F5B">
            <w:rPr>
              <w:rFonts w:ascii="Times New Roman" w:hAnsi="Times New Roman" w:cs="Times New Roman"/>
              <w:sz w:val="24"/>
              <w:szCs w:val="24"/>
              <w:highlight w:val="yellow"/>
            </w:rPr>
            <w:delText>autoregressive</w:delText>
          </w:r>
        </w:del>
      </w:moveTo>
      <w:ins w:id="80" w:author="Microsoft Office User" w:date="2021-04-14T13:03:00Z">
        <w:r w:rsidR="006B3F5B">
          <w:rPr>
            <w:rFonts w:ascii="Times New Roman" w:hAnsi="Times New Roman" w:cs="Times New Roman"/>
            <w:sz w:val="24"/>
            <w:szCs w:val="24"/>
            <w:highlight w:val="yellow"/>
          </w:rPr>
          <w:t>an AR-1</w:t>
        </w:r>
      </w:ins>
      <w:moveTo w:id="81" w:author="Microsoft Office User" w:date="2021-04-14T10:02:00Z">
        <w:r w:rsidR="00812EFA" w:rsidRPr="00D41372">
          <w:rPr>
            <w:rFonts w:ascii="Times New Roman" w:hAnsi="Times New Roman" w:cs="Times New Roman"/>
            <w:sz w:val="24"/>
            <w:szCs w:val="24"/>
            <w:highlight w:val="yellow"/>
          </w:rPr>
          <w:t xml:space="preserve"> correlation structure performed best in modeling capture rate (Appendix </w:t>
        </w:r>
      </w:moveTo>
      <w:ins w:id="82" w:author="Microsoft Office User" w:date="2021-04-14T13:03:00Z">
        <w:r w:rsidR="006B3F5B">
          <w:rPr>
            <w:rFonts w:ascii="Times New Roman" w:hAnsi="Times New Roman" w:cs="Times New Roman"/>
            <w:sz w:val="24"/>
            <w:szCs w:val="24"/>
            <w:highlight w:val="yellow"/>
          </w:rPr>
          <w:t>2</w:t>
        </w:r>
      </w:ins>
      <w:moveTo w:id="83" w:author="Microsoft Office User" w:date="2021-04-14T10:02:00Z">
        <w:del w:id="84" w:author="Microsoft Office User" w:date="2021-04-14T13:03:00Z">
          <w:r w:rsidR="00812EFA" w:rsidRPr="00D41372" w:rsidDel="006B3F5B">
            <w:rPr>
              <w:rFonts w:ascii="Times New Roman" w:hAnsi="Times New Roman" w:cs="Times New Roman"/>
              <w:sz w:val="24"/>
              <w:szCs w:val="24"/>
              <w:highlight w:val="yellow"/>
            </w:rPr>
            <w:delText>1</w:delText>
          </w:r>
        </w:del>
        <w:r w:rsidR="00812EFA" w:rsidRPr="00D41372">
          <w:rPr>
            <w:rFonts w:ascii="Times New Roman" w:hAnsi="Times New Roman" w:cs="Times New Roman"/>
            <w:sz w:val="24"/>
            <w:szCs w:val="24"/>
            <w:highlight w:val="yellow"/>
          </w:rPr>
          <w:t>).</w:t>
        </w:r>
        <w:r w:rsidR="00812EFA" w:rsidRPr="00D41372">
          <w:rPr>
            <w:rFonts w:ascii="Times New Roman" w:hAnsi="Times New Roman" w:cs="Times New Roman"/>
            <w:color w:val="201F1E"/>
            <w:sz w:val="24"/>
            <w:szCs w:val="24"/>
            <w:highlight w:val="yellow"/>
          </w:rPr>
          <w:t xml:space="preserve"> </w:t>
        </w:r>
        <w:r w:rsidR="00812EFA" w:rsidRPr="00D41372">
          <w:rPr>
            <w:rFonts w:ascii="Times New Roman" w:hAnsi="Times New Roman" w:cs="Times New Roman"/>
            <w:sz w:val="24"/>
            <w:szCs w:val="24"/>
            <w:highlight w:val="yellow"/>
          </w:rPr>
          <w:t xml:space="preserve">After fitting our model, our sensitivity analysis found that model predictions are very stable if we include those species captured in 4 or more (out of 11) years (Appendix </w:t>
        </w:r>
      </w:moveTo>
      <w:ins w:id="85" w:author="Microsoft Office User" w:date="2021-04-14T13:03:00Z">
        <w:r w:rsidR="003B0AAC">
          <w:rPr>
            <w:rFonts w:ascii="Times New Roman" w:hAnsi="Times New Roman" w:cs="Times New Roman"/>
            <w:sz w:val="24"/>
            <w:szCs w:val="24"/>
            <w:highlight w:val="yellow"/>
          </w:rPr>
          <w:t>3</w:t>
        </w:r>
      </w:ins>
      <w:moveTo w:id="86" w:author="Microsoft Office User" w:date="2021-04-14T10:02:00Z">
        <w:del w:id="87" w:author="Microsoft Office User" w:date="2021-04-14T13:03:00Z">
          <w:r w:rsidR="00812EFA" w:rsidRPr="00D41372" w:rsidDel="003B0AAC">
            <w:rPr>
              <w:rFonts w:ascii="Times New Roman" w:hAnsi="Times New Roman" w:cs="Times New Roman"/>
              <w:sz w:val="24"/>
              <w:szCs w:val="24"/>
              <w:highlight w:val="yellow"/>
            </w:rPr>
            <w:delText>2</w:delText>
          </w:r>
        </w:del>
        <w:r w:rsidR="00812EFA" w:rsidRPr="00D41372">
          <w:rPr>
            <w:rFonts w:ascii="Times New Roman" w:hAnsi="Times New Roman" w:cs="Times New Roman"/>
            <w:sz w:val="24"/>
            <w:szCs w:val="24"/>
            <w:highlight w:val="yellow"/>
          </w:rPr>
          <w:t>).</w:t>
        </w:r>
        <w:commentRangeEnd w:id="71"/>
        <w:r w:rsidR="00812EFA" w:rsidRPr="00D41372">
          <w:rPr>
            <w:rStyle w:val="CommentReference"/>
            <w:highlight w:val="yellow"/>
          </w:rPr>
          <w:commentReference w:id="71"/>
        </w:r>
      </w:moveTo>
      <w:commentRangeEnd w:id="72"/>
      <w:r w:rsidR="00787A6D">
        <w:rPr>
          <w:rStyle w:val="CommentReference"/>
        </w:rPr>
        <w:commentReference w:id="72"/>
      </w:r>
    </w:p>
    <w:moveToRangeEnd w:id="70"/>
    <w:p w14:paraId="287712A6" w14:textId="63C2F3B4" w:rsidR="001F78CD" w:rsidRDefault="001F78CD" w:rsidP="001F78CD">
      <w:pPr>
        <w:autoSpaceDE w:val="0"/>
        <w:autoSpaceDN w:val="0"/>
        <w:adjustRightInd w:val="0"/>
        <w:spacing w:after="0" w:line="240" w:lineRule="auto"/>
        <w:rPr>
          <w:rFonts w:ascii="Times New Roman" w:hAnsi="Times New Roman" w:cs="Times New Roman"/>
          <w:sz w:val="24"/>
          <w:szCs w:val="24"/>
        </w:rPr>
      </w:pPr>
    </w:p>
    <w:p w14:paraId="7B132006" w14:textId="77777777" w:rsidR="001F78CD" w:rsidRDefault="001F78CD" w:rsidP="001F78CD">
      <w:pPr>
        <w:autoSpaceDE w:val="0"/>
        <w:autoSpaceDN w:val="0"/>
        <w:adjustRightInd w:val="0"/>
        <w:spacing w:after="0" w:line="240" w:lineRule="auto"/>
        <w:rPr>
          <w:rFonts w:ascii="Times New Roman" w:hAnsi="Times New Roman" w:cs="Times New Roman"/>
          <w:sz w:val="24"/>
          <w:szCs w:val="24"/>
        </w:rPr>
      </w:pPr>
    </w:p>
    <w:p w14:paraId="27C08F73" w14:textId="1C4E41F4" w:rsidR="00C8169C" w:rsidRDefault="00C8169C" w:rsidP="00C8169C">
      <w:pPr>
        <w:autoSpaceDE w:val="0"/>
        <w:autoSpaceDN w:val="0"/>
        <w:adjustRightInd w:val="0"/>
        <w:spacing w:after="0" w:line="240" w:lineRule="auto"/>
        <w:rPr>
          <w:ins w:id="88" w:author="Microsoft Office User" w:date="2021-04-14T12:49:00Z"/>
          <w:rFonts w:ascii="Times New Roman" w:hAnsi="Times New Roman" w:cs="Times New Roman"/>
          <w:sz w:val="24"/>
          <w:szCs w:val="24"/>
        </w:rPr>
      </w:pPr>
      <w:r>
        <w:rPr>
          <w:rFonts w:ascii="Times New Roman" w:hAnsi="Times New Roman" w:cs="Times New Roman"/>
          <w:sz w:val="24"/>
          <w:szCs w:val="24"/>
        </w:rPr>
        <w:lastRenderedPageBreak/>
        <w:t xml:space="preserve">We assessed the sensitivity of parameter estimates to inclusion of rare species by fitting the model both with and without these species. </w:t>
      </w:r>
      <w:commentRangeStart w:id="89"/>
      <w:r>
        <w:rPr>
          <w:rFonts w:ascii="Times New Roman" w:hAnsi="Times New Roman" w:cs="Times New Roman"/>
          <w:sz w:val="24"/>
          <w:szCs w:val="24"/>
        </w:rPr>
        <w:t xml:space="preserve">Rare species </w:t>
      </w:r>
      <w:commentRangeEnd w:id="89"/>
      <w:r w:rsidR="00F538E2">
        <w:rPr>
          <w:rStyle w:val="CommentReference"/>
        </w:rPr>
        <w:commentReference w:id="89"/>
      </w:r>
      <w:r>
        <w:rPr>
          <w:rFonts w:ascii="Times New Roman" w:hAnsi="Times New Roman" w:cs="Times New Roman"/>
          <w:sz w:val="24"/>
          <w:szCs w:val="24"/>
        </w:rPr>
        <w:t>were iteratively excluded from model-fitting; species were dropped in order from fewest years captured to most years captured. The population-level parameter estimates and species-level best linear unbiased predictors (BLUPs) were stable across these models.</w:t>
      </w:r>
    </w:p>
    <w:p w14:paraId="0144F4FA" w14:textId="7A14F81E" w:rsidR="00787A6D" w:rsidRDefault="00787A6D" w:rsidP="00C8169C">
      <w:pPr>
        <w:autoSpaceDE w:val="0"/>
        <w:autoSpaceDN w:val="0"/>
        <w:adjustRightInd w:val="0"/>
        <w:spacing w:after="0" w:line="240" w:lineRule="auto"/>
        <w:rPr>
          <w:ins w:id="90" w:author="Microsoft Office User" w:date="2021-04-14T12:49:00Z"/>
          <w:rFonts w:ascii="Times New Roman" w:hAnsi="Times New Roman" w:cs="Times New Roman"/>
          <w:sz w:val="24"/>
          <w:szCs w:val="24"/>
        </w:rPr>
      </w:pPr>
    </w:p>
    <w:p w14:paraId="7E228606" w14:textId="0BBDBDE0" w:rsidR="006B3F5B" w:rsidRDefault="00787A6D" w:rsidP="00C8169C">
      <w:pPr>
        <w:autoSpaceDE w:val="0"/>
        <w:autoSpaceDN w:val="0"/>
        <w:adjustRightInd w:val="0"/>
        <w:spacing w:after="0" w:line="240" w:lineRule="auto"/>
        <w:rPr>
          <w:rFonts w:ascii="Times New Roman" w:hAnsi="Times New Roman" w:cs="Times New Roman"/>
          <w:sz w:val="24"/>
          <w:szCs w:val="24"/>
        </w:rPr>
      </w:pPr>
      <w:ins w:id="91" w:author="Microsoft Office User" w:date="2021-04-14T12:49:00Z">
        <w:r>
          <w:rPr>
            <w:rFonts w:ascii="Times New Roman" w:hAnsi="Times New Roman" w:cs="Times New Roman"/>
            <w:sz w:val="24"/>
            <w:szCs w:val="24"/>
          </w:rPr>
          <w:t xml:space="preserve">All models were fit in R </w:t>
        </w:r>
      </w:ins>
      <w:ins w:id="92" w:author="Microsoft Office User" w:date="2021-04-14T12:50:00Z">
        <w:r>
          <w:rPr>
            <w:rFonts w:ascii="Times New Roman" w:hAnsi="Times New Roman" w:cs="Times New Roman"/>
            <w:sz w:val="24"/>
            <w:szCs w:val="24"/>
          </w:rPr>
          <w:t xml:space="preserve">version </w:t>
        </w:r>
      </w:ins>
      <w:ins w:id="93" w:author="Microsoft Office User" w:date="2021-04-14T12:51:00Z">
        <w:r>
          <w:rPr>
            <w:rFonts w:ascii="Times New Roman" w:hAnsi="Times New Roman" w:cs="Times New Roman"/>
            <w:sz w:val="24"/>
            <w:szCs w:val="24"/>
          </w:rPr>
          <w:t xml:space="preserve">4.05 (R Core Team 2021) in </w:t>
        </w:r>
        <w:proofErr w:type="spellStart"/>
        <w:r>
          <w:rPr>
            <w:rFonts w:ascii="Times New Roman" w:hAnsi="Times New Roman" w:cs="Times New Roman"/>
            <w:sz w:val="24"/>
            <w:szCs w:val="24"/>
          </w:rPr>
          <w:t>glmmTMB</w:t>
        </w:r>
      </w:ins>
      <w:proofErr w:type="spellEnd"/>
      <w:ins w:id="94" w:author="Microsoft Office User" w:date="2021-04-14T12:53:00Z">
        <w:r>
          <w:rPr>
            <w:rFonts w:ascii="Times New Roman" w:hAnsi="Times New Roman" w:cs="Times New Roman"/>
            <w:sz w:val="24"/>
            <w:szCs w:val="24"/>
          </w:rPr>
          <w:t xml:space="preserve"> version 1.0.2.1</w:t>
        </w:r>
        <w:r w:rsidR="006B3F5B">
          <w:rPr>
            <w:rFonts w:ascii="Times New Roman" w:hAnsi="Times New Roman" w:cs="Times New Roman"/>
            <w:sz w:val="24"/>
            <w:szCs w:val="24"/>
          </w:rPr>
          <w:t xml:space="preserve"> (Brooks et al. 2017).</w:t>
        </w:r>
      </w:ins>
      <w:ins w:id="95" w:author="Microsoft Office User" w:date="2021-04-14T12:54:00Z">
        <w:r w:rsidR="006B3F5B">
          <w:rPr>
            <w:rFonts w:ascii="Times New Roman" w:hAnsi="Times New Roman" w:cs="Times New Roman"/>
            <w:sz w:val="24"/>
            <w:szCs w:val="24"/>
          </w:rPr>
          <w:t xml:space="preserve">  AIC calculations were done using the </w:t>
        </w:r>
        <w:proofErr w:type="spellStart"/>
        <w:r w:rsidR="006B3F5B" w:rsidRPr="006B3F5B">
          <w:rPr>
            <w:rFonts w:ascii="Times New Roman" w:hAnsi="Times New Roman" w:cs="Times New Roman"/>
            <w:i/>
            <w:iCs/>
            <w:sz w:val="24"/>
            <w:szCs w:val="24"/>
            <w:rPrChange w:id="96" w:author="Microsoft Office User" w:date="2021-04-14T12:55:00Z">
              <w:rPr>
                <w:rFonts w:ascii="Times New Roman" w:hAnsi="Times New Roman" w:cs="Times New Roman"/>
                <w:sz w:val="24"/>
                <w:szCs w:val="24"/>
              </w:rPr>
            </w:rPrChange>
          </w:rPr>
          <w:t>AICtab</w:t>
        </w:r>
        <w:proofErr w:type="spellEnd"/>
        <w:r w:rsidR="006B3F5B">
          <w:rPr>
            <w:rFonts w:ascii="Times New Roman" w:hAnsi="Times New Roman" w:cs="Times New Roman"/>
            <w:sz w:val="24"/>
            <w:szCs w:val="24"/>
          </w:rPr>
          <w:t xml:space="preserve"> function in </w:t>
        </w:r>
      </w:ins>
      <w:proofErr w:type="spellStart"/>
      <w:ins w:id="97" w:author="Microsoft Office User" w:date="2021-04-14T12:55:00Z">
        <w:r w:rsidR="006B3F5B">
          <w:rPr>
            <w:rFonts w:ascii="Times New Roman" w:hAnsi="Times New Roman" w:cs="Times New Roman"/>
            <w:sz w:val="24"/>
            <w:szCs w:val="24"/>
          </w:rPr>
          <w:t>bbmle</w:t>
        </w:r>
        <w:proofErr w:type="spellEnd"/>
        <w:r w:rsidR="006B3F5B">
          <w:rPr>
            <w:rFonts w:ascii="Times New Roman" w:hAnsi="Times New Roman" w:cs="Times New Roman"/>
            <w:sz w:val="24"/>
            <w:szCs w:val="24"/>
          </w:rPr>
          <w:t xml:space="preserve"> (</w:t>
        </w:r>
        <w:proofErr w:type="spellStart"/>
        <w:r w:rsidR="006B3F5B">
          <w:rPr>
            <w:rFonts w:ascii="Times New Roman" w:hAnsi="Times New Roman" w:cs="Times New Roman"/>
            <w:sz w:val="24"/>
            <w:szCs w:val="24"/>
          </w:rPr>
          <w:t>Bolker</w:t>
        </w:r>
        <w:proofErr w:type="spellEnd"/>
        <w:r w:rsidR="006B3F5B">
          <w:rPr>
            <w:rFonts w:ascii="Times New Roman" w:hAnsi="Times New Roman" w:cs="Times New Roman"/>
            <w:sz w:val="24"/>
            <w:szCs w:val="24"/>
          </w:rPr>
          <w:t xml:space="preserve"> and R Core Team 2020).</w:t>
        </w:r>
      </w:ins>
    </w:p>
    <w:p w14:paraId="214BFFA1" w14:textId="53D088B0" w:rsidR="001F78CD" w:rsidRDefault="001F78CD" w:rsidP="001F78CD">
      <w:pPr>
        <w:spacing w:after="0" w:line="240" w:lineRule="auto"/>
        <w:rPr>
          <w:ins w:id="98" w:author="Microsoft Office User" w:date="2021-04-14T12:53:00Z"/>
          <w:rFonts w:ascii="Times New Roman" w:hAnsi="Times New Roman" w:cs="Times New Roman"/>
          <w:sz w:val="24"/>
          <w:szCs w:val="24"/>
        </w:rPr>
      </w:pPr>
    </w:p>
    <w:p w14:paraId="0218B483" w14:textId="229C96AB" w:rsidR="00787A6D" w:rsidDel="006B3F5B" w:rsidRDefault="00787A6D" w:rsidP="001F78CD">
      <w:pPr>
        <w:spacing w:after="0" w:line="240" w:lineRule="auto"/>
        <w:rPr>
          <w:del w:id="99" w:author="Microsoft Office User" w:date="2021-04-14T12:56:00Z"/>
          <w:rFonts w:ascii="Times New Roman" w:hAnsi="Times New Roman" w:cs="Times New Roman"/>
          <w:sz w:val="24"/>
          <w:szCs w:val="24"/>
        </w:rPr>
      </w:pPr>
    </w:p>
    <w:p w14:paraId="7B9A7696" w14:textId="77777777" w:rsidR="001F78CD" w:rsidRDefault="001F78CD" w:rsidP="001F78CD">
      <w:pPr>
        <w:spacing w:after="0" w:line="240" w:lineRule="auto"/>
        <w:rPr>
          <w:rFonts w:ascii="Times New Roman" w:hAnsi="Times New Roman" w:cs="Times New Roman"/>
          <w:sz w:val="24"/>
          <w:szCs w:val="24"/>
        </w:rPr>
      </w:pPr>
    </w:p>
    <w:p w14:paraId="6FC4540C" w14:textId="77777777" w:rsidR="001F78CD" w:rsidRDefault="001F78CD" w:rsidP="001F78CD">
      <w:pPr>
        <w:spacing w:after="0" w:line="240" w:lineRule="auto"/>
        <w:rPr>
          <w:rFonts w:ascii="Times New Roman" w:hAnsi="Times New Roman" w:cs="Times New Roman"/>
          <w:sz w:val="24"/>
          <w:szCs w:val="24"/>
        </w:rPr>
      </w:pPr>
      <w:r>
        <w:rPr>
          <w:rFonts w:ascii="Times New Roman" w:hAnsi="Times New Roman" w:cs="Times New Roman"/>
          <w:sz w:val="24"/>
          <w:szCs w:val="24"/>
        </w:rPr>
        <w:t>RESULTS</w:t>
      </w:r>
    </w:p>
    <w:p w14:paraId="59D93E6E" w14:textId="6C053A1C" w:rsidR="001F78CD" w:rsidRDefault="001F78CD" w:rsidP="001F78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 </w:t>
      </w:r>
      <w:r w:rsidRPr="009007FE">
        <w:rPr>
          <w:rFonts w:ascii="Times New Roman" w:hAnsi="Times New Roman" w:cs="Times New Roman"/>
          <w:color w:val="FF0000"/>
          <w:sz w:val="24"/>
          <w:szCs w:val="24"/>
          <w:rPrChange w:id="100" w:author="Microsoft Office User" w:date="2021-04-12T15:57:00Z">
            <w:rPr>
              <w:rFonts w:ascii="Times New Roman" w:hAnsi="Times New Roman" w:cs="Times New Roman"/>
              <w:sz w:val="24"/>
              <w:szCs w:val="24"/>
            </w:rPr>
          </w:rPrChange>
        </w:rPr>
        <w:t xml:space="preserve">4708 </w:t>
      </w:r>
      <w:r>
        <w:rPr>
          <w:rFonts w:ascii="Times New Roman" w:hAnsi="Times New Roman" w:cs="Times New Roman"/>
          <w:sz w:val="24"/>
          <w:szCs w:val="24"/>
        </w:rPr>
        <w:t xml:space="preserve">total captures, we banded </w:t>
      </w:r>
      <w:r w:rsidRPr="009007FE">
        <w:rPr>
          <w:rFonts w:ascii="Times New Roman" w:hAnsi="Times New Roman" w:cs="Times New Roman"/>
          <w:color w:val="FF0000"/>
          <w:sz w:val="24"/>
          <w:szCs w:val="24"/>
          <w:rPrChange w:id="101" w:author="Microsoft Office User" w:date="2021-04-12T15:57:00Z">
            <w:rPr>
              <w:rFonts w:ascii="Times New Roman" w:hAnsi="Times New Roman" w:cs="Times New Roman"/>
              <w:sz w:val="24"/>
              <w:szCs w:val="24"/>
            </w:rPr>
          </w:rPrChange>
        </w:rPr>
        <w:t xml:space="preserve">3600 </w:t>
      </w:r>
      <w:r>
        <w:rPr>
          <w:rFonts w:ascii="Times New Roman" w:hAnsi="Times New Roman" w:cs="Times New Roman"/>
          <w:sz w:val="24"/>
          <w:szCs w:val="24"/>
        </w:rPr>
        <w:t>individuals of 70 species. The total number of unique species varied by site (</w:t>
      </w:r>
      <w:r w:rsidR="00A05676">
        <w:rPr>
          <w:rFonts w:ascii="Times New Roman" w:hAnsi="Times New Roman" w:cs="Times New Roman"/>
          <w:sz w:val="24"/>
          <w:szCs w:val="24"/>
        </w:rPr>
        <w:t>SHRUB</w:t>
      </w:r>
      <w:r>
        <w:rPr>
          <w:rFonts w:ascii="Times New Roman" w:hAnsi="Times New Roman" w:cs="Times New Roman"/>
          <w:sz w:val="24"/>
          <w:szCs w:val="24"/>
        </w:rPr>
        <w:t xml:space="preserve">=58, </w:t>
      </w:r>
      <w:r w:rsidR="00A05676">
        <w:rPr>
          <w:rFonts w:ascii="Times New Roman" w:hAnsi="Times New Roman" w:cs="Times New Roman"/>
          <w:sz w:val="24"/>
          <w:szCs w:val="24"/>
        </w:rPr>
        <w:t>MIXED</w:t>
      </w:r>
      <w:r>
        <w:rPr>
          <w:rFonts w:ascii="Times New Roman" w:hAnsi="Times New Roman" w:cs="Times New Roman"/>
          <w:sz w:val="24"/>
          <w:szCs w:val="24"/>
        </w:rPr>
        <w:t xml:space="preserve">=48, </w:t>
      </w:r>
      <w:r w:rsidR="00A05676">
        <w:rPr>
          <w:rFonts w:ascii="Times New Roman" w:hAnsi="Times New Roman" w:cs="Times New Roman"/>
          <w:sz w:val="24"/>
          <w:szCs w:val="24"/>
        </w:rPr>
        <w:t>NATIVE</w:t>
      </w:r>
      <w:r>
        <w:rPr>
          <w:rFonts w:ascii="Times New Roman" w:hAnsi="Times New Roman" w:cs="Times New Roman"/>
          <w:sz w:val="24"/>
          <w:szCs w:val="24"/>
        </w:rPr>
        <w:t xml:space="preserve">=48) and by year, and ranged from 52 (in 2007) to 37 (2016). </w:t>
      </w:r>
    </w:p>
    <w:p w14:paraId="7E3CD55A" w14:textId="77777777" w:rsidR="001F78CD" w:rsidRDefault="001F78CD" w:rsidP="001F78CD">
      <w:pPr>
        <w:pStyle w:val="xmsonormal"/>
        <w:spacing w:before="0" w:beforeAutospacing="0" w:after="0" w:afterAutospacing="0"/>
      </w:pPr>
    </w:p>
    <w:p w14:paraId="7ED1E443" w14:textId="33B50C8D" w:rsidR="00C8169C" w:rsidDel="00812EFA" w:rsidRDefault="00C8169C" w:rsidP="00C8169C">
      <w:pPr>
        <w:spacing w:after="0" w:line="240" w:lineRule="auto"/>
        <w:rPr>
          <w:moveFrom w:id="102" w:author="Microsoft Office User" w:date="2021-04-14T10:02:00Z"/>
          <w:rFonts w:ascii="Times New Roman" w:hAnsi="Times New Roman" w:cs="Times New Roman"/>
          <w:color w:val="201F1E"/>
          <w:sz w:val="24"/>
          <w:szCs w:val="24"/>
        </w:rPr>
      </w:pPr>
      <w:moveFromRangeStart w:id="103" w:author="Microsoft Office User" w:date="2021-04-14T10:02:00Z" w:name="move69286951"/>
      <w:commentRangeStart w:id="104"/>
      <w:moveFrom w:id="105" w:author="Microsoft Office User" w:date="2021-04-14T10:02:00Z">
        <w:r w:rsidRPr="0023011F" w:rsidDel="00812EFA">
          <w:rPr>
            <w:rFonts w:ascii="Times New Roman" w:hAnsi="Times New Roman" w:cs="Times New Roman"/>
            <w:sz w:val="24"/>
            <w:szCs w:val="24"/>
            <w:highlight w:val="yellow"/>
            <w:rPrChange w:id="106" w:author="Microsoft Office User" w:date="2021-04-12T12:52:00Z">
              <w:rPr>
                <w:rFonts w:ascii="Times New Roman" w:hAnsi="Times New Roman" w:cs="Times New Roman"/>
                <w:sz w:val="24"/>
                <w:szCs w:val="24"/>
              </w:rPr>
            </w:rPrChange>
          </w:rPr>
          <w:t>Based on AIC, the negative binomial model with autoregressive correlation structure performed best in modeling capture rate (Appendix 1).</w:t>
        </w:r>
        <w:r w:rsidRPr="0023011F" w:rsidDel="00812EFA">
          <w:rPr>
            <w:rFonts w:ascii="Times New Roman" w:hAnsi="Times New Roman" w:cs="Times New Roman"/>
            <w:color w:val="201F1E"/>
            <w:sz w:val="24"/>
            <w:szCs w:val="24"/>
            <w:highlight w:val="yellow"/>
            <w:rPrChange w:id="107" w:author="Microsoft Office User" w:date="2021-04-12T12:52:00Z">
              <w:rPr>
                <w:rFonts w:ascii="Times New Roman" w:hAnsi="Times New Roman" w:cs="Times New Roman"/>
                <w:color w:val="201F1E"/>
                <w:sz w:val="24"/>
                <w:szCs w:val="24"/>
              </w:rPr>
            </w:rPrChange>
          </w:rPr>
          <w:t xml:space="preserve"> </w:t>
        </w:r>
        <w:r w:rsidRPr="0023011F" w:rsidDel="00812EFA">
          <w:rPr>
            <w:rFonts w:ascii="Times New Roman" w:hAnsi="Times New Roman" w:cs="Times New Roman"/>
            <w:sz w:val="24"/>
            <w:szCs w:val="24"/>
            <w:highlight w:val="yellow"/>
            <w:rPrChange w:id="108" w:author="Microsoft Office User" w:date="2021-04-12T12:52:00Z">
              <w:rPr>
                <w:rFonts w:ascii="Times New Roman" w:hAnsi="Times New Roman" w:cs="Times New Roman"/>
                <w:sz w:val="24"/>
                <w:szCs w:val="24"/>
              </w:rPr>
            </w:rPrChange>
          </w:rPr>
          <w:t>After fitting our model, our sensitivity analysis found that model predictions are very stable if we include those species captured in 4 or more (out of 11) years (Appendix 2).</w:t>
        </w:r>
        <w:commentRangeEnd w:id="104"/>
        <w:r w:rsidRPr="0023011F" w:rsidDel="00812EFA">
          <w:rPr>
            <w:rStyle w:val="CommentReference"/>
            <w:highlight w:val="yellow"/>
            <w:rPrChange w:id="109" w:author="Microsoft Office User" w:date="2021-04-12T12:52:00Z">
              <w:rPr>
                <w:rStyle w:val="CommentReference"/>
              </w:rPr>
            </w:rPrChange>
          </w:rPr>
          <w:commentReference w:id="104"/>
        </w:r>
      </w:moveFrom>
    </w:p>
    <w:moveFromRangeEnd w:id="103"/>
    <w:p w14:paraId="552EE73C" w14:textId="77777777" w:rsidR="00C8169C" w:rsidRDefault="00C8169C" w:rsidP="00C8169C">
      <w:pPr>
        <w:spacing w:after="0" w:line="240" w:lineRule="auto"/>
        <w:rPr>
          <w:rFonts w:ascii="Times New Roman" w:hAnsi="Times New Roman" w:cs="Times New Roman"/>
          <w:color w:val="201F1E"/>
          <w:sz w:val="24"/>
          <w:szCs w:val="24"/>
        </w:rPr>
      </w:pPr>
    </w:p>
    <w:p w14:paraId="0369BD3F" w14:textId="77777777" w:rsidR="00C8169C" w:rsidRDefault="00C8169C" w:rsidP="00C8169C">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We then fit our model allowing the habitats to have different rates of decline; there were no significant differences between the habitats. </w:t>
      </w:r>
      <w:commentRangeStart w:id="110"/>
      <w:commentRangeStart w:id="111"/>
      <w:commentRangeStart w:id="112"/>
      <w:r>
        <w:rPr>
          <w:rFonts w:ascii="Times New Roman" w:eastAsia="Times New Roman" w:hAnsi="Times New Roman" w:cs="Times New Roman"/>
          <w:sz w:val="24"/>
          <w:szCs w:val="24"/>
          <w:lang w:val="en"/>
        </w:rPr>
        <w:t xml:space="preserve">AIC and BIC identified the simpler model (in which all habitats share a time effect) as the better model (Table 1). </w:t>
      </w:r>
      <w:commentRangeEnd w:id="110"/>
      <w:r>
        <w:rPr>
          <w:rStyle w:val="CommentReference"/>
        </w:rPr>
        <w:commentReference w:id="110"/>
      </w:r>
      <w:commentRangeEnd w:id="111"/>
      <w:r>
        <w:rPr>
          <w:rStyle w:val="CommentReference"/>
        </w:rPr>
        <w:commentReference w:id="111"/>
      </w:r>
      <w:commentRangeEnd w:id="112"/>
      <w:r>
        <w:rPr>
          <w:rStyle w:val="CommentReference"/>
        </w:rPr>
        <w:commentReference w:id="112"/>
      </w:r>
    </w:p>
    <w:p w14:paraId="0A8DC234" w14:textId="77777777" w:rsidR="001F78CD" w:rsidRDefault="001F78CD" w:rsidP="001F78CD">
      <w:pPr>
        <w:spacing w:after="0" w:line="240" w:lineRule="auto"/>
        <w:rPr>
          <w:rFonts w:ascii="Times New Roman" w:hAnsi="Times New Roman" w:cs="Times New Roman"/>
          <w:color w:val="201F1E"/>
          <w:sz w:val="24"/>
          <w:szCs w:val="24"/>
        </w:rPr>
      </w:pPr>
    </w:p>
    <w:p w14:paraId="7B5FEDB9" w14:textId="7E3DDFCD" w:rsidR="001F78CD" w:rsidRDefault="001F78CD" w:rsidP="001F78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this model, we estimated that the baseline (time = 0 = March 2006) capture rate/1,000 net hours is 7.191 (95% CI (5.383, 9.606)) in native shrub</w:t>
      </w:r>
      <w:r w:rsidR="00A05676">
        <w:rPr>
          <w:rFonts w:ascii="Times New Roman" w:hAnsi="Times New Roman" w:cs="Times New Roman"/>
          <w:sz w:val="24"/>
          <w:szCs w:val="24"/>
        </w:rPr>
        <w:t xml:space="preserve"> (SHRUB)</w:t>
      </w:r>
      <w:r>
        <w:rPr>
          <w:rFonts w:ascii="Times New Roman" w:hAnsi="Times New Roman" w:cs="Times New Roman"/>
          <w:sz w:val="24"/>
          <w:szCs w:val="24"/>
        </w:rPr>
        <w:t>, 5.820 (95% CI (4.226, 8.015)) in mixed non-native forest</w:t>
      </w:r>
      <w:r w:rsidR="00A05676">
        <w:rPr>
          <w:rFonts w:ascii="Times New Roman" w:hAnsi="Times New Roman" w:cs="Times New Roman"/>
          <w:sz w:val="24"/>
          <w:szCs w:val="24"/>
        </w:rPr>
        <w:t xml:space="preserve"> (MIXED)</w:t>
      </w:r>
      <w:r>
        <w:rPr>
          <w:rFonts w:ascii="Times New Roman" w:hAnsi="Times New Roman" w:cs="Times New Roman"/>
          <w:sz w:val="24"/>
          <w:szCs w:val="24"/>
        </w:rPr>
        <w:t>, and 4.423 (95% CI (3.153, 6.206)) in mature secondary forest</w:t>
      </w:r>
      <w:r w:rsidR="00A05676">
        <w:rPr>
          <w:rFonts w:ascii="Times New Roman" w:hAnsi="Times New Roman" w:cs="Times New Roman"/>
          <w:sz w:val="24"/>
          <w:szCs w:val="24"/>
        </w:rPr>
        <w:t xml:space="preserve"> (NATIVE)</w:t>
      </w:r>
      <w:r>
        <w:rPr>
          <w:rFonts w:ascii="Times New Roman" w:hAnsi="Times New Roman" w:cs="Times New Roman"/>
          <w:sz w:val="24"/>
          <w:szCs w:val="24"/>
        </w:rPr>
        <w:t>. We estimated a 2.8% (95% CI (0.9%, 4.6%)) decrease in capture rate between years across all species and all habitats. This means that the population, as a whole, is estimated to have a significant year-to-year decrease in capture rates of 2.8%.</w:t>
      </w:r>
    </w:p>
    <w:p w14:paraId="2A2FD230" w14:textId="77777777" w:rsidR="001F78CD" w:rsidRDefault="001F78CD" w:rsidP="001F78CD">
      <w:pPr>
        <w:autoSpaceDE w:val="0"/>
        <w:autoSpaceDN w:val="0"/>
        <w:adjustRightInd w:val="0"/>
        <w:spacing w:after="0" w:line="240" w:lineRule="auto"/>
        <w:rPr>
          <w:rFonts w:ascii="Times New Roman" w:hAnsi="Times New Roman" w:cs="Times New Roman"/>
          <w:sz w:val="24"/>
          <w:szCs w:val="24"/>
        </w:rPr>
      </w:pPr>
    </w:p>
    <w:p w14:paraId="079F3835" w14:textId="77777777" w:rsidR="000B2604" w:rsidRDefault="001F78CD" w:rsidP="000B2604">
      <w:pPr>
        <w:spacing w:after="0" w:line="240" w:lineRule="auto"/>
        <w:rPr>
          <w:rFonts w:ascii="Times New Roman" w:hAnsi="Times New Roman" w:cs="Times New Roman"/>
          <w:sz w:val="24"/>
          <w:szCs w:val="24"/>
        </w:rPr>
      </w:pPr>
      <w:r>
        <w:rPr>
          <w:rFonts w:ascii="Times New Roman" w:hAnsi="Times New Roman" w:cs="Times New Roman"/>
          <w:sz w:val="24"/>
          <w:szCs w:val="24"/>
        </w:rPr>
        <w:t>Out of 70 unique species in our three study sites,</w:t>
      </w:r>
      <w:r w:rsidR="0035518E">
        <w:rPr>
          <w:rFonts w:ascii="Times New Roman" w:hAnsi="Times New Roman" w:cs="Times New Roman"/>
          <w:sz w:val="24"/>
          <w:szCs w:val="24"/>
        </w:rPr>
        <w:t xml:space="preserve"> 38 met our inclusion criteria of being captured in at least 4 of 11 </w:t>
      </w:r>
      <w:proofErr w:type="spellStart"/>
      <w:r w:rsidR="0035518E">
        <w:rPr>
          <w:rFonts w:ascii="Times New Roman" w:hAnsi="Times New Roman" w:cs="Times New Roman"/>
          <w:sz w:val="24"/>
          <w:szCs w:val="24"/>
        </w:rPr>
        <w:t>yr</w:t>
      </w:r>
      <w:proofErr w:type="spellEnd"/>
      <w:r w:rsidR="0035518E">
        <w:rPr>
          <w:rFonts w:ascii="Times New Roman" w:hAnsi="Times New Roman" w:cs="Times New Roman"/>
          <w:sz w:val="24"/>
          <w:szCs w:val="24"/>
        </w:rPr>
        <w:t xml:space="preserve"> (Table 2)</w:t>
      </w:r>
      <w:r>
        <w:rPr>
          <w:rFonts w:ascii="Times New Roman" w:hAnsi="Times New Roman" w:cs="Times New Roman"/>
          <w:sz w:val="24"/>
          <w:szCs w:val="24"/>
        </w:rPr>
        <w:t xml:space="preserve">. Among these 38 species, we found that </w:t>
      </w:r>
      <w:r w:rsidR="00C84249">
        <w:rPr>
          <w:rFonts w:ascii="Times New Roman" w:hAnsi="Times New Roman" w:cs="Times New Roman"/>
          <w:sz w:val="24"/>
          <w:szCs w:val="24"/>
        </w:rPr>
        <w:t>t</w:t>
      </w:r>
      <w:r w:rsidR="00C84249" w:rsidRPr="00C84249">
        <w:rPr>
          <w:rFonts w:ascii="Times New Roman" w:hAnsi="Times New Roman" w:cs="Times New Roman"/>
          <w:sz w:val="24"/>
          <w:szCs w:val="24"/>
        </w:rPr>
        <w:t xml:space="preserve">he vast majority of species have </w:t>
      </w:r>
      <w:r w:rsidR="000B2604">
        <w:rPr>
          <w:rFonts w:ascii="Times New Roman" w:hAnsi="Times New Roman" w:cs="Times New Roman"/>
          <w:sz w:val="24"/>
          <w:szCs w:val="24"/>
        </w:rPr>
        <w:t xml:space="preserve">non-significant, but </w:t>
      </w:r>
      <w:r w:rsidR="00C84249" w:rsidRPr="00C84249">
        <w:rPr>
          <w:rFonts w:ascii="Times New Roman" w:hAnsi="Times New Roman" w:cs="Times New Roman"/>
          <w:sz w:val="24"/>
          <w:szCs w:val="24"/>
        </w:rPr>
        <w:t xml:space="preserve">decreasing point estimates </w:t>
      </w:r>
      <w:r w:rsidR="00C84249">
        <w:rPr>
          <w:rFonts w:ascii="Times New Roman" w:hAnsi="Times New Roman" w:cs="Times New Roman"/>
          <w:sz w:val="24"/>
          <w:szCs w:val="24"/>
        </w:rPr>
        <w:t xml:space="preserve">(Figure 1; Appendix 3), with three species having significant </w:t>
      </w:r>
      <w:r w:rsidR="000B2604">
        <w:rPr>
          <w:rFonts w:ascii="Times New Roman" w:hAnsi="Times New Roman" w:cs="Times New Roman"/>
          <w:sz w:val="24"/>
          <w:szCs w:val="24"/>
        </w:rPr>
        <w:t>negative population trends. T</w:t>
      </w:r>
      <w:r w:rsidR="00C84249">
        <w:rPr>
          <w:rFonts w:ascii="Times New Roman" w:hAnsi="Times New Roman" w:cs="Times New Roman"/>
          <w:sz w:val="24"/>
          <w:szCs w:val="24"/>
        </w:rPr>
        <w:t xml:space="preserve">hese species include the Mountain </w:t>
      </w:r>
      <w:proofErr w:type="spellStart"/>
      <w:r w:rsidR="00C84249">
        <w:rPr>
          <w:rFonts w:ascii="Times New Roman" w:hAnsi="Times New Roman" w:cs="Times New Roman"/>
          <w:sz w:val="24"/>
          <w:szCs w:val="24"/>
        </w:rPr>
        <w:t>Velvetbreast</w:t>
      </w:r>
      <w:proofErr w:type="spellEnd"/>
      <w:r w:rsidR="00C84249">
        <w:rPr>
          <w:rFonts w:ascii="Times New Roman" w:hAnsi="Times New Roman" w:cs="Times New Roman"/>
          <w:sz w:val="24"/>
          <w:szCs w:val="24"/>
        </w:rPr>
        <w:t xml:space="preserve"> (</w:t>
      </w:r>
      <w:proofErr w:type="spellStart"/>
      <w:r w:rsidR="00C84249">
        <w:rPr>
          <w:rFonts w:ascii="Times New Roman" w:hAnsi="Times New Roman" w:cs="Times New Roman"/>
          <w:i/>
          <w:iCs/>
          <w:sz w:val="24"/>
          <w:szCs w:val="24"/>
        </w:rPr>
        <w:t>Lafresnaya</w:t>
      </w:r>
      <w:proofErr w:type="spellEnd"/>
      <w:r w:rsidR="00C84249">
        <w:rPr>
          <w:rFonts w:ascii="Times New Roman" w:hAnsi="Times New Roman" w:cs="Times New Roman"/>
          <w:i/>
          <w:iCs/>
          <w:sz w:val="24"/>
          <w:szCs w:val="24"/>
        </w:rPr>
        <w:t xml:space="preserve"> </w:t>
      </w:r>
      <w:proofErr w:type="spellStart"/>
      <w:r w:rsidR="00C84249">
        <w:rPr>
          <w:rFonts w:ascii="Times New Roman" w:hAnsi="Times New Roman" w:cs="Times New Roman"/>
          <w:i/>
          <w:iCs/>
          <w:sz w:val="24"/>
          <w:szCs w:val="24"/>
        </w:rPr>
        <w:t>lafresnayi</w:t>
      </w:r>
      <w:proofErr w:type="spellEnd"/>
      <w:r w:rsidR="00C84249">
        <w:rPr>
          <w:rFonts w:ascii="Times New Roman" w:hAnsi="Times New Roman" w:cs="Times New Roman"/>
          <w:sz w:val="24"/>
          <w:szCs w:val="24"/>
        </w:rPr>
        <w:t xml:space="preserve">), Sapphire-vented </w:t>
      </w:r>
      <w:proofErr w:type="spellStart"/>
      <w:r w:rsidR="00C84249">
        <w:rPr>
          <w:rFonts w:ascii="Times New Roman" w:hAnsi="Times New Roman" w:cs="Times New Roman"/>
          <w:sz w:val="24"/>
          <w:szCs w:val="24"/>
        </w:rPr>
        <w:t>Puffleg</w:t>
      </w:r>
      <w:proofErr w:type="spellEnd"/>
      <w:r w:rsidR="00C84249">
        <w:rPr>
          <w:rFonts w:ascii="Times New Roman" w:hAnsi="Times New Roman" w:cs="Times New Roman"/>
          <w:sz w:val="24"/>
          <w:szCs w:val="24"/>
        </w:rPr>
        <w:t xml:space="preserve"> (</w:t>
      </w:r>
      <w:proofErr w:type="spellStart"/>
      <w:r w:rsidR="00C84249">
        <w:rPr>
          <w:rFonts w:ascii="Times New Roman" w:hAnsi="Times New Roman" w:cs="Times New Roman"/>
          <w:i/>
          <w:iCs/>
          <w:sz w:val="24"/>
          <w:szCs w:val="24"/>
        </w:rPr>
        <w:t>Eriocnemis</w:t>
      </w:r>
      <w:proofErr w:type="spellEnd"/>
      <w:r w:rsidR="00C84249">
        <w:rPr>
          <w:rFonts w:ascii="Times New Roman" w:hAnsi="Times New Roman" w:cs="Times New Roman"/>
          <w:i/>
          <w:iCs/>
          <w:sz w:val="24"/>
          <w:szCs w:val="24"/>
        </w:rPr>
        <w:t xml:space="preserve"> </w:t>
      </w:r>
      <w:proofErr w:type="spellStart"/>
      <w:r w:rsidR="00C84249">
        <w:rPr>
          <w:rFonts w:ascii="Times New Roman" w:hAnsi="Times New Roman" w:cs="Times New Roman"/>
          <w:i/>
          <w:iCs/>
          <w:sz w:val="24"/>
          <w:szCs w:val="24"/>
        </w:rPr>
        <w:t>luciani</w:t>
      </w:r>
      <w:proofErr w:type="spellEnd"/>
      <w:r w:rsidR="00C84249">
        <w:rPr>
          <w:rFonts w:ascii="Times New Roman" w:hAnsi="Times New Roman" w:cs="Times New Roman"/>
          <w:sz w:val="24"/>
          <w:szCs w:val="24"/>
        </w:rPr>
        <w:t>), and Black-tailed Trainbearer (</w:t>
      </w:r>
      <w:proofErr w:type="spellStart"/>
      <w:r w:rsidR="00C84249">
        <w:rPr>
          <w:rFonts w:ascii="Times New Roman" w:hAnsi="Times New Roman" w:cs="Times New Roman"/>
          <w:i/>
          <w:iCs/>
          <w:sz w:val="24"/>
          <w:szCs w:val="24"/>
        </w:rPr>
        <w:t>Lesbia</w:t>
      </w:r>
      <w:proofErr w:type="spellEnd"/>
      <w:r w:rsidR="00C84249">
        <w:rPr>
          <w:rFonts w:ascii="Times New Roman" w:hAnsi="Times New Roman" w:cs="Times New Roman"/>
          <w:i/>
          <w:iCs/>
          <w:sz w:val="24"/>
          <w:szCs w:val="24"/>
        </w:rPr>
        <w:t xml:space="preserve"> </w:t>
      </w:r>
      <w:proofErr w:type="spellStart"/>
      <w:r w:rsidR="00C84249">
        <w:rPr>
          <w:rFonts w:ascii="Times New Roman" w:hAnsi="Times New Roman" w:cs="Times New Roman"/>
          <w:i/>
          <w:iCs/>
          <w:sz w:val="24"/>
          <w:szCs w:val="24"/>
        </w:rPr>
        <w:t>victoriae</w:t>
      </w:r>
      <w:proofErr w:type="spellEnd"/>
      <w:r w:rsidR="00C84249">
        <w:rPr>
          <w:rFonts w:ascii="Times New Roman" w:hAnsi="Times New Roman" w:cs="Times New Roman"/>
          <w:sz w:val="24"/>
          <w:szCs w:val="24"/>
        </w:rPr>
        <w:t xml:space="preserve">). </w:t>
      </w:r>
      <w:r w:rsidR="00C84249" w:rsidRPr="00226883">
        <w:rPr>
          <w:rFonts w:ascii="Times New Roman" w:hAnsi="Times New Roman" w:cs="Times New Roman"/>
          <w:sz w:val="24"/>
          <w:szCs w:val="24"/>
        </w:rPr>
        <w:t>Plots of observed and predicted capture rates for these three species (Figure 2a, b, c) s</w:t>
      </w:r>
      <w:r w:rsidR="00C84249">
        <w:rPr>
          <w:rFonts w:ascii="Times New Roman" w:hAnsi="Times New Roman" w:cs="Times New Roman"/>
          <w:sz w:val="24"/>
          <w:szCs w:val="24"/>
        </w:rPr>
        <w:t>how these significant declines.</w:t>
      </w:r>
    </w:p>
    <w:p w14:paraId="023C08A6" w14:textId="77777777" w:rsidR="000B2604" w:rsidRDefault="000B2604" w:rsidP="000B2604">
      <w:pPr>
        <w:spacing w:after="0" w:line="240" w:lineRule="auto"/>
        <w:rPr>
          <w:rFonts w:ascii="Times New Roman" w:hAnsi="Times New Roman" w:cs="Times New Roman"/>
          <w:sz w:val="24"/>
          <w:szCs w:val="24"/>
        </w:rPr>
      </w:pPr>
    </w:p>
    <w:p w14:paraId="54246F0B" w14:textId="77777777" w:rsidR="00C84249" w:rsidRPr="000B2604" w:rsidRDefault="000B2604" w:rsidP="000B2604">
      <w:pPr>
        <w:spacing w:after="0" w:line="240" w:lineRule="auto"/>
        <w:rPr>
          <w:rFonts w:ascii="Times New Roman" w:hAnsi="Times New Roman" w:cs="Times New Roman"/>
          <w:sz w:val="24"/>
          <w:szCs w:val="24"/>
        </w:rPr>
      </w:pPr>
      <w:r w:rsidRPr="000B2604">
        <w:rPr>
          <w:rFonts w:ascii="Times New Roman" w:hAnsi="Times New Roman" w:cs="Times New Roman"/>
          <w:sz w:val="24"/>
          <w:szCs w:val="24"/>
        </w:rPr>
        <w:t xml:space="preserve">Our data also showed only </w:t>
      </w:r>
      <w:r w:rsidR="00C84249" w:rsidRPr="000B2604">
        <w:rPr>
          <w:rFonts w:ascii="Times New Roman" w:hAnsi="Times New Roman" w:cs="Times New Roman"/>
          <w:sz w:val="24"/>
          <w:szCs w:val="24"/>
        </w:rPr>
        <w:t xml:space="preserve">9 </w:t>
      </w:r>
      <w:r w:rsidRPr="000B2604">
        <w:rPr>
          <w:rFonts w:ascii="Times New Roman" w:hAnsi="Times New Roman" w:cs="Times New Roman"/>
          <w:sz w:val="24"/>
          <w:szCs w:val="24"/>
        </w:rPr>
        <w:t>species with</w:t>
      </w:r>
      <w:r w:rsidR="00C84249" w:rsidRPr="000B2604">
        <w:rPr>
          <w:rFonts w:ascii="Times New Roman" w:hAnsi="Times New Roman" w:cs="Times New Roman"/>
          <w:sz w:val="24"/>
          <w:szCs w:val="24"/>
        </w:rPr>
        <w:t xml:space="preserve"> non-significant</w:t>
      </w:r>
      <w:r w:rsidRPr="000B2604">
        <w:rPr>
          <w:rFonts w:ascii="Times New Roman" w:hAnsi="Times New Roman" w:cs="Times New Roman"/>
          <w:sz w:val="24"/>
          <w:szCs w:val="24"/>
        </w:rPr>
        <w:t>,</w:t>
      </w:r>
      <w:r w:rsidR="00C84249" w:rsidRPr="000B2604">
        <w:rPr>
          <w:rFonts w:ascii="Times New Roman" w:hAnsi="Times New Roman" w:cs="Times New Roman"/>
          <w:sz w:val="24"/>
          <w:szCs w:val="24"/>
        </w:rPr>
        <w:t xml:space="preserve"> increasing point estimates</w:t>
      </w:r>
      <w:r w:rsidR="00627032">
        <w:rPr>
          <w:rFonts w:ascii="Times New Roman" w:hAnsi="Times New Roman" w:cs="Times New Roman"/>
          <w:sz w:val="24"/>
          <w:szCs w:val="24"/>
        </w:rPr>
        <w:t xml:space="preserve"> </w:t>
      </w:r>
      <w:r w:rsidR="00627032">
        <w:rPr>
          <w:rFonts w:ascii="Times New Roman" w:eastAsia="Times New Roman" w:hAnsi="Times New Roman" w:cs="Times New Roman"/>
          <w:sz w:val="24"/>
          <w:szCs w:val="24"/>
          <w:lang w:val="en"/>
        </w:rPr>
        <w:t>(Figure 1, Appendix 3)</w:t>
      </w:r>
      <w:r w:rsidRPr="000B2604">
        <w:rPr>
          <w:rFonts w:ascii="Times New Roman" w:hAnsi="Times New Roman" w:cs="Times New Roman"/>
          <w:sz w:val="24"/>
          <w:szCs w:val="24"/>
        </w:rPr>
        <w:t>. These species includ</w:t>
      </w:r>
      <w:r w:rsidR="00627032">
        <w:rPr>
          <w:rFonts w:ascii="Times New Roman" w:hAnsi="Times New Roman" w:cs="Times New Roman"/>
          <w:sz w:val="24"/>
          <w:szCs w:val="24"/>
        </w:rPr>
        <w:t>e</w:t>
      </w:r>
      <w:r w:rsidR="00C84249" w:rsidRPr="000B2604">
        <w:rPr>
          <w:rFonts w:ascii="Times New Roman" w:hAnsi="Times New Roman" w:cs="Times New Roman"/>
          <w:sz w:val="24"/>
          <w:szCs w:val="24"/>
        </w:rPr>
        <w:t xml:space="preserve"> (</w:t>
      </w:r>
      <w:r w:rsidR="00C84249" w:rsidRPr="000B2604">
        <w:rPr>
          <w:rFonts w:ascii="Times New Roman" w:hAnsi="Times New Roman" w:cs="Times New Roman"/>
          <w:i/>
          <w:iCs/>
          <w:sz w:val="24"/>
          <w:szCs w:val="24"/>
        </w:rPr>
        <w:t xml:space="preserve">E. </w:t>
      </w:r>
      <w:proofErr w:type="spellStart"/>
      <w:r w:rsidR="00C84249" w:rsidRPr="000B2604">
        <w:rPr>
          <w:rFonts w:ascii="Times New Roman" w:hAnsi="Times New Roman" w:cs="Times New Roman"/>
          <w:i/>
          <w:iCs/>
          <w:sz w:val="24"/>
          <w:szCs w:val="24"/>
        </w:rPr>
        <w:t>luciani</w:t>
      </w:r>
      <w:proofErr w:type="spellEnd"/>
      <w:r w:rsidR="00C84249" w:rsidRPr="000B2604">
        <w:rPr>
          <w:rFonts w:ascii="Times New Roman" w:hAnsi="Times New Roman" w:cs="Times New Roman"/>
          <w:sz w:val="24"/>
          <w:szCs w:val="24"/>
        </w:rPr>
        <w:t xml:space="preserve"> in secondary forest (2.1% increase per year),</w:t>
      </w:r>
      <w:r w:rsidRPr="000B2604">
        <w:rPr>
          <w:rFonts w:ascii="Times New Roman" w:hAnsi="Times New Roman" w:cs="Times New Roman"/>
          <w:i/>
          <w:iCs/>
          <w:sz w:val="24"/>
          <w:szCs w:val="24"/>
        </w:rPr>
        <w:t xml:space="preserve"> </w:t>
      </w:r>
      <w:proofErr w:type="spellStart"/>
      <w:r w:rsidRPr="000B2604">
        <w:rPr>
          <w:rFonts w:ascii="Times New Roman" w:eastAsia="Times New Roman" w:hAnsi="Times New Roman" w:cs="Times New Roman"/>
          <w:i/>
          <w:iCs/>
          <w:color w:val="000000"/>
          <w:sz w:val="24"/>
          <w:szCs w:val="24"/>
        </w:rPr>
        <w:t>Margarornis</w:t>
      </w:r>
      <w:proofErr w:type="spellEnd"/>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squamiger</w:t>
      </w:r>
      <w:proofErr w:type="spellEnd"/>
      <w:r w:rsidR="00C84249" w:rsidRPr="000B2604">
        <w:rPr>
          <w:rFonts w:ascii="Times New Roman" w:hAnsi="Times New Roman" w:cs="Times New Roman"/>
          <w:sz w:val="24"/>
          <w:szCs w:val="24"/>
        </w:rPr>
        <w:t xml:space="preserve"> in secondary forest (1.5% increase per year), </w:t>
      </w:r>
      <w:proofErr w:type="spellStart"/>
      <w:r w:rsidRPr="000B2604">
        <w:rPr>
          <w:rFonts w:ascii="Times New Roman" w:hAnsi="Times New Roman" w:cs="Times New Roman"/>
          <w:i/>
          <w:iCs/>
          <w:sz w:val="24"/>
          <w:szCs w:val="24"/>
        </w:rPr>
        <w:t>Metallura</w:t>
      </w:r>
      <w:proofErr w:type="spellEnd"/>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baroni</w:t>
      </w:r>
      <w:proofErr w:type="spellEnd"/>
      <w:r w:rsidR="00C84249" w:rsidRPr="000B2604">
        <w:rPr>
          <w:rFonts w:ascii="Times New Roman" w:hAnsi="Times New Roman" w:cs="Times New Roman"/>
          <w:sz w:val="24"/>
          <w:szCs w:val="24"/>
        </w:rPr>
        <w:t xml:space="preserve"> in secondary forest (1.2% increase per year), </w:t>
      </w:r>
      <w:r w:rsidRPr="000B2604">
        <w:rPr>
          <w:rFonts w:ascii="Times New Roman" w:eastAsia="Times New Roman" w:hAnsi="Times New Roman" w:cs="Times New Roman"/>
          <w:i/>
          <w:iCs/>
          <w:color w:val="000000"/>
          <w:sz w:val="24"/>
          <w:szCs w:val="24"/>
        </w:rPr>
        <w:t xml:space="preserve">Catamenia </w:t>
      </w:r>
      <w:proofErr w:type="spellStart"/>
      <w:r w:rsidR="00C84249" w:rsidRPr="000B2604">
        <w:rPr>
          <w:rFonts w:ascii="Times New Roman" w:hAnsi="Times New Roman" w:cs="Times New Roman"/>
          <w:i/>
          <w:iCs/>
          <w:sz w:val="24"/>
          <w:szCs w:val="24"/>
        </w:rPr>
        <w:t>inornata</w:t>
      </w:r>
      <w:proofErr w:type="spellEnd"/>
      <w:r w:rsidR="00C84249" w:rsidRPr="000B2604">
        <w:rPr>
          <w:rFonts w:ascii="Times New Roman" w:hAnsi="Times New Roman" w:cs="Times New Roman"/>
          <w:sz w:val="24"/>
          <w:szCs w:val="24"/>
        </w:rPr>
        <w:t xml:space="preserve"> in secondary forest (0.8% increase per year), </w:t>
      </w:r>
      <w:proofErr w:type="spellStart"/>
      <w:r w:rsidRPr="000B2604">
        <w:rPr>
          <w:rFonts w:ascii="Times New Roman" w:eastAsia="Times New Roman" w:hAnsi="Times New Roman" w:cs="Times New Roman"/>
          <w:i/>
          <w:iCs/>
          <w:color w:val="000000"/>
          <w:sz w:val="24"/>
          <w:szCs w:val="24"/>
        </w:rPr>
        <w:t>Ochthoeca</w:t>
      </w:r>
      <w:proofErr w:type="spellEnd"/>
      <w:r w:rsidR="00C84249" w:rsidRPr="000B2604">
        <w:rPr>
          <w:rFonts w:ascii="Times New Roman" w:hAnsi="Times New Roman" w:cs="Times New Roman"/>
          <w:i/>
          <w:iCs/>
          <w:sz w:val="24"/>
          <w:szCs w:val="24"/>
        </w:rPr>
        <w:t xml:space="preserve"> frontalis</w:t>
      </w:r>
      <w:r w:rsidR="00C84249" w:rsidRPr="000B2604">
        <w:rPr>
          <w:rFonts w:ascii="Times New Roman" w:hAnsi="Times New Roman" w:cs="Times New Roman"/>
          <w:sz w:val="24"/>
          <w:szCs w:val="24"/>
        </w:rPr>
        <w:t xml:space="preserve"> in secondary forest (0.8% increase per year),</w:t>
      </w:r>
      <w:r w:rsidR="00C84249" w:rsidRPr="000B2604">
        <w:rPr>
          <w:rFonts w:ascii="Times New Roman" w:hAnsi="Times New Roman" w:cs="Times New Roman"/>
          <w:i/>
          <w:iCs/>
          <w:sz w:val="24"/>
          <w:szCs w:val="24"/>
        </w:rPr>
        <w:t xml:space="preserve"> </w:t>
      </w:r>
      <w:proofErr w:type="spellStart"/>
      <w:r w:rsidRPr="000B2604">
        <w:rPr>
          <w:rFonts w:ascii="Times New Roman" w:eastAsia="Times New Roman" w:hAnsi="Times New Roman" w:cs="Times New Roman"/>
          <w:i/>
          <w:iCs/>
          <w:color w:val="000000"/>
          <w:sz w:val="24"/>
          <w:szCs w:val="24"/>
        </w:rPr>
        <w:t>Diglossopis</w:t>
      </w:r>
      <w:proofErr w:type="spellEnd"/>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cyanea</w:t>
      </w:r>
      <w:proofErr w:type="spellEnd"/>
      <w:r w:rsidR="00C84249" w:rsidRPr="000B2604">
        <w:rPr>
          <w:rFonts w:ascii="Times New Roman" w:hAnsi="Times New Roman" w:cs="Times New Roman"/>
          <w:sz w:val="24"/>
          <w:szCs w:val="24"/>
        </w:rPr>
        <w:t xml:space="preserve"> in secondary forest (0.5% increase per year), </w:t>
      </w:r>
      <w:proofErr w:type="spellStart"/>
      <w:r w:rsidRPr="000B2604">
        <w:rPr>
          <w:rFonts w:ascii="Times New Roman" w:hAnsi="Times New Roman" w:cs="Times New Roman"/>
          <w:i/>
          <w:iCs/>
          <w:sz w:val="24"/>
          <w:szCs w:val="24"/>
        </w:rPr>
        <w:t>Metallura</w:t>
      </w:r>
      <w:proofErr w:type="spellEnd"/>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tyrianthina</w:t>
      </w:r>
      <w:proofErr w:type="spellEnd"/>
      <w:r w:rsidR="00C84249" w:rsidRPr="000B2604">
        <w:rPr>
          <w:rFonts w:ascii="Times New Roman" w:hAnsi="Times New Roman" w:cs="Times New Roman"/>
          <w:sz w:val="24"/>
          <w:szCs w:val="24"/>
        </w:rPr>
        <w:t xml:space="preserve"> in secondary fo</w:t>
      </w:r>
      <w:r w:rsidR="00627032">
        <w:rPr>
          <w:rFonts w:ascii="Times New Roman" w:hAnsi="Times New Roman" w:cs="Times New Roman"/>
          <w:sz w:val="24"/>
          <w:szCs w:val="24"/>
        </w:rPr>
        <w:t>rest (0.3% increase per year); </w:t>
      </w:r>
      <w:r w:rsidR="00C84249" w:rsidRPr="000B2604">
        <w:rPr>
          <w:rFonts w:ascii="Times New Roman" w:hAnsi="Times New Roman" w:cs="Times New Roman"/>
          <w:i/>
          <w:iCs/>
          <w:sz w:val="24"/>
          <w:szCs w:val="24"/>
        </w:rPr>
        <w:t xml:space="preserve">M. </w:t>
      </w:r>
      <w:proofErr w:type="spellStart"/>
      <w:r w:rsidR="00C84249" w:rsidRPr="000B2604">
        <w:rPr>
          <w:rFonts w:ascii="Times New Roman" w:hAnsi="Times New Roman" w:cs="Times New Roman"/>
          <w:i/>
          <w:iCs/>
          <w:sz w:val="24"/>
          <w:szCs w:val="24"/>
        </w:rPr>
        <w:t>tyrianthina</w:t>
      </w:r>
      <w:proofErr w:type="spellEnd"/>
      <w:r w:rsidR="00C84249" w:rsidRPr="000B2604">
        <w:rPr>
          <w:rFonts w:ascii="Times New Roman" w:hAnsi="Times New Roman" w:cs="Times New Roman"/>
          <w:sz w:val="24"/>
          <w:szCs w:val="24"/>
        </w:rPr>
        <w:t xml:space="preserve"> in primary forest (2.5% increase per year); </w:t>
      </w:r>
      <w:proofErr w:type="spellStart"/>
      <w:r w:rsidRPr="000B2604">
        <w:rPr>
          <w:rFonts w:ascii="Times New Roman" w:eastAsia="Times New Roman" w:hAnsi="Times New Roman" w:cs="Times New Roman"/>
          <w:i/>
          <w:iCs/>
          <w:color w:val="000000"/>
          <w:sz w:val="24"/>
          <w:szCs w:val="24"/>
        </w:rPr>
        <w:t>Hellmayrea</w:t>
      </w:r>
      <w:proofErr w:type="spellEnd"/>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gularis</w:t>
      </w:r>
      <w:proofErr w:type="spellEnd"/>
      <w:r w:rsidR="00C84249" w:rsidRPr="000B2604">
        <w:rPr>
          <w:rFonts w:ascii="Times New Roman" w:hAnsi="Times New Roman" w:cs="Times New Roman"/>
          <w:sz w:val="24"/>
          <w:szCs w:val="24"/>
        </w:rPr>
        <w:t xml:space="preserve"> in introduced forest (1% increase per year), </w:t>
      </w:r>
      <w:r w:rsidRPr="000B2604">
        <w:rPr>
          <w:rFonts w:ascii="Times New Roman" w:eastAsia="Times New Roman" w:hAnsi="Times New Roman" w:cs="Times New Roman"/>
          <w:i/>
          <w:iCs/>
          <w:color w:val="000000"/>
          <w:sz w:val="24"/>
          <w:szCs w:val="24"/>
        </w:rPr>
        <w:t>Troglodytes</w:t>
      </w:r>
      <w:r w:rsidR="00C84249" w:rsidRPr="000B2604">
        <w:rPr>
          <w:rFonts w:ascii="Times New Roman" w:hAnsi="Times New Roman" w:cs="Times New Roman"/>
          <w:i/>
          <w:iCs/>
          <w:sz w:val="24"/>
          <w:szCs w:val="24"/>
        </w:rPr>
        <w:t xml:space="preserve"> </w:t>
      </w:r>
      <w:proofErr w:type="spellStart"/>
      <w:r w:rsidR="00C84249" w:rsidRPr="000B2604">
        <w:rPr>
          <w:rFonts w:ascii="Times New Roman" w:hAnsi="Times New Roman" w:cs="Times New Roman"/>
          <w:i/>
          <w:iCs/>
          <w:sz w:val="24"/>
          <w:szCs w:val="24"/>
        </w:rPr>
        <w:t>solstitialis</w:t>
      </w:r>
      <w:proofErr w:type="spellEnd"/>
      <w:r w:rsidR="00C84249" w:rsidRPr="000B2604">
        <w:rPr>
          <w:rFonts w:ascii="Times New Roman" w:hAnsi="Times New Roman" w:cs="Times New Roman"/>
          <w:sz w:val="24"/>
          <w:szCs w:val="24"/>
        </w:rPr>
        <w:t xml:space="preserve"> in introduced forest (0.4% increase per year). </w:t>
      </w:r>
    </w:p>
    <w:p w14:paraId="14C4CF52" w14:textId="77777777" w:rsidR="00C84249" w:rsidRPr="000B2604" w:rsidRDefault="00C84249" w:rsidP="001F78CD">
      <w:pPr>
        <w:pStyle w:val="CommentText"/>
        <w:spacing w:after="0"/>
        <w:rPr>
          <w:rFonts w:ascii="Times New Roman" w:hAnsi="Times New Roman" w:cs="Times New Roman"/>
          <w:sz w:val="24"/>
          <w:szCs w:val="24"/>
        </w:rPr>
      </w:pPr>
    </w:p>
    <w:p w14:paraId="5D522A7E" w14:textId="77777777" w:rsidR="001F78CD" w:rsidRDefault="001F78CD" w:rsidP="001F78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Finally, we found no evidence to suggest that capture rates are changing differently for different ecological groups of bird species. For example, there was insufficient statistical evidence to suggest that capture rates are changing differently for birds with different diets (</w:t>
      </w:r>
      <w:r w:rsidR="00226883">
        <w:rPr>
          <w:rFonts w:ascii="Times New Roman" w:hAnsi="Times New Roman" w:cs="Times New Roman"/>
          <w:sz w:val="24"/>
          <w:szCs w:val="24"/>
        </w:rPr>
        <w:t xml:space="preserve">Figure </w:t>
      </w:r>
      <w:commentRangeStart w:id="113"/>
      <w:r w:rsidR="00226883">
        <w:rPr>
          <w:rFonts w:ascii="Times New Roman" w:hAnsi="Times New Roman" w:cs="Times New Roman"/>
          <w:sz w:val="24"/>
          <w:szCs w:val="24"/>
        </w:rPr>
        <w:t>3A</w:t>
      </w:r>
      <w:commentRangeEnd w:id="113"/>
      <w:r w:rsidR="00226883">
        <w:rPr>
          <w:rStyle w:val="CommentReference"/>
        </w:rPr>
        <w:commentReference w:id="113"/>
      </w:r>
      <w:r>
        <w:rPr>
          <w:rFonts w:ascii="Times New Roman" w:hAnsi="Times New Roman" w:cs="Times New Roman"/>
          <w:sz w:val="24"/>
          <w:szCs w:val="24"/>
        </w:rPr>
        <w:t>), as diet groups shared the estimated 2.83% (95% CI: 0.9-4.7%) decrease in capture rate from year to year. Similarly, we found no statistically significant difference in how the capture rates change with time for the three body size groups (Figure 3B), or birds occupying different primary habitats (Figure 3C), or species with broader or narrower habitat breadth (Figure 3D). In all cases, all groups were found to share the decrease in capture rates of 2.8% (95% CI: 0.9-4.7%) per year.</w:t>
      </w:r>
    </w:p>
    <w:p w14:paraId="34351C56" w14:textId="77777777" w:rsidR="001F78CD" w:rsidRDefault="001F78CD" w:rsidP="001F78CD">
      <w:pPr>
        <w:spacing w:after="0" w:line="240" w:lineRule="auto"/>
        <w:rPr>
          <w:rFonts w:ascii="Times New Roman" w:hAnsi="Times New Roman" w:cs="Times New Roman"/>
          <w:sz w:val="24"/>
          <w:szCs w:val="24"/>
        </w:rPr>
      </w:pPr>
    </w:p>
    <w:p w14:paraId="748CCCAE" w14:textId="77777777" w:rsidR="001F78CD" w:rsidRPr="00C84249" w:rsidRDefault="001F78CD" w:rsidP="001F78CD">
      <w:pPr>
        <w:spacing w:after="0" w:line="240" w:lineRule="auto"/>
        <w:rPr>
          <w:rFonts w:ascii="Times New Roman" w:hAnsi="Times New Roman" w:cs="Times New Roman"/>
          <w:sz w:val="24"/>
          <w:szCs w:val="24"/>
        </w:rPr>
      </w:pPr>
    </w:p>
    <w:p w14:paraId="58952D50" w14:textId="77777777" w:rsidR="00955126" w:rsidRDefault="003F5488" w:rsidP="00627032">
      <w:pPr>
        <w:spacing w:after="0" w:line="240" w:lineRule="auto"/>
        <w:rPr>
          <w:rFonts w:ascii="Times New Roman" w:hAnsi="Times New Roman" w:cs="Times New Roman"/>
          <w:sz w:val="24"/>
          <w:szCs w:val="24"/>
        </w:rPr>
      </w:pPr>
      <w:commentRangeStart w:id="114"/>
      <w:r>
        <w:rPr>
          <w:rFonts w:ascii="Times New Roman" w:hAnsi="Times New Roman" w:cs="Times New Roman"/>
          <w:sz w:val="24"/>
          <w:szCs w:val="24"/>
        </w:rPr>
        <w:t>DISCUSSION</w:t>
      </w:r>
      <w:commentRangeEnd w:id="114"/>
      <w:r w:rsidR="00D146BC">
        <w:rPr>
          <w:rStyle w:val="CommentReference"/>
        </w:rPr>
        <w:commentReference w:id="114"/>
      </w:r>
    </w:p>
    <w:p w14:paraId="6DF84AE0" w14:textId="2FFA4AE4" w:rsidR="00ED2409" w:rsidRPr="00423C01" w:rsidRDefault="00955126" w:rsidP="00423C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results indicate that bird populations across three habitats in the High Andes of southern Ecuador have been declining an average 2.8%/</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over </w:t>
      </w:r>
      <w:r w:rsidR="002879BA">
        <w:rPr>
          <w:rFonts w:ascii="Times New Roman" w:hAnsi="Times New Roman" w:cs="Times New Roman"/>
          <w:sz w:val="24"/>
          <w:szCs w:val="24"/>
        </w:rPr>
        <w:t xml:space="preserve">an </w:t>
      </w:r>
      <w:r>
        <w:rPr>
          <w:rFonts w:ascii="Times New Roman" w:hAnsi="Times New Roman" w:cs="Times New Roman"/>
          <w:sz w:val="24"/>
          <w:szCs w:val="24"/>
        </w:rPr>
        <w:t xml:space="preserve">11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sampling </w:t>
      </w:r>
      <w:commentRangeStart w:id="115"/>
      <w:r>
        <w:rPr>
          <w:rFonts w:ascii="Times New Roman" w:hAnsi="Times New Roman" w:cs="Times New Roman"/>
          <w:sz w:val="24"/>
          <w:szCs w:val="24"/>
        </w:rPr>
        <w:t>period</w:t>
      </w:r>
      <w:commentRangeEnd w:id="115"/>
      <w:r w:rsidR="00D46673">
        <w:rPr>
          <w:rStyle w:val="CommentReference"/>
        </w:rPr>
        <w:commentReference w:id="115"/>
      </w:r>
      <w:del w:id="116" w:author="Microsoft Office User" w:date="2021-02-07T08:56:00Z">
        <w:r w:rsidR="002A7119" w:rsidDel="00D46673">
          <w:rPr>
            <w:rFonts w:ascii="Times New Roman" w:hAnsi="Times New Roman" w:cs="Times New Roman"/>
            <w:sz w:val="24"/>
            <w:szCs w:val="24"/>
          </w:rPr>
          <w:delText xml:space="preserve">, and this decline </w:delText>
        </w:r>
        <w:r w:rsidR="00ED2409" w:rsidDel="00D46673">
          <w:rPr>
            <w:rFonts w:ascii="Times New Roman" w:hAnsi="Times New Roman" w:cs="Times New Roman"/>
            <w:sz w:val="24"/>
            <w:szCs w:val="24"/>
          </w:rPr>
          <w:delText>is</w:delText>
        </w:r>
        <w:r w:rsidR="002A7119" w:rsidDel="00D46673">
          <w:rPr>
            <w:rFonts w:ascii="Times New Roman" w:hAnsi="Times New Roman" w:cs="Times New Roman"/>
            <w:sz w:val="24"/>
            <w:szCs w:val="24"/>
          </w:rPr>
          <w:delText xml:space="preserve"> </w:delText>
        </w:r>
        <w:r w:rsidR="00347CBD" w:rsidDel="00D46673">
          <w:rPr>
            <w:rFonts w:ascii="Times New Roman" w:hAnsi="Times New Roman" w:cs="Times New Roman"/>
            <w:sz w:val="24"/>
            <w:szCs w:val="24"/>
          </w:rPr>
          <w:delText xml:space="preserve">statistically </w:delText>
        </w:r>
        <w:r w:rsidR="002A7119" w:rsidDel="00D46673">
          <w:rPr>
            <w:rFonts w:ascii="Times New Roman" w:hAnsi="Times New Roman" w:cs="Times New Roman"/>
            <w:sz w:val="24"/>
            <w:szCs w:val="24"/>
          </w:rPr>
          <w:delText>significant</w:delText>
        </w:r>
      </w:del>
      <w:r>
        <w:rPr>
          <w:rFonts w:ascii="Times New Roman" w:hAnsi="Times New Roman" w:cs="Times New Roman"/>
          <w:sz w:val="24"/>
          <w:szCs w:val="24"/>
        </w:rPr>
        <w:t xml:space="preserve">. </w:t>
      </w:r>
      <w:commentRangeStart w:id="117"/>
      <w:r w:rsidR="009D0257">
        <w:rPr>
          <w:rFonts w:ascii="Times New Roman" w:hAnsi="Times New Roman" w:cs="Times New Roman"/>
          <w:sz w:val="24"/>
          <w:szCs w:val="24"/>
        </w:rPr>
        <w:t>Furthermore</w:t>
      </w:r>
      <w:r>
        <w:rPr>
          <w:rFonts w:ascii="Times New Roman" w:hAnsi="Times New Roman" w:cs="Times New Roman"/>
          <w:sz w:val="24"/>
          <w:szCs w:val="24"/>
        </w:rPr>
        <w:t xml:space="preserve">, </w:t>
      </w:r>
      <w:r w:rsidR="00347CBD">
        <w:rPr>
          <w:rFonts w:ascii="Times New Roman" w:hAnsi="Times New Roman" w:cs="Times New Roman"/>
          <w:sz w:val="24"/>
          <w:szCs w:val="24"/>
        </w:rPr>
        <w:t xml:space="preserve">although uncertainty </w:t>
      </w:r>
      <w:r w:rsidR="00ED2409">
        <w:rPr>
          <w:rFonts w:ascii="Times New Roman" w:hAnsi="Times New Roman" w:cs="Times New Roman"/>
          <w:sz w:val="24"/>
          <w:szCs w:val="24"/>
        </w:rPr>
        <w:t xml:space="preserve">exists </w:t>
      </w:r>
      <w:r w:rsidR="00347CBD">
        <w:rPr>
          <w:rFonts w:ascii="Times New Roman" w:hAnsi="Times New Roman" w:cs="Times New Roman"/>
          <w:sz w:val="24"/>
          <w:szCs w:val="24"/>
        </w:rPr>
        <w:t xml:space="preserve">around some species level estimates, </w:t>
      </w:r>
      <w:r>
        <w:rPr>
          <w:rFonts w:ascii="Times New Roman" w:hAnsi="Times New Roman" w:cs="Times New Roman"/>
          <w:sz w:val="24"/>
          <w:szCs w:val="24"/>
        </w:rPr>
        <w:t xml:space="preserve">capture rates </w:t>
      </w:r>
      <w:r w:rsidR="00D732A2">
        <w:rPr>
          <w:rFonts w:ascii="Times New Roman" w:hAnsi="Times New Roman" w:cs="Times New Roman"/>
          <w:sz w:val="24"/>
          <w:szCs w:val="24"/>
        </w:rPr>
        <w:t xml:space="preserve">declined for </w:t>
      </w:r>
      <w:r w:rsidR="00C600C6" w:rsidRPr="00C600C6">
        <w:rPr>
          <w:rFonts w:ascii="Times New Roman" w:hAnsi="Times New Roman" w:cs="Times New Roman"/>
          <w:sz w:val="24"/>
          <w:szCs w:val="24"/>
        </w:rPr>
        <w:t>79% (30 of</w:t>
      </w:r>
      <w:r w:rsidRPr="00C600C6">
        <w:rPr>
          <w:rFonts w:ascii="Times New Roman" w:hAnsi="Times New Roman" w:cs="Times New Roman"/>
          <w:sz w:val="24"/>
          <w:szCs w:val="24"/>
        </w:rPr>
        <w:t xml:space="preserve"> 38</w:t>
      </w:r>
      <w:r w:rsidR="00C600C6" w:rsidRPr="00C600C6">
        <w:rPr>
          <w:rFonts w:ascii="Times New Roman" w:hAnsi="Times New Roman" w:cs="Times New Roman"/>
          <w:sz w:val="24"/>
          <w:szCs w:val="24"/>
        </w:rPr>
        <w:t>)</w:t>
      </w:r>
      <w:r>
        <w:rPr>
          <w:rFonts w:ascii="Times New Roman" w:hAnsi="Times New Roman" w:cs="Times New Roman"/>
          <w:sz w:val="24"/>
          <w:szCs w:val="24"/>
        </w:rPr>
        <w:t xml:space="preserve"> </w:t>
      </w:r>
      <w:r w:rsidR="00C600C6">
        <w:rPr>
          <w:rFonts w:ascii="Times New Roman" w:hAnsi="Times New Roman" w:cs="Times New Roman"/>
          <w:sz w:val="24"/>
          <w:szCs w:val="24"/>
        </w:rPr>
        <w:t xml:space="preserve">of the </w:t>
      </w:r>
      <w:r>
        <w:rPr>
          <w:rFonts w:ascii="Times New Roman" w:hAnsi="Times New Roman" w:cs="Times New Roman"/>
          <w:sz w:val="24"/>
          <w:szCs w:val="24"/>
        </w:rPr>
        <w:t xml:space="preserve">species </w:t>
      </w:r>
      <w:r w:rsidR="002879BA">
        <w:rPr>
          <w:rFonts w:ascii="Times New Roman" w:hAnsi="Times New Roman" w:cs="Times New Roman"/>
          <w:sz w:val="24"/>
          <w:szCs w:val="24"/>
        </w:rPr>
        <w:t>meeting</w:t>
      </w:r>
      <w:r>
        <w:rPr>
          <w:rFonts w:ascii="Times New Roman" w:hAnsi="Times New Roman" w:cs="Times New Roman"/>
          <w:sz w:val="24"/>
          <w:szCs w:val="24"/>
        </w:rPr>
        <w:t xml:space="preserve"> our inclusion criteria of having been sampled in at least 4 discrete years.</w:t>
      </w:r>
      <w:r w:rsidR="00D732A2">
        <w:rPr>
          <w:rFonts w:ascii="Times New Roman" w:hAnsi="Times New Roman" w:cs="Times New Roman"/>
          <w:sz w:val="24"/>
          <w:szCs w:val="24"/>
        </w:rPr>
        <w:t xml:space="preserve"> </w:t>
      </w:r>
      <w:commentRangeEnd w:id="117"/>
      <w:r w:rsidR="00D46673">
        <w:rPr>
          <w:rStyle w:val="CommentReference"/>
        </w:rPr>
        <w:commentReference w:id="117"/>
      </w:r>
      <w:r w:rsidR="00D732A2">
        <w:rPr>
          <w:rFonts w:ascii="Times New Roman" w:hAnsi="Times New Roman" w:cs="Times New Roman"/>
          <w:sz w:val="24"/>
          <w:szCs w:val="24"/>
        </w:rPr>
        <w:t>When grouped by diet, body size, primary habitat occupied, or habitat breadth, no particular group</w:t>
      </w:r>
      <w:r>
        <w:rPr>
          <w:rFonts w:ascii="Times New Roman" w:hAnsi="Times New Roman" w:cs="Times New Roman"/>
          <w:sz w:val="24"/>
          <w:szCs w:val="24"/>
        </w:rPr>
        <w:t xml:space="preserve"> of speci</w:t>
      </w:r>
      <w:r w:rsidR="00D732A2">
        <w:rPr>
          <w:rFonts w:ascii="Times New Roman" w:hAnsi="Times New Roman" w:cs="Times New Roman"/>
          <w:sz w:val="24"/>
          <w:szCs w:val="24"/>
        </w:rPr>
        <w:t xml:space="preserve">es showed significant </w:t>
      </w:r>
      <w:r w:rsidR="009D0257" w:rsidRPr="00423C01">
        <w:rPr>
          <w:rFonts w:ascii="Times New Roman" w:hAnsi="Times New Roman" w:cs="Times New Roman"/>
          <w:sz w:val="24"/>
          <w:szCs w:val="24"/>
        </w:rPr>
        <w:t>differences in rates of decline</w:t>
      </w:r>
      <w:r w:rsidR="00423C01" w:rsidRPr="00423C01">
        <w:rPr>
          <w:rFonts w:ascii="Times New Roman" w:hAnsi="Times New Roman" w:cs="Times New Roman"/>
          <w:sz w:val="24"/>
          <w:szCs w:val="24"/>
        </w:rPr>
        <w:t xml:space="preserve">. </w:t>
      </w:r>
      <w:commentRangeStart w:id="118"/>
      <w:r w:rsidR="00423C01" w:rsidRPr="00423C01">
        <w:rPr>
          <w:rFonts w:ascii="Times New Roman" w:hAnsi="Times New Roman" w:cs="Times New Roman"/>
          <w:sz w:val="24"/>
          <w:szCs w:val="24"/>
        </w:rPr>
        <w:t xml:space="preserve">While </w:t>
      </w:r>
      <w:r w:rsidR="00B612F1">
        <w:rPr>
          <w:rFonts w:ascii="Times New Roman" w:hAnsi="Times New Roman" w:cs="Times New Roman"/>
          <w:sz w:val="24"/>
          <w:szCs w:val="24"/>
        </w:rPr>
        <w:t>natur</w:t>
      </w:r>
      <w:r w:rsidR="00605613">
        <w:rPr>
          <w:rFonts w:ascii="Times New Roman" w:hAnsi="Times New Roman" w:cs="Times New Roman"/>
          <w:sz w:val="24"/>
          <w:szCs w:val="24"/>
        </w:rPr>
        <w:t>a</w:t>
      </w:r>
      <w:r w:rsidR="00B612F1">
        <w:rPr>
          <w:rFonts w:ascii="Times New Roman" w:hAnsi="Times New Roman" w:cs="Times New Roman"/>
          <w:sz w:val="24"/>
          <w:szCs w:val="24"/>
        </w:rPr>
        <w:t xml:space="preserve">l </w:t>
      </w:r>
      <w:r w:rsidR="00423C01">
        <w:rPr>
          <w:rFonts w:ascii="Times New Roman" w:hAnsi="Times New Roman" w:cs="Times New Roman"/>
          <w:sz w:val="24"/>
          <w:szCs w:val="24"/>
        </w:rPr>
        <w:t>variation over time in the abundance of birds is to be expected</w:t>
      </w:r>
      <w:r w:rsidR="00423C01" w:rsidRPr="00423C01">
        <w:rPr>
          <w:rFonts w:ascii="Times New Roman" w:hAnsi="Times New Roman" w:cs="Times New Roman"/>
          <w:sz w:val="24"/>
          <w:szCs w:val="24"/>
        </w:rPr>
        <w:t xml:space="preserve">, </w:t>
      </w:r>
      <w:r w:rsidR="004D5646">
        <w:rPr>
          <w:rFonts w:ascii="Times New Roman" w:hAnsi="Times New Roman" w:cs="Times New Roman"/>
          <w:sz w:val="24"/>
          <w:szCs w:val="24"/>
        </w:rPr>
        <w:t xml:space="preserve">evidence suggests there are </w:t>
      </w:r>
      <w:r w:rsidR="00EE6944">
        <w:rPr>
          <w:rFonts w:ascii="Times New Roman" w:hAnsi="Times New Roman" w:cs="Times New Roman"/>
          <w:sz w:val="24"/>
          <w:szCs w:val="24"/>
        </w:rPr>
        <w:t xml:space="preserve">normally </w:t>
      </w:r>
      <w:r w:rsidR="004D5646">
        <w:rPr>
          <w:rFonts w:ascii="Times New Roman" w:hAnsi="Times New Roman" w:cs="Times New Roman"/>
          <w:sz w:val="24"/>
          <w:szCs w:val="24"/>
        </w:rPr>
        <w:t>considerable interspecific differences in the direction and magnitude of population change</w:t>
      </w:r>
      <w:commentRangeEnd w:id="118"/>
      <w:r w:rsidR="00D46673">
        <w:rPr>
          <w:rStyle w:val="CommentReference"/>
        </w:rPr>
        <w:commentReference w:id="118"/>
      </w:r>
      <w:r w:rsidR="004D5646">
        <w:rPr>
          <w:rFonts w:ascii="Times New Roman" w:hAnsi="Times New Roman" w:cs="Times New Roman"/>
          <w:sz w:val="24"/>
          <w:szCs w:val="24"/>
        </w:rPr>
        <w:t xml:space="preserve"> </w:t>
      </w:r>
      <w:r w:rsidR="00D14D86">
        <w:rPr>
          <w:rFonts w:ascii="Times New Roman" w:hAnsi="Times New Roman" w:cs="Times New Roman"/>
          <w:sz w:val="24"/>
          <w:szCs w:val="24"/>
        </w:rPr>
        <w:t>(Blake et al. 1994;</w:t>
      </w:r>
      <w:r w:rsidR="004D5646" w:rsidRPr="00423C01">
        <w:rPr>
          <w:rFonts w:ascii="Times New Roman" w:hAnsi="Times New Roman" w:cs="Times New Roman"/>
          <w:sz w:val="24"/>
          <w:szCs w:val="24"/>
        </w:rPr>
        <w:t xml:space="preserve"> Ba</w:t>
      </w:r>
      <w:r w:rsidR="00D14D86">
        <w:rPr>
          <w:rFonts w:ascii="Times New Roman" w:hAnsi="Times New Roman" w:cs="Times New Roman"/>
          <w:sz w:val="24"/>
          <w:szCs w:val="24"/>
        </w:rPr>
        <w:t>llard et al. 2003;</w:t>
      </w:r>
      <w:r w:rsidR="004D5646">
        <w:rPr>
          <w:rFonts w:ascii="Times New Roman" w:hAnsi="Times New Roman" w:cs="Times New Roman"/>
          <w:sz w:val="24"/>
          <w:szCs w:val="24"/>
        </w:rPr>
        <w:t xml:space="preserve"> </w:t>
      </w:r>
      <w:r w:rsidR="004D5646" w:rsidRPr="00423C01">
        <w:rPr>
          <w:rFonts w:ascii="Times New Roman" w:hAnsi="Times New Roman" w:cs="Times New Roman"/>
          <w:sz w:val="24"/>
          <w:szCs w:val="24"/>
        </w:rPr>
        <w:t>Stouffer et al</w:t>
      </w:r>
      <w:r w:rsidR="004D5646">
        <w:rPr>
          <w:rFonts w:ascii="Times New Roman" w:hAnsi="Times New Roman" w:cs="Times New Roman"/>
          <w:sz w:val="24"/>
          <w:szCs w:val="24"/>
        </w:rPr>
        <w:t xml:space="preserve">. 2011, </w:t>
      </w:r>
      <w:r w:rsidR="00D14D86">
        <w:rPr>
          <w:rFonts w:ascii="Times New Roman" w:hAnsi="Times New Roman" w:cs="Times New Roman"/>
          <w:sz w:val="24"/>
          <w:szCs w:val="24"/>
        </w:rPr>
        <w:t xml:space="preserve">2020; </w:t>
      </w:r>
      <w:r w:rsidR="004D5646" w:rsidRPr="00423C01">
        <w:rPr>
          <w:rFonts w:ascii="Times New Roman" w:hAnsi="Times New Roman" w:cs="Times New Roman"/>
          <w:sz w:val="24"/>
          <w:szCs w:val="24"/>
        </w:rPr>
        <w:t>Boyle and Sigel 2015</w:t>
      </w:r>
      <w:r w:rsidR="00D14D86">
        <w:rPr>
          <w:rFonts w:ascii="Times New Roman" w:hAnsi="Times New Roman" w:cs="Times New Roman"/>
          <w:sz w:val="24"/>
          <w:szCs w:val="24"/>
        </w:rPr>
        <w:t>;</w:t>
      </w:r>
      <w:r w:rsidR="004D5646">
        <w:rPr>
          <w:rFonts w:ascii="Times New Roman" w:hAnsi="Times New Roman" w:cs="Times New Roman"/>
          <w:sz w:val="24"/>
          <w:szCs w:val="24"/>
        </w:rPr>
        <w:t xml:space="preserve"> </w:t>
      </w:r>
      <w:r w:rsidR="004D5646" w:rsidRPr="004D5646">
        <w:rPr>
          <w:rFonts w:ascii="Times New Roman" w:hAnsi="Times New Roman" w:cs="Times New Roman"/>
          <w:sz w:val="24"/>
          <w:szCs w:val="24"/>
        </w:rPr>
        <w:t>Blake and Loiselle 2016</w:t>
      </w:r>
      <w:r w:rsidR="004D5646" w:rsidRPr="00423C01">
        <w:rPr>
          <w:rFonts w:ascii="Times New Roman" w:hAnsi="Times New Roman" w:cs="Times New Roman"/>
          <w:sz w:val="24"/>
          <w:szCs w:val="24"/>
        </w:rPr>
        <w:t>)</w:t>
      </w:r>
      <w:r w:rsidR="004D5646">
        <w:rPr>
          <w:rFonts w:ascii="Times New Roman" w:hAnsi="Times New Roman" w:cs="Times New Roman"/>
          <w:sz w:val="24"/>
          <w:szCs w:val="24"/>
        </w:rPr>
        <w:t xml:space="preserve">. </w:t>
      </w:r>
      <w:commentRangeStart w:id="119"/>
      <w:r w:rsidR="004D5646">
        <w:rPr>
          <w:rFonts w:ascii="Times New Roman" w:hAnsi="Times New Roman" w:cs="Times New Roman"/>
          <w:sz w:val="24"/>
          <w:szCs w:val="24"/>
        </w:rPr>
        <w:t xml:space="preserve">We </w:t>
      </w:r>
      <w:r w:rsidRPr="00423C01">
        <w:rPr>
          <w:rFonts w:ascii="Times New Roman" w:hAnsi="Times New Roman" w:cs="Times New Roman"/>
          <w:sz w:val="24"/>
          <w:szCs w:val="24"/>
        </w:rPr>
        <w:t>believe t</w:t>
      </w:r>
      <w:r w:rsidR="00D732A2" w:rsidRPr="00423C01">
        <w:rPr>
          <w:rFonts w:ascii="Times New Roman" w:hAnsi="Times New Roman" w:cs="Times New Roman"/>
          <w:sz w:val="24"/>
          <w:szCs w:val="24"/>
        </w:rPr>
        <w:t xml:space="preserve">hat </w:t>
      </w:r>
      <w:r w:rsidR="00ED2409" w:rsidRPr="00423C01">
        <w:rPr>
          <w:rFonts w:ascii="Times New Roman" w:hAnsi="Times New Roman" w:cs="Times New Roman"/>
          <w:sz w:val="24"/>
          <w:szCs w:val="24"/>
        </w:rPr>
        <w:t>long-term monitoring has not previously documented a</w:t>
      </w:r>
      <w:r w:rsidRPr="00423C01">
        <w:rPr>
          <w:rFonts w:ascii="Times New Roman" w:hAnsi="Times New Roman" w:cs="Times New Roman"/>
          <w:sz w:val="24"/>
          <w:szCs w:val="24"/>
        </w:rPr>
        <w:t xml:space="preserve"> generalized decline of </w:t>
      </w:r>
      <w:r w:rsidR="00C600C6" w:rsidRPr="00423C01">
        <w:rPr>
          <w:rFonts w:ascii="Times New Roman" w:hAnsi="Times New Roman" w:cs="Times New Roman"/>
          <w:sz w:val="24"/>
          <w:szCs w:val="24"/>
        </w:rPr>
        <w:t>such a large and diverse set of</w:t>
      </w:r>
      <w:r w:rsidRPr="00423C01">
        <w:rPr>
          <w:rFonts w:ascii="Times New Roman" w:hAnsi="Times New Roman" w:cs="Times New Roman"/>
          <w:sz w:val="24"/>
          <w:szCs w:val="24"/>
        </w:rPr>
        <w:t xml:space="preserve"> </w:t>
      </w:r>
      <w:r w:rsidR="00ED2409" w:rsidRPr="00423C01">
        <w:rPr>
          <w:rFonts w:ascii="Times New Roman" w:hAnsi="Times New Roman" w:cs="Times New Roman"/>
          <w:sz w:val="24"/>
          <w:szCs w:val="24"/>
        </w:rPr>
        <w:t xml:space="preserve">bird </w:t>
      </w:r>
      <w:r w:rsidRPr="00423C01">
        <w:rPr>
          <w:rFonts w:ascii="Times New Roman" w:hAnsi="Times New Roman" w:cs="Times New Roman"/>
          <w:sz w:val="24"/>
          <w:szCs w:val="24"/>
        </w:rPr>
        <w:t>species</w:t>
      </w:r>
      <w:r w:rsidR="004D5646">
        <w:rPr>
          <w:rFonts w:ascii="Times New Roman" w:hAnsi="Times New Roman" w:cs="Times New Roman"/>
          <w:sz w:val="24"/>
          <w:szCs w:val="24"/>
        </w:rPr>
        <w:t>, as seen here, in either</w:t>
      </w:r>
      <w:r w:rsidRPr="00423C01">
        <w:rPr>
          <w:rFonts w:ascii="Times New Roman" w:hAnsi="Times New Roman" w:cs="Times New Roman"/>
          <w:sz w:val="24"/>
          <w:szCs w:val="24"/>
        </w:rPr>
        <w:t xml:space="preserve"> </w:t>
      </w:r>
      <w:r w:rsidR="00ED2409" w:rsidRPr="00423C01">
        <w:rPr>
          <w:rFonts w:ascii="Times New Roman" w:hAnsi="Times New Roman" w:cs="Times New Roman"/>
          <w:sz w:val="24"/>
          <w:szCs w:val="24"/>
        </w:rPr>
        <w:t>the High Andes or elsewhere.</w:t>
      </w:r>
      <w:commentRangeEnd w:id="119"/>
      <w:r w:rsidR="00D46673">
        <w:rPr>
          <w:rStyle w:val="CommentReference"/>
        </w:rPr>
        <w:commentReference w:id="119"/>
      </w:r>
    </w:p>
    <w:p w14:paraId="695D5408" w14:textId="77777777" w:rsidR="00ED2409" w:rsidRPr="00423C01" w:rsidRDefault="00ED2409" w:rsidP="00563A05">
      <w:pPr>
        <w:spacing w:after="0" w:line="240" w:lineRule="auto"/>
        <w:rPr>
          <w:rFonts w:ascii="Times New Roman" w:hAnsi="Times New Roman" w:cs="Times New Roman"/>
          <w:sz w:val="24"/>
          <w:szCs w:val="24"/>
        </w:rPr>
      </w:pPr>
    </w:p>
    <w:p w14:paraId="3C6D9D09" w14:textId="42B025B0" w:rsidR="00BD541A" w:rsidRDefault="00ED2409" w:rsidP="00ED2409">
      <w:pPr>
        <w:spacing w:after="0" w:line="240" w:lineRule="auto"/>
        <w:rPr>
          <w:rFonts w:ascii="Times New Roman" w:eastAsia="Times New Roman" w:hAnsi="Times New Roman" w:cs="Times New Roman"/>
          <w:color w:val="201F1E"/>
          <w:sz w:val="24"/>
          <w:szCs w:val="24"/>
          <w:lang w:val="en"/>
        </w:rPr>
      </w:pPr>
      <w:r>
        <w:rPr>
          <w:rFonts w:ascii="Times New Roman" w:hAnsi="Times New Roman" w:cs="Times New Roman"/>
          <w:sz w:val="24"/>
          <w:szCs w:val="24"/>
        </w:rPr>
        <w:t xml:space="preserve">Anthropogenic changes </w:t>
      </w:r>
      <w:r w:rsidR="00A6568C" w:rsidRPr="00BD4E29">
        <w:rPr>
          <w:rFonts w:ascii="Times New Roman" w:hAnsi="Times New Roman" w:cs="Times New Roman"/>
          <w:sz w:val="24"/>
          <w:szCs w:val="24"/>
        </w:rPr>
        <w:t>in land use within our study areas could explain some population trends. In particular, the</w:t>
      </w:r>
      <w:r w:rsidR="00A6568C">
        <w:rPr>
          <w:rFonts w:ascii="Times New Roman" w:hAnsi="Times New Roman" w:cs="Times New Roman"/>
          <w:sz w:val="24"/>
          <w:szCs w:val="24"/>
        </w:rPr>
        <w:t xml:space="preserve"> </w:t>
      </w:r>
      <w:r w:rsidR="00A6568C" w:rsidRPr="008E7AAD">
        <w:rPr>
          <w:rFonts w:ascii="Times New Roman" w:hAnsi="Times New Roman" w:cs="Times New Roman"/>
          <w:sz w:val="24"/>
          <w:szCs w:val="24"/>
        </w:rPr>
        <w:t xml:space="preserve">native </w:t>
      </w:r>
      <w:r w:rsidR="00A6568C">
        <w:rPr>
          <w:rFonts w:ascii="Times New Roman" w:hAnsi="Times New Roman" w:cs="Times New Roman"/>
          <w:sz w:val="24"/>
          <w:szCs w:val="24"/>
        </w:rPr>
        <w:t>montane shrubland</w:t>
      </w:r>
      <w:r w:rsidR="00A6568C" w:rsidRPr="008E7AAD">
        <w:rPr>
          <w:rFonts w:ascii="Times New Roman" w:hAnsi="Times New Roman" w:cs="Times New Roman"/>
          <w:sz w:val="24"/>
          <w:szCs w:val="24"/>
        </w:rPr>
        <w:t xml:space="preserve"> site </w:t>
      </w:r>
      <w:r w:rsidR="004E38F4">
        <w:rPr>
          <w:rFonts w:ascii="Times New Roman" w:hAnsi="Times New Roman" w:cs="Times New Roman"/>
          <w:sz w:val="24"/>
          <w:szCs w:val="24"/>
        </w:rPr>
        <w:t xml:space="preserve">(SHRUB) </w:t>
      </w:r>
      <w:r w:rsidR="00A6568C">
        <w:rPr>
          <w:rFonts w:ascii="Times New Roman" w:hAnsi="Times New Roman" w:cs="Times New Roman"/>
          <w:sz w:val="24"/>
          <w:szCs w:val="24"/>
        </w:rPr>
        <w:t xml:space="preserve">saw </w:t>
      </w:r>
      <w:del w:id="120" w:author="Microsoft Office User" w:date="2021-02-07T09:13:00Z">
        <w:r w:rsidR="0047115B" w:rsidDel="00ED7600">
          <w:rPr>
            <w:rFonts w:ascii="Times New Roman" w:hAnsi="Times New Roman" w:cs="Times New Roman"/>
            <w:sz w:val="24"/>
            <w:szCs w:val="24"/>
          </w:rPr>
          <w:delText xml:space="preserve">very </w:delText>
        </w:r>
      </w:del>
      <w:r w:rsidR="00A6568C">
        <w:rPr>
          <w:rFonts w:ascii="Times New Roman" w:hAnsi="Times New Roman" w:cs="Times New Roman"/>
          <w:sz w:val="24"/>
          <w:szCs w:val="24"/>
        </w:rPr>
        <w:t xml:space="preserve">modest increases </w:t>
      </w:r>
      <w:r w:rsidR="00A6568C" w:rsidRPr="008E7AAD">
        <w:rPr>
          <w:rFonts w:ascii="Times New Roman" w:hAnsi="Times New Roman" w:cs="Times New Roman"/>
          <w:sz w:val="24"/>
          <w:szCs w:val="24"/>
        </w:rPr>
        <w:t>in</w:t>
      </w:r>
      <w:r w:rsidR="00A6568C">
        <w:rPr>
          <w:rFonts w:ascii="Times New Roman" w:hAnsi="Times New Roman" w:cs="Times New Roman"/>
          <w:sz w:val="24"/>
          <w:szCs w:val="24"/>
        </w:rPr>
        <w:t xml:space="preserve"> canopy cover, tree abundance, and shrub </w:t>
      </w:r>
      <w:r w:rsidR="0047115B">
        <w:rPr>
          <w:rFonts w:ascii="Times New Roman" w:hAnsi="Times New Roman" w:cs="Times New Roman"/>
          <w:sz w:val="24"/>
          <w:szCs w:val="24"/>
        </w:rPr>
        <w:t>density</w:t>
      </w:r>
      <w:r w:rsidR="00A6568C">
        <w:rPr>
          <w:rFonts w:ascii="Times New Roman" w:hAnsi="Times New Roman" w:cs="Times New Roman"/>
          <w:sz w:val="24"/>
          <w:szCs w:val="24"/>
        </w:rPr>
        <w:t xml:space="preserve"> </w:t>
      </w:r>
      <w:r w:rsidR="004E38F4">
        <w:rPr>
          <w:rFonts w:ascii="Times New Roman" w:hAnsi="Times New Roman" w:cs="Times New Roman"/>
          <w:sz w:val="24"/>
          <w:szCs w:val="24"/>
        </w:rPr>
        <w:t>but</w:t>
      </w:r>
      <w:r w:rsidR="00A6568C">
        <w:rPr>
          <w:rFonts w:ascii="Times New Roman" w:hAnsi="Times New Roman" w:cs="Times New Roman"/>
          <w:sz w:val="24"/>
          <w:szCs w:val="24"/>
        </w:rPr>
        <w:t xml:space="preserve"> </w:t>
      </w:r>
      <w:r w:rsidR="0047115B">
        <w:rPr>
          <w:rFonts w:ascii="Times New Roman" w:hAnsi="Times New Roman" w:cs="Times New Roman"/>
          <w:sz w:val="24"/>
          <w:szCs w:val="24"/>
        </w:rPr>
        <w:t>these</w:t>
      </w:r>
      <w:r w:rsidR="00A6568C">
        <w:rPr>
          <w:rFonts w:ascii="Times New Roman" w:hAnsi="Times New Roman" w:cs="Times New Roman"/>
          <w:sz w:val="24"/>
          <w:szCs w:val="24"/>
        </w:rPr>
        <w:t xml:space="preserve"> change</w:t>
      </w:r>
      <w:r w:rsidR="0047115B">
        <w:rPr>
          <w:rFonts w:ascii="Times New Roman" w:hAnsi="Times New Roman" w:cs="Times New Roman"/>
          <w:sz w:val="24"/>
          <w:szCs w:val="24"/>
        </w:rPr>
        <w:t>s</w:t>
      </w:r>
      <w:r w:rsidR="00A6568C">
        <w:rPr>
          <w:rFonts w:ascii="Times New Roman" w:hAnsi="Times New Roman" w:cs="Times New Roman"/>
          <w:sz w:val="24"/>
          <w:szCs w:val="24"/>
        </w:rPr>
        <w:t xml:space="preserve"> could account for decreases in abundance of some species such as </w:t>
      </w:r>
      <w:proofErr w:type="spellStart"/>
      <w:r w:rsidR="00A6568C" w:rsidRPr="00F45E3F">
        <w:rPr>
          <w:rFonts w:ascii="Times New Roman" w:eastAsia="Times New Roman" w:hAnsi="Times New Roman" w:cs="Times New Roman"/>
          <w:i/>
          <w:color w:val="201F1E"/>
          <w:sz w:val="24"/>
          <w:szCs w:val="24"/>
          <w:lang w:val="en"/>
        </w:rPr>
        <w:t>Lesbia</w:t>
      </w:r>
      <w:proofErr w:type="spellEnd"/>
      <w:r w:rsidR="00A6568C" w:rsidRPr="00F45E3F">
        <w:rPr>
          <w:rFonts w:ascii="Times New Roman" w:eastAsia="Times New Roman" w:hAnsi="Times New Roman" w:cs="Times New Roman"/>
          <w:i/>
          <w:color w:val="201F1E"/>
          <w:sz w:val="24"/>
          <w:szCs w:val="24"/>
          <w:lang w:val="en"/>
        </w:rPr>
        <w:t xml:space="preserve"> </w:t>
      </w:r>
      <w:proofErr w:type="spellStart"/>
      <w:r w:rsidR="00A6568C" w:rsidRPr="00F45E3F">
        <w:rPr>
          <w:rFonts w:ascii="Times New Roman" w:eastAsia="Times New Roman" w:hAnsi="Times New Roman" w:cs="Times New Roman"/>
          <w:i/>
          <w:color w:val="201F1E"/>
          <w:sz w:val="24"/>
          <w:szCs w:val="24"/>
          <w:lang w:val="en"/>
        </w:rPr>
        <w:t>victoria</w:t>
      </w:r>
      <w:proofErr w:type="spellEnd"/>
      <w:r w:rsidR="00A6568C">
        <w:rPr>
          <w:rFonts w:ascii="Times New Roman" w:eastAsia="Times New Roman" w:hAnsi="Times New Roman" w:cs="Times New Roman"/>
          <w:color w:val="201F1E"/>
          <w:sz w:val="24"/>
          <w:szCs w:val="24"/>
          <w:lang w:val="en"/>
        </w:rPr>
        <w:t xml:space="preserve"> which </w:t>
      </w:r>
      <w:r w:rsidR="00A6568C" w:rsidRPr="00C21CB2">
        <w:rPr>
          <w:rFonts w:ascii="Times New Roman" w:eastAsia="Times New Roman" w:hAnsi="Times New Roman" w:cs="Times New Roman"/>
          <w:color w:val="201F1E"/>
          <w:sz w:val="24"/>
          <w:szCs w:val="24"/>
          <w:lang w:val="en"/>
        </w:rPr>
        <w:t xml:space="preserve">thrives in </w:t>
      </w:r>
      <w:r w:rsidR="00A6568C">
        <w:rPr>
          <w:rFonts w:ascii="Times New Roman" w:eastAsia="Times New Roman" w:hAnsi="Times New Roman" w:cs="Times New Roman"/>
          <w:color w:val="201F1E"/>
          <w:sz w:val="24"/>
          <w:szCs w:val="24"/>
          <w:lang w:val="en"/>
        </w:rPr>
        <w:t xml:space="preserve">urban dry valleys of the region (Tinoco and </w:t>
      </w:r>
      <w:proofErr w:type="spellStart"/>
      <w:r w:rsidR="00A6568C">
        <w:rPr>
          <w:rFonts w:ascii="Times New Roman" w:eastAsia="Times New Roman" w:hAnsi="Times New Roman" w:cs="Times New Roman"/>
          <w:color w:val="201F1E"/>
          <w:sz w:val="24"/>
          <w:szCs w:val="24"/>
          <w:lang w:val="en"/>
        </w:rPr>
        <w:t>Astudillo</w:t>
      </w:r>
      <w:proofErr w:type="spellEnd"/>
      <w:r w:rsidR="00A6568C">
        <w:rPr>
          <w:rFonts w:ascii="Times New Roman" w:eastAsia="Times New Roman" w:hAnsi="Times New Roman" w:cs="Times New Roman"/>
          <w:color w:val="201F1E"/>
          <w:sz w:val="24"/>
          <w:szCs w:val="24"/>
          <w:lang w:val="en"/>
        </w:rPr>
        <w:t xml:space="preserve"> 2007)</w:t>
      </w:r>
      <w:r w:rsidR="00A6568C" w:rsidRPr="00C21CB2">
        <w:rPr>
          <w:rFonts w:ascii="Times New Roman" w:eastAsia="Times New Roman" w:hAnsi="Times New Roman" w:cs="Times New Roman"/>
          <w:color w:val="201F1E"/>
          <w:sz w:val="24"/>
          <w:szCs w:val="24"/>
          <w:lang w:val="en"/>
        </w:rPr>
        <w:t>.</w:t>
      </w:r>
      <w:r w:rsidR="00A6568C">
        <w:rPr>
          <w:rFonts w:ascii="Times New Roman" w:eastAsia="Times New Roman" w:hAnsi="Times New Roman" w:cs="Times New Roman"/>
          <w:color w:val="201F1E"/>
          <w:sz w:val="24"/>
          <w:szCs w:val="24"/>
          <w:lang w:val="en"/>
        </w:rPr>
        <w:t xml:space="preserve"> </w:t>
      </w:r>
      <w:r w:rsidR="00707E60">
        <w:rPr>
          <w:rFonts w:ascii="Times New Roman" w:eastAsia="Times New Roman" w:hAnsi="Times New Roman" w:cs="Times New Roman"/>
          <w:color w:val="201F1E"/>
          <w:sz w:val="24"/>
          <w:szCs w:val="24"/>
          <w:lang w:val="en"/>
        </w:rPr>
        <w:t xml:space="preserve">Similarly, 7 of </w:t>
      </w:r>
      <w:r w:rsidR="00EE6944">
        <w:rPr>
          <w:rFonts w:ascii="Times New Roman" w:eastAsia="Times New Roman" w:hAnsi="Times New Roman" w:cs="Times New Roman"/>
          <w:color w:val="201F1E"/>
          <w:sz w:val="24"/>
          <w:szCs w:val="24"/>
          <w:lang w:val="en"/>
        </w:rPr>
        <w:t xml:space="preserve">the </w:t>
      </w:r>
      <w:r w:rsidR="00707E60">
        <w:rPr>
          <w:rFonts w:ascii="Times New Roman" w:eastAsia="Times New Roman" w:hAnsi="Times New Roman" w:cs="Times New Roman"/>
          <w:color w:val="201F1E"/>
          <w:sz w:val="24"/>
          <w:szCs w:val="24"/>
          <w:lang w:val="en"/>
        </w:rPr>
        <w:t xml:space="preserve">9 species (78%) showing non-significant increases in population occurred in this habitat where recovery </w:t>
      </w:r>
      <w:r w:rsidR="00AE410A">
        <w:rPr>
          <w:rFonts w:ascii="Times New Roman" w:eastAsia="Times New Roman" w:hAnsi="Times New Roman" w:cs="Times New Roman"/>
          <w:color w:val="201F1E"/>
          <w:sz w:val="24"/>
          <w:szCs w:val="24"/>
          <w:lang w:val="en"/>
        </w:rPr>
        <w:t>of native shrubs after</w:t>
      </w:r>
      <w:r w:rsidR="00707E60">
        <w:rPr>
          <w:rFonts w:ascii="Times New Roman" w:eastAsia="Times New Roman" w:hAnsi="Times New Roman" w:cs="Times New Roman"/>
          <w:color w:val="201F1E"/>
          <w:sz w:val="24"/>
          <w:szCs w:val="24"/>
          <w:lang w:val="en"/>
        </w:rPr>
        <w:t xml:space="preserve"> disturbance was most pronounced. </w:t>
      </w:r>
      <w:r w:rsidR="009C500F">
        <w:rPr>
          <w:rFonts w:ascii="Times New Roman" w:eastAsia="Times New Roman" w:hAnsi="Times New Roman" w:cs="Times New Roman"/>
          <w:color w:val="201F1E"/>
          <w:sz w:val="24"/>
          <w:szCs w:val="24"/>
          <w:lang w:val="en"/>
        </w:rPr>
        <w:t>However,</w:t>
      </w:r>
      <w:r w:rsidR="0047115B">
        <w:rPr>
          <w:rFonts w:ascii="Times New Roman" w:eastAsia="Times New Roman" w:hAnsi="Times New Roman" w:cs="Times New Roman"/>
          <w:color w:val="201F1E"/>
          <w:sz w:val="24"/>
          <w:szCs w:val="24"/>
          <w:lang w:val="en"/>
        </w:rPr>
        <w:t xml:space="preserve"> </w:t>
      </w:r>
      <w:r w:rsidR="009C500F">
        <w:rPr>
          <w:rFonts w:ascii="Times New Roman" w:eastAsia="Times New Roman" w:hAnsi="Times New Roman" w:cs="Times New Roman"/>
          <w:color w:val="201F1E"/>
          <w:sz w:val="24"/>
          <w:szCs w:val="24"/>
          <w:lang w:val="en"/>
        </w:rPr>
        <w:t xml:space="preserve">management practices at all of our study sites </w:t>
      </w:r>
      <w:r w:rsidR="00F75706">
        <w:rPr>
          <w:rFonts w:ascii="Times New Roman" w:hAnsi="Times New Roman" w:cs="Times New Roman"/>
          <w:sz w:val="24"/>
          <w:szCs w:val="24"/>
        </w:rPr>
        <w:t>eliminate</w:t>
      </w:r>
      <w:r w:rsidR="009C500F">
        <w:rPr>
          <w:rFonts w:ascii="Times New Roman" w:hAnsi="Times New Roman" w:cs="Times New Roman"/>
          <w:sz w:val="24"/>
          <w:szCs w:val="24"/>
        </w:rPr>
        <w:t>d</w:t>
      </w:r>
      <w:r w:rsidR="00F75706">
        <w:rPr>
          <w:rFonts w:ascii="Times New Roman" w:hAnsi="Times New Roman" w:cs="Times New Roman"/>
          <w:sz w:val="24"/>
          <w:szCs w:val="24"/>
        </w:rPr>
        <w:t xml:space="preserve"> chances for anthropogenic </w:t>
      </w:r>
      <w:r w:rsidR="001368F4">
        <w:rPr>
          <w:rFonts w:ascii="Times New Roman" w:hAnsi="Times New Roman" w:cs="Times New Roman"/>
          <w:sz w:val="24"/>
          <w:szCs w:val="24"/>
        </w:rPr>
        <w:t>degradation of habitat</w:t>
      </w:r>
      <w:r w:rsidR="009C500F">
        <w:rPr>
          <w:rFonts w:ascii="Times New Roman" w:hAnsi="Times New Roman" w:cs="Times New Roman"/>
          <w:sz w:val="24"/>
          <w:szCs w:val="24"/>
        </w:rPr>
        <w:t>, and we never observed any overt disturbances to habitat</w:t>
      </w:r>
      <w:r w:rsidR="00F75706">
        <w:rPr>
          <w:rFonts w:ascii="Times New Roman" w:hAnsi="Times New Roman" w:cs="Times New Roman"/>
          <w:sz w:val="24"/>
          <w:szCs w:val="24"/>
        </w:rPr>
        <w:t>.</w:t>
      </w:r>
      <w:r w:rsidR="00F75706">
        <w:rPr>
          <w:rFonts w:ascii="Times New Roman" w:eastAsia="Times New Roman" w:hAnsi="Times New Roman" w:cs="Times New Roman"/>
          <w:color w:val="201F1E"/>
          <w:sz w:val="24"/>
          <w:szCs w:val="24"/>
          <w:lang w:val="en"/>
        </w:rPr>
        <w:t xml:space="preserve"> </w:t>
      </w:r>
      <w:r w:rsidR="00454098">
        <w:rPr>
          <w:rFonts w:ascii="Times New Roman" w:eastAsia="Times New Roman" w:hAnsi="Times New Roman" w:cs="Times New Roman"/>
          <w:color w:val="201F1E"/>
          <w:sz w:val="24"/>
          <w:szCs w:val="24"/>
          <w:lang w:val="en"/>
        </w:rPr>
        <w:t>Thus, local changes in land use are not likely to account for the broad declines in abundance we observed.</w:t>
      </w:r>
    </w:p>
    <w:p w14:paraId="542E2BD9" w14:textId="77777777" w:rsidR="00BD541A" w:rsidRDefault="00BD541A" w:rsidP="00ED2409">
      <w:pPr>
        <w:spacing w:after="0" w:line="240" w:lineRule="auto"/>
        <w:rPr>
          <w:rFonts w:ascii="Times New Roman" w:eastAsia="Times New Roman" w:hAnsi="Times New Roman" w:cs="Times New Roman"/>
          <w:color w:val="201F1E"/>
          <w:sz w:val="24"/>
          <w:szCs w:val="24"/>
          <w:lang w:val="en"/>
        </w:rPr>
      </w:pPr>
    </w:p>
    <w:p w14:paraId="0A550BE9" w14:textId="77777777" w:rsidR="001368F4" w:rsidRDefault="00A6568C" w:rsidP="00ED2409">
      <w:pPr>
        <w:spacing w:after="0" w:line="240" w:lineRule="auto"/>
        <w:rPr>
          <w:rFonts w:ascii="Times New Roman" w:hAnsi="Times New Roman" w:cs="Times New Roman"/>
          <w:sz w:val="24"/>
          <w:szCs w:val="24"/>
        </w:rPr>
      </w:pPr>
      <w:commentRangeStart w:id="121"/>
      <w:r w:rsidRPr="00454098">
        <w:rPr>
          <w:rFonts w:ascii="Times New Roman" w:hAnsi="Times New Roman" w:cs="Times New Roman"/>
          <w:sz w:val="24"/>
          <w:szCs w:val="24"/>
        </w:rPr>
        <w:t xml:space="preserve">Outside of our </w:t>
      </w:r>
      <w:r w:rsidR="00EE6944">
        <w:rPr>
          <w:rFonts w:ascii="Times New Roman" w:hAnsi="Times New Roman" w:cs="Times New Roman"/>
          <w:sz w:val="24"/>
          <w:szCs w:val="24"/>
        </w:rPr>
        <w:t xml:space="preserve">study </w:t>
      </w:r>
      <w:r w:rsidRPr="00454098">
        <w:rPr>
          <w:rFonts w:ascii="Times New Roman" w:hAnsi="Times New Roman" w:cs="Times New Roman"/>
          <w:sz w:val="24"/>
          <w:szCs w:val="24"/>
        </w:rPr>
        <w:t xml:space="preserve">sites, we have </w:t>
      </w:r>
      <w:r w:rsidR="00423C01" w:rsidRPr="00454098">
        <w:rPr>
          <w:rFonts w:ascii="Times New Roman" w:hAnsi="Times New Roman" w:cs="Times New Roman"/>
          <w:sz w:val="24"/>
          <w:szCs w:val="24"/>
        </w:rPr>
        <w:t>few</w:t>
      </w:r>
      <w:r w:rsidRPr="00454098">
        <w:rPr>
          <w:rFonts w:ascii="Times New Roman" w:hAnsi="Times New Roman" w:cs="Times New Roman"/>
          <w:sz w:val="24"/>
          <w:szCs w:val="24"/>
        </w:rPr>
        <w:t xml:space="preserve"> data on how habitat may have changed </w:t>
      </w:r>
      <w:r w:rsidR="00F75706" w:rsidRPr="00454098">
        <w:rPr>
          <w:rFonts w:ascii="Times New Roman" w:hAnsi="Times New Roman" w:cs="Times New Roman"/>
          <w:sz w:val="24"/>
          <w:szCs w:val="24"/>
        </w:rPr>
        <w:t xml:space="preserve">in </w:t>
      </w:r>
      <w:r w:rsidR="006C6DCF" w:rsidRPr="00454098">
        <w:rPr>
          <w:rFonts w:ascii="Times New Roman" w:hAnsi="Times New Roman" w:cs="Times New Roman"/>
          <w:sz w:val="24"/>
          <w:szCs w:val="24"/>
        </w:rPr>
        <w:t xml:space="preserve">the </w:t>
      </w:r>
      <w:r w:rsidR="009C500F" w:rsidRPr="00454098">
        <w:rPr>
          <w:rFonts w:ascii="Times New Roman" w:hAnsi="Times New Roman" w:cs="Times New Roman"/>
          <w:sz w:val="24"/>
          <w:szCs w:val="24"/>
        </w:rPr>
        <w:t>immediate area</w:t>
      </w:r>
      <w:r w:rsidR="00F75706" w:rsidRPr="00454098">
        <w:rPr>
          <w:rFonts w:ascii="Times New Roman" w:hAnsi="Times New Roman" w:cs="Times New Roman"/>
          <w:sz w:val="24"/>
          <w:szCs w:val="24"/>
        </w:rPr>
        <w:t xml:space="preserve"> </w:t>
      </w:r>
      <w:r w:rsidRPr="00454098">
        <w:rPr>
          <w:rFonts w:ascii="Times New Roman" w:hAnsi="Times New Roman" w:cs="Times New Roman"/>
          <w:sz w:val="24"/>
          <w:szCs w:val="24"/>
        </w:rPr>
        <w:t xml:space="preserve">during the years of this study. </w:t>
      </w:r>
      <w:commentRangeEnd w:id="121"/>
      <w:r w:rsidR="00ED7600">
        <w:rPr>
          <w:rStyle w:val="CommentReference"/>
        </w:rPr>
        <w:commentReference w:id="121"/>
      </w:r>
      <w:r w:rsidR="009C500F" w:rsidRPr="00454098">
        <w:rPr>
          <w:rFonts w:ascii="Times New Roman" w:hAnsi="Times New Roman" w:cs="Times New Roman"/>
          <w:sz w:val="24"/>
          <w:szCs w:val="24"/>
        </w:rPr>
        <w:t>Although the High Andes have suffered centuries of loss of native habitats (</w:t>
      </w:r>
      <w:r w:rsidR="006C6DCF" w:rsidRPr="00454098">
        <w:rPr>
          <w:rFonts w:ascii="Times New Roman" w:hAnsi="Times New Roman" w:cs="Times New Roman"/>
          <w:sz w:val="24"/>
          <w:szCs w:val="24"/>
        </w:rPr>
        <w:t>White and Maldonado 1991, Hofstede et al. 2002</w:t>
      </w:r>
      <w:r w:rsidR="009C500F" w:rsidRPr="00454098">
        <w:rPr>
          <w:rFonts w:ascii="Times New Roman" w:hAnsi="Times New Roman" w:cs="Times New Roman"/>
          <w:sz w:val="24"/>
          <w:szCs w:val="24"/>
        </w:rPr>
        <w:t xml:space="preserve">), </w:t>
      </w:r>
      <w:proofErr w:type="spellStart"/>
      <w:r w:rsidR="001368F4" w:rsidRPr="00454098">
        <w:rPr>
          <w:rFonts w:ascii="Times New Roman" w:hAnsi="Times New Roman" w:cs="Times New Roman"/>
          <w:sz w:val="24"/>
          <w:szCs w:val="24"/>
        </w:rPr>
        <w:t>Gaglio</w:t>
      </w:r>
      <w:proofErr w:type="spellEnd"/>
      <w:r w:rsidR="001368F4" w:rsidRPr="00454098">
        <w:rPr>
          <w:rFonts w:ascii="Times New Roman" w:hAnsi="Times New Roman" w:cs="Times New Roman"/>
          <w:sz w:val="24"/>
          <w:szCs w:val="24"/>
        </w:rPr>
        <w:t xml:space="preserve"> et al. (2017) found that in the highlands of Central Ecuador, overall coverage of natural ecosystems increased </w:t>
      </w:r>
      <w:r w:rsidR="00423C01" w:rsidRPr="00454098">
        <w:rPr>
          <w:rFonts w:ascii="Times New Roman" w:hAnsi="Times New Roman" w:cs="Times New Roman"/>
          <w:sz w:val="24"/>
          <w:szCs w:val="24"/>
        </w:rPr>
        <w:t xml:space="preserve">slightly </w:t>
      </w:r>
      <w:r w:rsidR="001368F4" w:rsidRPr="00454098">
        <w:rPr>
          <w:rFonts w:ascii="Times New Roman" w:hAnsi="Times New Roman" w:cs="Times New Roman"/>
          <w:sz w:val="24"/>
          <w:szCs w:val="24"/>
        </w:rPr>
        <w:t>during 2000–2014, with afforestation rates of 0.28%/</w:t>
      </w:r>
      <w:proofErr w:type="spellStart"/>
      <w:r w:rsidR="001368F4" w:rsidRPr="00454098">
        <w:rPr>
          <w:rFonts w:ascii="Times New Roman" w:hAnsi="Times New Roman" w:cs="Times New Roman"/>
          <w:sz w:val="24"/>
          <w:szCs w:val="24"/>
        </w:rPr>
        <w:t>yr</w:t>
      </w:r>
      <w:proofErr w:type="spellEnd"/>
      <w:r w:rsidR="001368F4" w:rsidRPr="00454098">
        <w:rPr>
          <w:rFonts w:ascii="Times New Roman" w:hAnsi="Times New Roman" w:cs="Times New Roman"/>
          <w:sz w:val="24"/>
          <w:szCs w:val="24"/>
        </w:rPr>
        <w:t xml:space="preserve"> at the highest elevations. Combined with findings that forest protected areas are effective in reducing deforestation in Tropical Andean forests </w:t>
      </w:r>
      <w:r w:rsidR="00920CDA" w:rsidRPr="00454098">
        <w:rPr>
          <w:rFonts w:ascii="Times New Roman" w:hAnsi="Times New Roman" w:cs="Times New Roman"/>
          <w:sz w:val="24"/>
          <w:szCs w:val="24"/>
        </w:rPr>
        <w:t xml:space="preserve">of Ecuador </w:t>
      </w:r>
      <w:r w:rsidR="001368F4" w:rsidRPr="00454098">
        <w:rPr>
          <w:rFonts w:ascii="Times New Roman" w:hAnsi="Times New Roman" w:cs="Times New Roman"/>
          <w:sz w:val="24"/>
          <w:szCs w:val="24"/>
        </w:rPr>
        <w:t>(</w:t>
      </w:r>
      <w:r w:rsidR="00920CDA" w:rsidRPr="00454098">
        <w:rPr>
          <w:rFonts w:ascii="Times New Roman" w:hAnsi="Times New Roman" w:cs="Times New Roman"/>
          <w:sz w:val="24"/>
          <w:szCs w:val="24"/>
        </w:rPr>
        <w:t xml:space="preserve">Cuenca et al. </w:t>
      </w:r>
      <w:r w:rsidR="001368F4" w:rsidRPr="00454098">
        <w:rPr>
          <w:rFonts w:ascii="Times New Roman" w:hAnsi="Times New Roman" w:cs="Times New Roman"/>
          <w:sz w:val="24"/>
          <w:szCs w:val="24"/>
        </w:rPr>
        <w:t>2016), the evidence suggests that anthropogenic loss of habitat was not a widespread problem during the monitoring period.</w:t>
      </w:r>
      <w:r w:rsidR="00920CDA" w:rsidRPr="00454098">
        <w:rPr>
          <w:rFonts w:ascii="Times New Roman" w:hAnsi="Times New Roman" w:cs="Times New Roman"/>
          <w:sz w:val="24"/>
          <w:szCs w:val="24"/>
        </w:rPr>
        <w:t xml:space="preserve"> Looking beyond the years of this study, the time scale of habitat loss would also seem to</w:t>
      </w:r>
      <w:r w:rsidR="001368F4" w:rsidRPr="00454098">
        <w:rPr>
          <w:rFonts w:ascii="Times New Roman" w:hAnsi="Times New Roman" w:cs="Times New Roman"/>
          <w:sz w:val="24"/>
          <w:szCs w:val="24"/>
        </w:rPr>
        <w:t xml:space="preserve"> eliminate </w:t>
      </w:r>
      <w:proofErr w:type="spellStart"/>
      <w:r w:rsidR="001368F4" w:rsidRPr="00454098">
        <w:rPr>
          <w:rFonts w:ascii="Times New Roman" w:eastAsia="Times New Roman" w:hAnsi="Times New Roman" w:cs="Times New Roman"/>
          <w:color w:val="201F1E"/>
          <w:sz w:val="24"/>
          <w:szCs w:val="24"/>
          <w:lang w:val="en"/>
        </w:rPr>
        <w:t>t</w:t>
      </w:r>
      <w:r w:rsidR="001368F4" w:rsidRPr="00454098">
        <w:rPr>
          <w:rFonts w:ascii="Times New Roman" w:hAnsi="Times New Roman" w:cs="Times New Roman"/>
          <w:sz w:val="24"/>
          <w:szCs w:val="24"/>
        </w:rPr>
        <w:t>he</w:t>
      </w:r>
      <w:proofErr w:type="spellEnd"/>
      <w:r w:rsidR="001368F4" w:rsidRPr="00454098">
        <w:rPr>
          <w:rFonts w:ascii="Times New Roman" w:hAnsi="Times New Roman" w:cs="Times New Roman"/>
          <w:sz w:val="24"/>
          <w:szCs w:val="24"/>
        </w:rPr>
        <w:t xml:space="preserve"> possible occurrence of community-level dynamics such as an extinction debt </w:t>
      </w:r>
      <w:r w:rsidR="001368F4" w:rsidRPr="00454098">
        <w:rPr>
          <w:rFonts w:ascii="Times New Roman" w:hAnsi="Times New Roman" w:cs="Times New Roman"/>
          <w:sz w:val="24"/>
          <w:szCs w:val="24"/>
        </w:rPr>
        <w:lastRenderedPageBreak/>
        <w:t xml:space="preserve">(Tilman et al. 1994). </w:t>
      </w:r>
      <w:commentRangeStart w:id="122"/>
      <w:r w:rsidR="001368F4" w:rsidRPr="00454098">
        <w:rPr>
          <w:rFonts w:ascii="Times New Roman" w:hAnsi="Times New Roman" w:cs="Times New Roman"/>
          <w:sz w:val="24"/>
          <w:szCs w:val="24"/>
        </w:rPr>
        <w:t>Deﬁned</w:t>
      </w:r>
      <w:commentRangeEnd w:id="122"/>
      <w:r w:rsidR="00E2106B">
        <w:rPr>
          <w:rStyle w:val="CommentReference"/>
        </w:rPr>
        <w:commentReference w:id="122"/>
      </w:r>
      <w:r w:rsidR="001368F4" w:rsidRPr="00454098">
        <w:rPr>
          <w:rFonts w:ascii="Times New Roman" w:hAnsi="Times New Roman" w:cs="Times New Roman"/>
          <w:sz w:val="24"/>
          <w:szCs w:val="24"/>
        </w:rPr>
        <w:t xml:space="preserve"> as a time-delayed but deterministic extinction of specialists from a habitat as the community equilibrates after habitat alteration (Tilman et al., 1994), an extinction debt is unlikely here since Ecuadorian forests and grasslands have been impacted by human activities for centuries (</w:t>
      </w:r>
      <w:r w:rsidR="00454098" w:rsidRPr="00454098">
        <w:rPr>
          <w:rFonts w:ascii="Times New Roman" w:hAnsi="Times New Roman" w:cs="Times New Roman"/>
          <w:sz w:val="24"/>
          <w:szCs w:val="24"/>
        </w:rPr>
        <w:t>White and Mald</w:t>
      </w:r>
      <w:r w:rsidR="00454098">
        <w:rPr>
          <w:rFonts w:ascii="Times New Roman" w:hAnsi="Times New Roman" w:cs="Times New Roman"/>
          <w:sz w:val="24"/>
          <w:szCs w:val="24"/>
        </w:rPr>
        <w:t>onado 1991</w:t>
      </w:r>
      <w:r w:rsidR="001368F4" w:rsidRPr="00454098">
        <w:rPr>
          <w:rFonts w:ascii="Times New Roman" w:hAnsi="Times New Roman" w:cs="Times New Roman"/>
          <w:sz w:val="24"/>
          <w:szCs w:val="24"/>
        </w:rPr>
        <w:t>).</w:t>
      </w:r>
    </w:p>
    <w:p w14:paraId="7BB6A895" w14:textId="77777777" w:rsidR="001368F4" w:rsidRDefault="001368F4" w:rsidP="00ED2409">
      <w:pPr>
        <w:spacing w:after="0" w:line="240" w:lineRule="auto"/>
        <w:rPr>
          <w:rFonts w:ascii="Times New Roman" w:hAnsi="Times New Roman" w:cs="Times New Roman"/>
          <w:sz w:val="24"/>
          <w:szCs w:val="24"/>
        </w:rPr>
      </w:pPr>
    </w:p>
    <w:p w14:paraId="296E4C26" w14:textId="77777777" w:rsidR="00A36326" w:rsidRDefault="00AE410A" w:rsidP="004166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Beyond habitat, </w:t>
      </w:r>
      <w:r w:rsidR="00CE00FE">
        <w:rPr>
          <w:rFonts w:ascii="Times New Roman" w:hAnsi="Times New Roman" w:cs="Times New Roman"/>
          <w:sz w:val="24"/>
          <w:szCs w:val="24"/>
        </w:rPr>
        <w:t xml:space="preserve">the ecology of the birds themselves may potentially explain </w:t>
      </w:r>
      <w:r>
        <w:rPr>
          <w:rFonts w:ascii="Times New Roman" w:hAnsi="Times New Roman" w:cs="Times New Roman"/>
          <w:sz w:val="24"/>
          <w:szCs w:val="24"/>
        </w:rPr>
        <w:t>patterns in population trends.</w:t>
      </w:r>
      <w:r w:rsidR="00E8621B">
        <w:rPr>
          <w:rFonts w:ascii="Times New Roman" w:hAnsi="Times New Roman" w:cs="Times New Roman"/>
          <w:sz w:val="24"/>
          <w:szCs w:val="24"/>
        </w:rPr>
        <w:t xml:space="preserve"> However, </w:t>
      </w:r>
      <w:r w:rsidR="00E8621B">
        <w:rPr>
          <w:rFonts w:ascii="Times New Roman" w:hAnsi="Times New Roman" w:cs="Times New Roman"/>
          <w:color w:val="000000"/>
          <w:sz w:val="24"/>
          <w:szCs w:val="24"/>
        </w:rPr>
        <w:t>we found no evidence species declining in abundance shared any particular ecological correlates of risk, lived</w:t>
      </w:r>
      <w:r w:rsidR="00E8621B" w:rsidRPr="008D5E14">
        <w:rPr>
          <w:rFonts w:ascii="Times New Roman" w:hAnsi="Times New Roman" w:cs="Times New Roman"/>
          <w:color w:val="000000"/>
          <w:sz w:val="24"/>
          <w:szCs w:val="24"/>
        </w:rPr>
        <w:t xml:space="preserve"> in unique places, differ</w:t>
      </w:r>
      <w:r w:rsidR="00E8621B">
        <w:rPr>
          <w:rFonts w:ascii="Times New Roman" w:hAnsi="Times New Roman" w:cs="Times New Roman"/>
          <w:color w:val="000000"/>
          <w:sz w:val="24"/>
          <w:szCs w:val="24"/>
        </w:rPr>
        <w:t>ed</w:t>
      </w:r>
      <w:r w:rsidR="00E8621B" w:rsidRPr="008D5E14">
        <w:rPr>
          <w:rFonts w:ascii="Times New Roman" w:hAnsi="Times New Roman" w:cs="Times New Roman"/>
          <w:color w:val="000000"/>
          <w:sz w:val="24"/>
          <w:szCs w:val="24"/>
        </w:rPr>
        <w:t xml:space="preserve"> systematically in their ecology, or </w:t>
      </w:r>
      <w:r w:rsidR="00E8621B">
        <w:rPr>
          <w:rFonts w:ascii="Times New Roman" w:hAnsi="Times New Roman" w:cs="Times New Roman"/>
          <w:color w:val="000000"/>
          <w:sz w:val="24"/>
          <w:szCs w:val="24"/>
        </w:rPr>
        <w:t>were</w:t>
      </w:r>
      <w:r w:rsidR="00E8621B" w:rsidRPr="008D5E14">
        <w:rPr>
          <w:rFonts w:ascii="Times New Roman" w:hAnsi="Times New Roman" w:cs="Times New Roman"/>
          <w:color w:val="000000"/>
          <w:sz w:val="24"/>
          <w:szCs w:val="24"/>
        </w:rPr>
        <w:t xml:space="preserve"> subject to specific </w:t>
      </w:r>
      <w:r w:rsidR="00E8621B">
        <w:rPr>
          <w:rFonts w:ascii="Times New Roman" w:hAnsi="Times New Roman" w:cs="Times New Roman"/>
          <w:color w:val="000000"/>
          <w:sz w:val="24"/>
          <w:szCs w:val="24"/>
        </w:rPr>
        <w:t>threats.</w:t>
      </w:r>
      <w:r w:rsidR="00F61F7F">
        <w:rPr>
          <w:rFonts w:ascii="Times New Roman" w:hAnsi="Times New Roman" w:cs="Times New Roman"/>
          <w:sz w:val="24"/>
          <w:szCs w:val="24"/>
        </w:rPr>
        <w:t xml:space="preserve"> For example, there was no significant difference in </w:t>
      </w:r>
      <w:r w:rsidR="005E27E1">
        <w:rPr>
          <w:rFonts w:ascii="Times New Roman" w:hAnsi="Times New Roman" w:cs="Times New Roman"/>
          <w:sz w:val="24"/>
          <w:szCs w:val="24"/>
        </w:rPr>
        <w:t>rates of decline</w:t>
      </w:r>
      <w:r w:rsidR="00DE24BF">
        <w:rPr>
          <w:rFonts w:ascii="Times New Roman" w:hAnsi="Times New Roman" w:cs="Times New Roman"/>
          <w:sz w:val="24"/>
          <w:szCs w:val="24"/>
        </w:rPr>
        <w:t xml:space="preserve"> among </w:t>
      </w:r>
      <w:r w:rsidR="005E27E1">
        <w:rPr>
          <w:rFonts w:ascii="Times New Roman" w:hAnsi="Times New Roman" w:cs="Times New Roman"/>
          <w:sz w:val="24"/>
          <w:szCs w:val="24"/>
        </w:rPr>
        <w:t xml:space="preserve">sampled </w:t>
      </w:r>
      <w:r w:rsidR="00DE24BF">
        <w:rPr>
          <w:rFonts w:ascii="Times New Roman" w:hAnsi="Times New Roman" w:cs="Times New Roman"/>
          <w:sz w:val="24"/>
          <w:szCs w:val="24"/>
        </w:rPr>
        <w:t>habitats</w:t>
      </w:r>
      <w:r w:rsidR="008F033C">
        <w:rPr>
          <w:rFonts w:ascii="Times New Roman" w:hAnsi="Times New Roman" w:cs="Times New Roman"/>
          <w:sz w:val="24"/>
          <w:szCs w:val="24"/>
        </w:rPr>
        <w:t xml:space="preserve"> (Fig. X),</w:t>
      </w:r>
      <w:r w:rsidR="00DE24BF">
        <w:rPr>
          <w:rFonts w:ascii="Times New Roman" w:hAnsi="Times New Roman" w:cs="Times New Roman"/>
          <w:sz w:val="24"/>
          <w:szCs w:val="24"/>
        </w:rPr>
        <w:t xml:space="preserve"> even when </w:t>
      </w:r>
      <w:r w:rsidR="00B93949">
        <w:rPr>
          <w:rFonts w:ascii="Times New Roman" w:hAnsi="Times New Roman" w:cs="Times New Roman"/>
          <w:sz w:val="24"/>
          <w:szCs w:val="24"/>
        </w:rPr>
        <w:t xml:space="preserve">the habitats were as different as mature secondary forest, mixed non-native forest, and </w:t>
      </w:r>
      <w:r w:rsidR="00B93949" w:rsidRPr="008E7AAD">
        <w:rPr>
          <w:rFonts w:ascii="Times New Roman" w:hAnsi="Times New Roman" w:cs="Times New Roman"/>
          <w:sz w:val="24"/>
          <w:szCs w:val="24"/>
        </w:rPr>
        <w:t>native shrub</w:t>
      </w:r>
      <w:r w:rsidR="00B93949">
        <w:rPr>
          <w:rFonts w:ascii="Times New Roman" w:hAnsi="Times New Roman" w:cs="Times New Roman"/>
          <w:sz w:val="24"/>
          <w:szCs w:val="24"/>
        </w:rPr>
        <w:t>.</w:t>
      </w:r>
      <w:r w:rsidR="00DE24BF">
        <w:rPr>
          <w:rFonts w:ascii="Times New Roman" w:hAnsi="Times New Roman" w:cs="Times New Roman"/>
          <w:sz w:val="24"/>
          <w:szCs w:val="24"/>
        </w:rPr>
        <w:t xml:space="preserve"> </w:t>
      </w:r>
      <w:r w:rsidR="0031191D">
        <w:rPr>
          <w:rFonts w:ascii="Times New Roman" w:hAnsi="Times New Roman" w:cs="Times New Roman"/>
          <w:sz w:val="24"/>
          <w:szCs w:val="24"/>
        </w:rPr>
        <w:t xml:space="preserve">Declining species were not dietary </w:t>
      </w:r>
      <w:proofErr w:type="gramStart"/>
      <w:r w:rsidR="0031191D">
        <w:rPr>
          <w:rFonts w:ascii="Times New Roman" w:hAnsi="Times New Roman" w:cs="Times New Roman"/>
          <w:sz w:val="24"/>
          <w:szCs w:val="24"/>
        </w:rPr>
        <w:t>specialists</w:t>
      </w:r>
      <w:proofErr w:type="gramEnd"/>
      <w:r w:rsidR="0031191D">
        <w:rPr>
          <w:rFonts w:ascii="Times New Roman" w:hAnsi="Times New Roman" w:cs="Times New Roman"/>
          <w:sz w:val="24"/>
          <w:szCs w:val="24"/>
        </w:rPr>
        <w:t xml:space="preserve"> dependent on </w:t>
      </w:r>
      <w:r w:rsidR="00986CA9">
        <w:rPr>
          <w:rFonts w:ascii="Times New Roman" w:hAnsi="Times New Roman" w:cs="Times New Roman"/>
          <w:sz w:val="24"/>
          <w:szCs w:val="24"/>
        </w:rPr>
        <w:t>a single limited resource</w:t>
      </w:r>
      <w:r w:rsidR="008F033C">
        <w:rPr>
          <w:rFonts w:ascii="Times New Roman" w:hAnsi="Times New Roman" w:cs="Times New Roman"/>
          <w:sz w:val="24"/>
          <w:szCs w:val="24"/>
        </w:rPr>
        <w:t xml:space="preserve"> (Fig. X)</w:t>
      </w:r>
      <w:r w:rsidR="00986CA9">
        <w:rPr>
          <w:rFonts w:ascii="Times New Roman" w:hAnsi="Times New Roman" w:cs="Times New Roman"/>
          <w:sz w:val="24"/>
          <w:szCs w:val="24"/>
        </w:rPr>
        <w:t>, fruit or nectar</w:t>
      </w:r>
      <w:r w:rsidR="0031191D">
        <w:rPr>
          <w:rFonts w:ascii="Times New Roman" w:hAnsi="Times New Roman" w:cs="Times New Roman"/>
          <w:sz w:val="24"/>
          <w:szCs w:val="24"/>
        </w:rPr>
        <w:t xml:space="preserve"> for example, nor were </w:t>
      </w:r>
      <w:r w:rsidR="00986CA9">
        <w:rPr>
          <w:rFonts w:ascii="Times New Roman" w:hAnsi="Times New Roman" w:cs="Times New Roman"/>
          <w:sz w:val="24"/>
          <w:szCs w:val="24"/>
        </w:rPr>
        <w:t>they only specialists occupying narrowly defined niches</w:t>
      </w:r>
      <w:r w:rsidR="008F033C">
        <w:rPr>
          <w:rFonts w:ascii="Times New Roman" w:hAnsi="Times New Roman" w:cs="Times New Roman"/>
          <w:sz w:val="24"/>
          <w:szCs w:val="24"/>
        </w:rPr>
        <w:t xml:space="preserve"> (Fig. X)</w:t>
      </w:r>
      <w:r w:rsidR="00986CA9">
        <w:rPr>
          <w:rFonts w:ascii="Times New Roman" w:hAnsi="Times New Roman" w:cs="Times New Roman"/>
          <w:sz w:val="24"/>
          <w:szCs w:val="24"/>
        </w:rPr>
        <w:t>.</w:t>
      </w:r>
      <w:r w:rsidR="004D4348">
        <w:rPr>
          <w:rFonts w:ascii="Times New Roman" w:hAnsi="Times New Roman" w:cs="Times New Roman"/>
          <w:sz w:val="24"/>
          <w:szCs w:val="24"/>
        </w:rPr>
        <w:t xml:space="preserve"> D</w:t>
      </w:r>
      <w:r w:rsidR="00986CA9">
        <w:rPr>
          <w:rFonts w:ascii="Times New Roman" w:hAnsi="Times New Roman" w:cs="Times New Roman"/>
          <w:sz w:val="24"/>
          <w:szCs w:val="24"/>
        </w:rPr>
        <w:t xml:space="preserve">eclining species </w:t>
      </w:r>
      <w:r w:rsidR="004D4348">
        <w:rPr>
          <w:rFonts w:ascii="Times New Roman" w:hAnsi="Times New Roman" w:cs="Times New Roman"/>
          <w:sz w:val="24"/>
          <w:szCs w:val="24"/>
        </w:rPr>
        <w:t xml:space="preserve">were not </w:t>
      </w:r>
      <w:r w:rsidR="00A3780C">
        <w:rPr>
          <w:rFonts w:ascii="Times New Roman" w:hAnsi="Times New Roman" w:cs="Times New Roman"/>
          <w:sz w:val="24"/>
          <w:szCs w:val="24"/>
        </w:rPr>
        <w:t>primarily</w:t>
      </w:r>
      <w:r w:rsidR="0031191D">
        <w:rPr>
          <w:rFonts w:ascii="Times New Roman" w:hAnsi="Times New Roman" w:cs="Times New Roman"/>
          <w:sz w:val="24"/>
          <w:szCs w:val="24"/>
        </w:rPr>
        <w:t xml:space="preserve"> larger-bodied victims of hunting</w:t>
      </w:r>
      <w:r w:rsidR="00A3780C">
        <w:rPr>
          <w:rFonts w:ascii="Times New Roman" w:hAnsi="Times New Roman" w:cs="Times New Roman"/>
          <w:sz w:val="24"/>
          <w:szCs w:val="24"/>
        </w:rPr>
        <w:t xml:space="preserve"> (</w:t>
      </w:r>
      <w:r w:rsidR="004D4348">
        <w:rPr>
          <w:rFonts w:ascii="Times New Roman" w:hAnsi="Times New Roman" w:cs="Times New Roman"/>
          <w:sz w:val="24"/>
          <w:szCs w:val="24"/>
        </w:rPr>
        <w:t xml:space="preserve">Gage et al. 2004, </w:t>
      </w:r>
      <w:r w:rsidR="00A3780C">
        <w:rPr>
          <w:rFonts w:ascii="Times New Roman" w:hAnsi="Times New Roman" w:cs="Times New Roman"/>
          <w:sz w:val="24"/>
          <w:szCs w:val="24"/>
        </w:rPr>
        <w:t>Keane et al. 2005)</w:t>
      </w:r>
      <w:r w:rsidR="0031191D">
        <w:rPr>
          <w:rFonts w:ascii="Times New Roman" w:hAnsi="Times New Roman" w:cs="Times New Roman"/>
          <w:sz w:val="24"/>
          <w:szCs w:val="24"/>
        </w:rPr>
        <w:t xml:space="preserve">, or </w:t>
      </w:r>
      <w:r w:rsidR="00986CA9">
        <w:rPr>
          <w:rFonts w:ascii="Times New Roman" w:hAnsi="Times New Roman" w:cs="Times New Roman"/>
          <w:sz w:val="24"/>
          <w:szCs w:val="24"/>
        </w:rPr>
        <w:t xml:space="preserve">smaller-bodied species subject to </w:t>
      </w:r>
      <w:r w:rsidR="0011581E">
        <w:rPr>
          <w:rFonts w:ascii="Times New Roman" w:hAnsi="Times New Roman" w:cs="Times New Roman"/>
          <w:sz w:val="24"/>
          <w:szCs w:val="24"/>
        </w:rPr>
        <w:t>environmental stochasticity and temporal variation in food supply (</w:t>
      </w:r>
      <w:r w:rsidR="008F033C">
        <w:rPr>
          <w:rFonts w:ascii="Times New Roman" w:hAnsi="Times New Roman" w:cs="Times New Roman"/>
          <w:sz w:val="24"/>
          <w:szCs w:val="24"/>
        </w:rPr>
        <w:t xml:space="preserve">Fig. X; </w:t>
      </w:r>
      <w:r w:rsidR="0011581E">
        <w:rPr>
          <w:rFonts w:ascii="Times New Roman" w:hAnsi="Times New Roman" w:cs="Times New Roman"/>
          <w:sz w:val="24"/>
          <w:szCs w:val="24"/>
        </w:rPr>
        <w:t xml:space="preserve">Cook and </w:t>
      </w:r>
      <w:proofErr w:type="spellStart"/>
      <w:r w:rsidR="0011581E">
        <w:rPr>
          <w:rFonts w:ascii="Times New Roman" w:hAnsi="Times New Roman" w:cs="Times New Roman"/>
          <w:sz w:val="24"/>
          <w:szCs w:val="24"/>
        </w:rPr>
        <w:t>Hanski</w:t>
      </w:r>
      <w:proofErr w:type="spellEnd"/>
      <w:r w:rsidR="0011581E">
        <w:rPr>
          <w:rFonts w:ascii="Times New Roman" w:hAnsi="Times New Roman" w:cs="Times New Roman"/>
          <w:sz w:val="24"/>
          <w:szCs w:val="24"/>
        </w:rPr>
        <w:t xml:space="preserve"> 1995).</w:t>
      </w:r>
      <w:r w:rsidR="005E27E1">
        <w:rPr>
          <w:rFonts w:ascii="Times New Roman" w:hAnsi="Times New Roman" w:cs="Times New Roman"/>
          <w:sz w:val="24"/>
          <w:szCs w:val="24"/>
        </w:rPr>
        <w:t xml:space="preserve"> </w:t>
      </w:r>
      <w:r w:rsidR="00E8621B">
        <w:rPr>
          <w:rFonts w:ascii="Times New Roman" w:hAnsi="Times New Roman" w:cs="Times New Roman"/>
          <w:color w:val="000000"/>
          <w:sz w:val="24"/>
          <w:szCs w:val="24"/>
        </w:rPr>
        <w:t>While</w:t>
      </w:r>
      <w:r w:rsidR="00E8621B">
        <w:rPr>
          <w:rFonts w:ascii="Times New Roman" w:hAnsi="Times New Roman" w:cs="Times New Roman"/>
          <w:sz w:val="24"/>
          <w:szCs w:val="24"/>
        </w:rPr>
        <w:t xml:space="preserve"> stochastic impacts might be more broadly hypothesized as responsible for negative population trends, our data indicate population declines were not sudden and precipitous as might be expected of stochastic events (</w:t>
      </w:r>
      <w:proofErr w:type="spellStart"/>
      <w:r w:rsidR="00E8621B" w:rsidRPr="009C4DAE">
        <w:rPr>
          <w:rFonts w:ascii="Times New Roman" w:eastAsia="Times New Roman" w:hAnsi="Times New Roman" w:cs="Times New Roman"/>
          <w:color w:val="222222"/>
          <w:sz w:val="24"/>
          <w:szCs w:val="24"/>
        </w:rPr>
        <w:t>LaDeau</w:t>
      </w:r>
      <w:proofErr w:type="spellEnd"/>
      <w:r w:rsidR="00E8621B">
        <w:rPr>
          <w:rFonts w:ascii="Times New Roman" w:eastAsia="Times New Roman" w:hAnsi="Times New Roman" w:cs="Times New Roman"/>
          <w:color w:val="222222"/>
          <w:sz w:val="24"/>
          <w:szCs w:val="24"/>
        </w:rPr>
        <w:t xml:space="preserve"> et al. 2007, Robinson et al. 2010)</w:t>
      </w:r>
      <w:r w:rsidR="00E8621B">
        <w:rPr>
          <w:rFonts w:ascii="Times New Roman" w:hAnsi="Times New Roman" w:cs="Times New Roman"/>
          <w:sz w:val="24"/>
          <w:szCs w:val="24"/>
        </w:rPr>
        <w:t>. In contrast, our data show a pattern of substantial annual variation in abundan</w:t>
      </w:r>
      <w:r w:rsidR="00EE6944">
        <w:rPr>
          <w:rFonts w:ascii="Times New Roman" w:hAnsi="Times New Roman" w:cs="Times New Roman"/>
          <w:sz w:val="24"/>
          <w:szCs w:val="24"/>
        </w:rPr>
        <w:t>ce amounting to persistent long-</w:t>
      </w:r>
      <w:r w:rsidR="00E8621B">
        <w:rPr>
          <w:rFonts w:ascii="Times New Roman" w:hAnsi="Times New Roman" w:cs="Times New Roman"/>
          <w:sz w:val="24"/>
          <w:szCs w:val="24"/>
        </w:rPr>
        <w:t>term declines (</w:t>
      </w:r>
      <w:proofErr w:type="spellStart"/>
      <w:r w:rsidR="00E8621B">
        <w:rPr>
          <w:rFonts w:ascii="Times New Roman" w:hAnsi="Times New Roman" w:cs="Times New Roman"/>
          <w:sz w:val="24"/>
          <w:szCs w:val="24"/>
        </w:rPr>
        <w:t>Fig</w:t>
      </w:r>
      <w:r w:rsidR="00E8621B" w:rsidRPr="00B152D2">
        <w:rPr>
          <w:rFonts w:ascii="Times New Roman" w:hAnsi="Times New Roman" w:cs="Times New Roman"/>
          <w:sz w:val="24"/>
          <w:szCs w:val="24"/>
        </w:rPr>
        <w:t>.</w:t>
      </w:r>
      <w:r w:rsidR="00E8621B">
        <w:rPr>
          <w:rFonts w:ascii="Times New Roman" w:hAnsi="Times New Roman" w:cs="Times New Roman"/>
          <w:sz w:val="24"/>
          <w:szCs w:val="24"/>
        </w:rPr>
        <w:t>Ya</w:t>
      </w:r>
      <w:proofErr w:type="spellEnd"/>
      <w:r w:rsidR="00E8621B">
        <w:rPr>
          <w:rFonts w:ascii="Times New Roman" w:hAnsi="Times New Roman" w:cs="Times New Roman"/>
          <w:sz w:val="24"/>
          <w:szCs w:val="24"/>
        </w:rPr>
        <w:t xml:space="preserve">-c). </w:t>
      </w:r>
    </w:p>
    <w:p w14:paraId="076C1690" w14:textId="77777777" w:rsidR="00CE00FE" w:rsidRDefault="00CE00FE" w:rsidP="004166C0">
      <w:pPr>
        <w:autoSpaceDE w:val="0"/>
        <w:autoSpaceDN w:val="0"/>
        <w:adjustRightInd w:val="0"/>
        <w:spacing w:after="0" w:line="240" w:lineRule="auto"/>
        <w:rPr>
          <w:rFonts w:ascii="Times New Roman" w:hAnsi="Times New Roman" w:cs="Times New Roman"/>
          <w:color w:val="000000"/>
          <w:sz w:val="24"/>
          <w:szCs w:val="24"/>
        </w:rPr>
      </w:pPr>
    </w:p>
    <w:p w14:paraId="58AA5419" w14:textId="483B9A06" w:rsidR="00E87048" w:rsidRPr="00C21CB2" w:rsidRDefault="00A36326" w:rsidP="00E87048">
      <w:pPr>
        <w:autoSpaceDE w:val="0"/>
        <w:autoSpaceDN w:val="0"/>
        <w:adjustRightInd w:val="0"/>
        <w:spacing w:after="0" w:line="240" w:lineRule="auto"/>
        <w:rPr>
          <w:rFonts w:ascii="Times New Roman" w:hAnsi="Times New Roman" w:cs="Times New Roman"/>
          <w:sz w:val="24"/>
          <w:szCs w:val="24"/>
        </w:rPr>
      </w:pPr>
      <w:commentRangeStart w:id="123"/>
      <w:r>
        <w:rPr>
          <w:rFonts w:ascii="Times New Roman" w:hAnsi="Times New Roman" w:cs="Times New Roman"/>
          <w:color w:val="000000"/>
          <w:sz w:val="24"/>
          <w:szCs w:val="24"/>
        </w:rPr>
        <w:t xml:space="preserve">It is, in fact, this universal decline of </w:t>
      </w:r>
      <w:r w:rsidR="00CF5D46">
        <w:rPr>
          <w:rFonts w:ascii="Times New Roman" w:hAnsi="Times New Roman" w:cs="Times New Roman"/>
          <w:color w:val="000000"/>
          <w:sz w:val="24"/>
          <w:szCs w:val="24"/>
        </w:rPr>
        <w:t>the majority of</w:t>
      </w:r>
      <w:r>
        <w:rPr>
          <w:rFonts w:ascii="Times New Roman" w:hAnsi="Times New Roman" w:cs="Times New Roman"/>
          <w:color w:val="000000"/>
          <w:sz w:val="24"/>
          <w:szCs w:val="24"/>
        </w:rPr>
        <w:t xml:space="preserve"> species </w:t>
      </w:r>
      <w:r w:rsidR="00CF5D46">
        <w:rPr>
          <w:rFonts w:ascii="Times New Roman" w:hAnsi="Times New Roman" w:cs="Times New Roman"/>
          <w:color w:val="000000"/>
          <w:sz w:val="24"/>
          <w:szCs w:val="24"/>
        </w:rPr>
        <w:t>that</w:t>
      </w:r>
      <w:r>
        <w:rPr>
          <w:rFonts w:ascii="Times New Roman" w:hAnsi="Times New Roman" w:cs="Times New Roman"/>
          <w:color w:val="000000"/>
          <w:sz w:val="24"/>
          <w:szCs w:val="24"/>
        </w:rPr>
        <w:t xml:space="preserve"> is the most important and unique finding of our study. </w:t>
      </w:r>
      <w:commentRangeEnd w:id="123"/>
      <w:r w:rsidR="00E2106B">
        <w:rPr>
          <w:rStyle w:val="CommentReference"/>
        </w:rPr>
        <w:commentReference w:id="123"/>
      </w:r>
      <w:r w:rsidR="00B00CAE">
        <w:rPr>
          <w:rFonts w:ascii="Times New Roman" w:hAnsi="Times New Roman" w:cs="Times New Roman"/>
          <w:color w:val="000000"/>
          <w:sz w:val="24"/>
          <w:szCs w:val="24"/>
        </w:rPr>
        <w:t>While</w:t>
      </w:r>
      <w:r w:rsidR="00EE6944">
        <w:rPr>
          <w:rFonts w:ascii="Times New Roman" w:hAnsi="Times New Roman" w:cs="Times New Roman"/>
          <w:color w:val="000000"/>
          <w:sz w:val="24"/>
          <w:szCs w:val="24"/>
        </w:rPr>
        <w:t xml:space="preserve"> long-</w:t>
      </w:r>
      <w:r>
        <w:rPr>
          <w:rFonts w:ascii="Times New Roman" w:hAnsi="Times New Roman" w:cs="Times New Roman"/>
          <w:color w:val="000000"/>
          <w:sz w:val="24"/>
          <w:szCs w:val="24"/>
        </w:rPr>
        <w:t>term</w:t>
      </w:r>
      <w:r w:rsidR="0004325D">
        <w:rPr>
          <w:rFonts w:ascii="Times New Roman" w:hAnsi="Times New Roman" w:cs="Times New Roman"/>
          <w:color w:val="000000"/>
          <w:sz w:val="24"/>
          <w:szCs w:val="24"/>
        </w:rPr>
        <w:t xml:space="preserve"> </w:t>
      </w:r>
      <w:r w:rsidR="00B00CAE">
        <w:rPr>
          <w:rFonts w:ascii="Times New Roman" w:hAnsi="Times New Roman" w:cs="Times New Roman"/>
          <w:color w:val="000000"/>
          <w:sz w:val="24"/>
          <w:szCs w:val="24"/>
        </w:rPr>
        <w:t xml:space="preserve">monitoring of birds using mist nets remains an unusual accomplishment in the Western Hemisphere </w:t>
      </w:r>
      <w:r w:rsidR="00910EB3">
        <w:rPr>
          <w:rFonts w:ascii="Times New Roman" w:hAnsi="Times New Roman" w:cs="Times New Roman"/>
          <w:sz w:val="24"/>
          <w:szCs w:val="24"/>
        </w:rPr>
        <w:t>(Latta et al.</w:t>
      </w:r>
      <w:r w:rsidR="00B00CAE">
        <w:rPr>
          <w:rFonts w:ascii="Times New Roman" w:hAnsi="Times New Roman" w:cs="Times New Roman"/>
          <w:sz w:val="24"/>
          <w:szCs w:val="24"/>
        </w:rPr>
        <w:t xml:space="preserve"> 2017; </w:t>
      </w:r>
      <w:proofErr w:type="spellStart"/>
      <w:r w:rsidR="00B00CAE">
        <w:rPr>
          <w:rFonts w:ascii="Times New Roman" w:hAnsi="Times New Roman" w:cs="Times New Roman"/>
          <w:sz w:val="24"/>
          <w:szCs w:val="24"/>
        </w:rPr>
        <w:t>Faaborg</w:t>
      </w:r>
      <w:proofErr w:type="spellEnd"/>
      <w:r w:rsidR="00B00CAE">
        <w:rPr>
          <w:rFonts w:ascii="Times New Roman" w:hAnsi="Times New Roman" w:cs="Times New Roman"/>
          <w:sz w:val="24"/>
          <w:szCs w:val="24"/>
        </w:rPr>
        <w:t xml:space="preserve"> et al. 2013; Blake and Loiselle </w:t>
      </w:r>
      <w:r w:rsidR="00980835">
        <w:rPr>
          <w:rFonts w:ascii="Times New Roman" w:hAnsi="Times New Roman" w:cs="Times New Roman"/>
          <w:sz w:val="24"/>
          <w:szCs w:val="24"/>
        </w:rPr>
        <w:t xml:space="preserve">2015, </w:t>
      </w:r>
      <w:r w:rsidR="00B00CAE">
        <w:rPr>
          <w:rFonts w:ascii="Times New Roman" w:hAnsi="Times New Roman" w:cs="Times New Roman"/>
          <w:sz w:val="24"/>
          <w:szCs w:val="24"/>
        </w:rPr>
        <w:t>2016</w:t>
      </w:r>
      <w:r w:rsidR="00D14D86">
        <w:rPr>
          <w:rFonts w:ascii="Times New Roman" w:hAnsi="Times New Roman" w:cs="Times New Roman"/>
          <w:sz w:val="24"/>
          <w:szCs w:val="24"/>
        </w:rPr>
        <w:t>; Stouffer et al. 2020</w:t>
      </w:r>
      <w:r w:rsidR="00B00CAE">
        <w:rPr>
          <w:rFonts w:ascii="Times New Roman" w:hAnsi="Times New Roman" w:cs="Times New Roman"/>
          <w:sz w:val="24"/>
          <w:szCs w:val="24"/>
        </w:rPr>
        <w:t xml:space="preserve">), in previous studies there </w:t>
      </w:r>
      <w:r w:rsidR="009874DB">
        <w:rPr>
          <w:rFonts w:ascii="Times New Roman" w:hAnsi="Times New Roman" w:cs="Times New Roman"/>
          <w:sz w:val="24"/>
          <w:szCs w:val="24"/>
        </w:rPr>
        <w:t>were</w:t>
      </w:r>
      <w:r w:rsidR="00B00CAE">
        <w:rPr>
          <w:rFonts w:ascii="Times New Roman" w:hAnsi="Times New Roman" w:cs="Times New Roman"/>
          <w:sz w:val="24"/>
          <w:szCs w:val="24"/>
        </w:rPr>
        <w:t xml:space="preserve"> “winners” and “losers” in that some species increase in capture rates while other species decline</w:t>
      </w:r>
      <w:r w:rsidR="00980835">
        <w:rPr>
          <w:rFonts w:ascii="Times New Roman" w:hAnsi="Times New Roman" w:cs="Times New Roman"/>
          <w:sz w:val="24"/>
          <w:szCs w:val="24"/>
        </w:rPr>
        <w:t xml:space="preserve"> </w:t>
      </w:r>
      <w:r w:rsidR="000951E4">
        <w:rPr>
          <w:rFonts w:ascii="Times New Roman" w:hAnsi="Times New Roman" w:cs="Times New Roman"/>
          <w:sz w:val="24"/>
          <w:szCs w:val="24"/>
        </w:rPr>
        <w:t>(</w:t>
      </w:r>
      <w:r w:rsidR="00980835">
        <w:rPr>
          <w:rFonts w:ascii="Times New Roman" w:hAnsi="Times New Roman" w:cs="Times New Roman"/>
          <w:sz w:val="24"/>
          <w:szCs w:val="24"/>
        </w:rPr>
        <w:t>Blake and Loiselle 2015</w:t>
      </w:r>
      <w:r w:rsidR="008F033C">
        <w:rPr>
          <w:rFonts w:ascii="Times New Roman" w:hAnsi="Times New Roman" w:cs="Times New Roman"/>
          <w:sz w:val="24"/>
          <w:szCs w:val="24"/>
        </w:rPr>
        <w:t xml:space="preserve">; </w:t>
      </w:r>
      <w:proofErr w:type="spellStart"/>
      <w:r w:rsidR="008F033C">
        <w:rPr>
          <w:rFonts w:ascii="Times New Roman" w:hAnsi="Times New Roman" w:cs="Times New Roman"/>
          <w:sz w:val="24"/>
          <w:szCs w:val="24"/>
        </w:rPr>
        <w:t>Latta</w:t>
      </w:r>
      <w:proofErr w:type="spellEnd"/>
      <w:r w:rsidR="008F033C">
        <w:rPr>
          <w:rFonts w:ascii="Times New Roman" w:hAnsi="Times New Roman" w:cs="Times New Roman"/>
          <w:sz w:val="24"/>
          <w:szCs w:val="24"/>
        </w:rPr>
        <w:t xml:space="preserve"> et al. 20011, 2017</w:t>
      </w:r>
      <w:r w:rsidR="005C0797">
        <w:rPr>
          <w:rFonts w:ascii="Times New Roman" w:hAnsi="Times New Roman" w:cs="Times New Roman"/>
          <w:sz w:val="24"/>
          <w:szCs w:val="24"/>
        </w:rPr>
        <w:t xml:space="preserve">). </w:t>
      </w:r>
      <w:r w:rsidR="00E87048">
        <w:rPr>
          <w:rFonts w:ascii="Times New Roman" w:hAnsi="Times New Roman" w:cs="Times New Roman"/>
          <w:sz w:val="24"/>
          <w:szCs w:val="24"/>
        </w:rPr>
        <w:t xml:space="preserve">To operate at such a scale, </w:t>
      </w:r>
      <w:commentRangeStart w:id="124"/>
      <w:r w:rsidR="00E87048">
        <w:rPr>
          <w:rFonts w:ascii="Times New Roman" w:hAnsi="Times New Roman" w:cs="Times New Roman"/>
          <w:sz w:val="24"/>
          <w:szCs w:val="24"/>
        </w:rPr>
        <w:t xml:space="preserve">we believe </w:t>
      </w:r>
      <w:commentRangeEnd w:id="124"/>
      <w:r w:rsidR="00D146BC">
        <w:rPr>
          <w:rStyle w:val="CommentReference"/>
        </w:rPr>
        <w:commentReference w:id="124"/>
      </w:r>
      <w:r w:rsidR="00E87048">
        <w:rPr>
          <w:rFonts w:ascii="Times New Roman" w:hAnsi="Times New Roman" w:cs="Times New Roman"/>
          <w:sz w:val="24"/>
          <w:szCs w:val="24"/>
        </w:rPr>
        <w:t xml:space="preserve">that habitat </w:t>
      </w:r>
      <w:r w:rsidR="005A5AB6">
        <w:rPr>
          <w:rFonts w:ascii="Times New Roman" w:hAnsi="Times New Roman" w:cs="Times New Roman"/>
          <w:sz w:val="24"/>
          <w:szCs w:val="24"/>
        </w:rPr>
        <w:t>change</w:t>
      </w:r>
      <w:r w:rsidR="00E87048">
        <w:rPr>
          <w:rFonts w:ascii="Times New Roman" w:hAnsi="Times New Roman" w:cs="Times New Roman"/>
          <w:sz w:val="24"/>
          <w:szCs w:val="24"/>
        </w:rPr>
        <w:t xml:space="preserve"> must be occurring t</w:t>
      </w:r>
      <w:r w:rsidR="00E87048">
        <w:rPr>
          <w:rFonts w:ascii="Times New Roman" w:eastAsia="Times New Roman" w:hAnsi="Times New Roman" w:cs="Times New Roman"/>
          <w:sz w:val="24"/>
          <w:szCs w:val="24"/>
        </w:rPr>
        <w:t>hrough</w:t>
      </w:r>
      <w:r w:rsidR="00E87048" w:rsidRPr="00845F9E">
        <w:rPr>
          <w:rFonts w:ascii="Times New Roman" w:eastAsia="Times New Roman" w:hAnsi="Times New Roman" w:cs="Times New Roman"/>
          <w:sz w:val="24"/>
          <w:szCs w:val="24"/>
        </w:rPr>
        <w:t xml:space="preserve"> the abiotic enviro</w:t>
      </w:r>
      <w:r w:rsidR="00E87048">
        <w:rPr>
          <w:rFonts w:ascii="Times New Roman" w:eastAsia="Times New Roman" w:hAnsi="Times New Roman" w:cs="Times New Roman"/>
          <w:sz w:val="24"/>
          <w:szCs w:val="24"/>
        </w:rPr>
        <w:t xml:space="preserve">nment, reducing habitat quality </w:t>
      </w:r>
      <w:r w:rsidR="00E87048" w:rsidRPr="00845F9E">
        <w:rPr>
          <w:rFonts w:ascii="Times New Roman" w:eastAsia="Times New Roman" w:hAnsi="Times New Roman" w:cs="Times New Roman"/>
          <w:sz w:val="24"/>
          <w:szCs w:val="24"/>
        </w:rPr>
        <w:t>for component biota</w:t>
      </w:r>
      <w:r w:rsidR="007633E0">
        <w:rPr>
          <w:rFonts w:ascii="Times New Roman" w:eastAsia="Times New Roman" w:hAnsi="Times New Roman" w:cs="Times New Roman"/>
          <w:sz w:val="24"/>
          <w:szCs w:val="24"/>
        </w:rPr>
        <w:t xml:space="preserve">. </w:t>
      </w:r>
      <w:r w:rsidR="008F033C">
        <w:rPr>
          <w:rFonts w:ascii="Times New Roman" w:eastAsia="Times New Roman" w:hAnsi="Times New Roman" w:cs="Times New Roman"/>
          <w:sz w:val="24"/>
          <w:szCs w:val="24"/>
        </w:rPr>
        <w:t xml:space="preserve">For example, habitat change may increase foraging </w:t>
      </w:r>
      <w:r w:rsidR="008F033C">
        <w:rPr>
          <w:rFonts w:ascii="Times New Roman" w:eastAsia="Times New Roman" w:hAnsi="Times New Roman" w:cs="Times New Roman"/>
          <w:color w:val="1C1D1E"/>
          <w:sz w:val="24"/>
          <w:szCs w:val="24"/>
          <w:lang w:val="en"/>
        </w:rPr>
        <w:t xml:space="preserve">and activity costs, and </w:t>
      </w:r>
      <w:r w:rsidR="008F033C" w:rsidRPr="006F3368">
        <w:rPr>
          <w:rFonts w:ascii="Times New Roman" w:eastAsia="Times New Roman" w:hAnsi="Times New Roman" w:cs="Times New Roman"/>
          <w:color w:val="1C1D1E"/>
          <w:sz w:val="24"/>
          <w:szCs w:val="24"/>
          <w:lang w:val="en"/>
        </w:rPr>
        <w:t>decrease the energy available to birds for reproduction and other vital needs, potentially causing fitness impacts</w:t>
      </w:r>
      <w:r w:rsidR="008F033C">
        <w:rPr>
          <w:rFonts w:ascii="Times New Roman" w:eastAsia="Times New Roman" w:hAnsi="Times New Roman" w:cs="Times New Roman"/>
          <w:color w:val="1C1D1E"/>
          <w:sz w:val="24"/>
          <w:szCs w:val="24"/>
          <w:lang w:val="en"/>
        </w:rPr>
        <w:t xml:space="preserve"> (Shankar et al. 2019). </w:t>
      </w:r>
      <w:r w:rsidR="007633E0">
        <w:rPr>
          <w:rFonts w:ascii="Times New Roman" w:eastAsia="Times New Roman" w:hAnsi="Times New Roman" w:cs="Times New Roman"/>
          <w:sz w:val="24"/>
          <w:szCs w:val="24"/>
        </w:rPr>
        <w:t>C</w:t>
      </w:r>
      <w:r w:rsidR="00E87048" w:rsidRPr="008D5E14">
        <w:rPr>
          <w:rFonts w:ascii="Times New Roman" w:hAnsi="Times New Roman" w:cs="Times New Roman"/>
          <w:sz w:val="24"/>
          <w:szCs w:val="24"/>
        </w:rPr>
        <w:t xml:space="preserve">limate change-driven </w:t>
      </w:r>
      <w:r w:rsidR="00E87048">
        <w:rPr>
          <w:rFonts w:ascii="Times New Roman" w:hAnsi="Times New Roman" w:cs="Times New Roman"/>
          <w:sz w:val="24"/>
          <w:szCs w:val="24"/>
        </w:rPr>
        <w:t xml:space="preserve">impacts </w:t>
      </w:r>
      <w:r w:rsidR="00B4232B">
        <w:rPr>
          <w:rFonts w:ascii="Times New Roman" w:hAnsi="Times New Roman" w:cs="Times New Roman"/>
          <w:sz w:val="24"/>
          <w:szCs w:val="24"/>
        </w:rPr>
        <w:t xml:space="preserve">occur on such large scales and </w:t>
      </w:r>
      <w:r w:rsidR="00E87048" w:rsidRPr="008D5E14">
        <w:rPr>
          <w:rFonts w:ascii="Times New Roman" w:hAnsi="Times New Roman" w:cs="Times New Roman"/>
          <w:sz w:val="24"/>
          <w:szCs w:val="24"/>
        </w:rPr>
        <w:t xml:space="preserve">may be more </w:t>
      </w:r>
      <w:r w:rsidR="00B4232B">
        <w:rPr>
          <w:rFonts w:ascii="Times New Roman" w:hAnsi="Times New Roman" w:cs="Times New Roman"/>
          <w:sz w:val="24"/>
          <w:szCs w:val="24"/>
        </w:rPr>
        <w:t>frequent</w:t>
      </w:r>
      <w:r w:rsidR="00E87048" w:rsidRPr="008D5E14">
        <w:rPr>
          <w:rFonts w:ascii="Times New Roman" w:hAnsi="Times New Roman" w:cs="Times New Roman"/>
          <w:sz w:val="24"/>
          <w:szCs w:val="24"/>
        </w:rPr>
        <w:t xml:space="preserve"> in </w:t>
      </w:r>
      <w:r w:rsidR="00E87048">
        <w:rPr>
          <w:rFonts w:ascii="Times New Roman" w:hAnsi="Times New Roman" w:cs="Times New Roman"/>
          <w:sz w:val="24"/>
          <w:szCs w:val="24"/>
        </w:rPr>
        <w:t>tropical mountains</w:t>
      </w:r>
      <w:r w:rsidR="00E87048" w:rsidRPr="008D5E14">
        <w:rPr>
          <w:rFonts w:ascii="Times New Roman" w:hAnsi="Times New Roman" w:cs="Times New Roman"/>
          <w:sz w:val="24"/>
          <w:szCs w:val="24"/>
        </w:rPr>
        <w:t xml:space="preserve"> </w:t>
      </w:r>
      <w:r w:rsidR="00B92F0C">
        <w:rPr>
          <w:rFonts w:ascii="Times New Roman" w:hAnsi="Times New Roman" w:cs="Times New Roman"/>
          <w:sz w:val="24"/>
          <w:szCs w:val="24"/>
        </w:rPr>
        <w:t>because</w:t>
      </w:r>
      <w:r w:rsidR="00E87048" w:rsidRPr="008D5E14">
        <w:rPr>
          <w:rFonts w:ascii="Times New Roman" w:hAnsi="Times New Roman" w:cs="Times New Roman"/>
          <w:sz w:val="24"/>
          <w:szCs w:val="24"/>
        </w:rPr>
        <w:t xml:space="preserve"> </w:t>
      </w:r>
      <w:r w:rsidR="00B92F0C">
        <w:rPr>
          <w:rFonts w:ascii="Times New Roman" w:hAnsi="Times New Roman" w:cs="Times New Roman"/>
          <w:sz w:val="24"/>
          <w:szCs w:val="24"/>
        </w:rPr>
        <w:t xml:space="preserve">montane </w:t>
      </w:r>
      <w:r w:rsidR="00E87048">
        <w:rPr>
          <w:rFonts w:ascii="Times New Roman" w:hAnsi="Times New Roman" w:cs="Times New Roman"/>
          <w:sz w:val="24"/>
          <w:szCs w:val="24"/>
        </w:rPr>
        <w:t>species</w:t>
      </w:r>
      <w:r w:rsidR="00E87048" w:rsidRPr="008D5E14">
        <w:rPr>
          <w:rFonts w:ascii="Times New Roman" w:hAnsi="Times New Roman" w:cs="Times New Roman"/>
          <w:sz w:val="24"/>
          <w:szCs w:val="24"/>
        </w:rPr>
        <w:t xml:space="preserve"> often exhibit a high degree of</w:t>
      </w:r>
      <w:r w:rsidR="00E87048">
        <w:rPr>
          <w:rFonts w:ascii="Times New Roman" w:hAnsi="Times New Roman" w:cs="Times New Roman"/>
          <w:sz w:val="24"/>
          <w:szCs w:val="24"/>
        </w:rPr>
        <w:t xml:space="preserve"> </w:t>
      </w:r>
      <w:r w:rsidR="00E87048" w:rsidRPr="008D5E14">
        <w:rPr>
          <w:rFonts w:ascii="Times New Roman" w:hAnsi="Times New Roman" w:cs="Times New Roman"/>
          <w:sz w:val="24"/>
          <w:szCs w:val="24"/>
        </w:rPr>
        <w:t>habitat specialization and unique ecological traits</w:t>
      </w:r>
      <w:r w:rsidR="00B4232B">
        <w:rPr>
          <w:rFonts w:ascii="Times New Roman" w:hAnsi="Times New Roman" w:cs="Times New Roman"/>
          <w:sz w:val="24"/>
          <w:szCs w:val="24"/>
        </w:rPr>
        <w:t>. As a result, the disruption</w:t>
      </w:r>
      <w:r w:rsidR="005A5AB6" w:rsidRPr="00845F9E">
        <w:rPr>
          <w:rFonts w:ascii="Times New Roman" w:eastAsia="Times New Roman" w:hAnsi="Times New Roman" w:cs="Times New Roman"/>
          <w:sz w:val="24"/>
          <w:szCs w:val="24"/>
        </w:rPr>
        <w:t xml:space="preserve"> </w:t>
      </w:r>
      <w:r w:rsidR="00B4232B">
        <w:rPr>
          <w:rFonts w:ascii="Times New Roman" w:eastAsia="Times New Roman" w:hAnsi="Times New Roman" w:cs="Times New Roman"/>
          <w:sz w:val="24"/>
          <w:szCs w:val="24"/>
        </w:rPr>
        <w:t xml:space="preserve">of </w:t>
      </w:r>
      <w:r w:rsidR="005A5AB6" w:rsidRPr="00845F9E">
        <w:rPr>
          <w:rFonts w:ascii="Times New Roman" w:eastAsia="Times New Roman" w:hAnsi="Times New Roman" w:cs="Times New Roman"/>
          <w:sz w:val="24"/>
          <w:szCs w:val="24"/>
        </w:rPr>
        <w:t>biotic processes and interactions</w:t>
      </w:r>
      <w:r w:rsidR="00B4232B">
        <w:rPr>
          <w:rFonts w:ascii="Times New Roman" w:eastAsia="Times New Roman" w:hAnsi="Times New Roman" w:cs="Times New Roman"/>
          <w:sz w:val="24"/>
          <w:szCs w:val="24"/>
        </w:rPr>
        <w:t xml:space="preserve"> may be more likely</w:t>
      </w:r>
      <w:r w:rsidR="005A5AB6" w:rsidRPr="008D5E14">
        <w:rPr>
          <w:rFonts w:ascii="Times New Roman" w:hAnsi="Times New Roman" w:cs="Times New Roman"/>
          <w:sz w:val="24"/>
          <w:szCs w:val="24"/>
        </w:rPr>
        <w:t xml:space="preserve"> </w:t>
      </w:r>
      <w:r w:rsidR="00E87048" w:rsidRPr="008D5E14">
        <w:rPr>
          <w:rFonts w:ascii="Times New Roman" w:hAnsi="Times New Roman" w:cs="Times New Roman"/>
          <w:sz w:val="24"/>
          <w:szCs w:val="24"/>
        </w:rPr>
        <w:t>(</w:t>
      </w:r>
      <w:proofErr w:type="spellStart"/>
      <w:r w:rsidR="00E87048" w:rsidRPr="008D5E14">
        <w:rPr>
          <w:rFonts w:ascii="Times New Roman" w:hAnsi="Times New Roman" w:cs="Times New Roman"/>
          <w:sz w:val="24"/>
          <w:szCs w:val="24"/>
        </w:rPr>
        <w:t>Reif</w:t>
      </w:r>
      <w:proofErr w:type="spellEnd"/>
      <w:r w:rsidR="00E87048" w:rsidRPr="008D5E14">
        <w:rPr>
          <w:rFonts w:ascii="Times New Roman" w:hAnsi="Times New Roman" w:cs="Times New Roman"/>
          <w:sz w:val="24"/>
          <w:szCs w:val="24"/>
        </w:rPr>
        <w:t xml:space="preserve"> </w:t>
      </w:r>
      <w:r w:rsidR="00E87048">
        <w:rPr>
          <w:rFonts w:ascii="Times New Roman" w:hAnsi="Times New Roman" w:cs="Times New Roman"/>
          <w:sz w:val="24"/>
          <w:szCs w:val="24"/>
        </w:rPr>
        <w:t>and</w:t>
      </w:r>
      <w:r w:rsidR="00E87048" w:rsidRPr="008D5E14">
        <w:rPr>
          <w:rFonts w:ascii="Times New Roman" w:hAnsi="Times New Roman" w:cs="Times New Roman"/>
          <w:sz w:val="24"/>
          <w:szCs w:val="24"/>
        </w:rPr>
        <w:t xml:space="preserve"> </w:t>
      </w:r>
      <w:proofErr w:type="spellStart"/>
      <w:r w:rsidR="00E87048" w:rsidRPr="008D5E14">
        <w:rPr>
          <w:rFonts w:ascii="Times New Roman" w:hAnsi="Times New Roman" w:cs="Times New Roman"/>
          <w:sz w:val="24"/>
          <w:szCs w:val="24"/>
        </w:rPr>
        <w:t>Flousek</w:t>
      </w:r>
      <w:proofErr w:type="spellEnd"/>
      <w:r w:rsidR="00E87048">
        <w:rPr>
          <w:rFonts w:ascii="Times New Roman" w:hAnsi="Times New Roman" w:cs="Times New Roman"/>
          <w:sz w:val="24"/>
          <w:szCs w:val="24"/>
        </w:rPr>
        <w:t xml:space="preserve"> </w:t>
      </w:r>
      <w:r w:rsidR="00E87048" w:rsidRPr="008D5E14">
        <w:rPr>
          <w:rFonts w:ascii="Times New Roman" w:hAnsi="Times New Roman" w:cs="Times New Roman"/>
          <w:sz w:val="24"/>
          <w:szCs w:val="24"/>
        </w:rPr>
        <w:t xml:space="preserve">2012, </w:t>
      </w:r>
      <w:proofErr w:type="spellStart"/>
      <w:r w:rsidR="00E87048" w:rsidRPr="008D5E14">
        <w:rPr>
          <w:rFonts w:ascii="Times New Roman" w:hAnsi="Times New Roman" w:cs="Times New Roman"/>
          <w:sz w:val="24"/>
          <w:szCs w:val="24"/>
        </w:rPr>
        <w:t>Reif</w:t>
      </w:r>
      <w:proofErr w:type="spellEnd"/>
      <w:r w:rsidR="00E87048" w:rsidRPr="008D5E14">
        <w:rPr>
          <w:rFonts w:ascii="Times New Roman" w:hAnsi="Times New Roman" w:cs="Times New Roman"/>
          <w:sz w:val="24"/>
          <w:szCs w:val="24"/>
        </w:rPr>
        <w:t xml:space="preserve"> et al. 2015, Mahon et al. 2016, </w:t>
      </w:r>
      <w:proofErr w:type="spellStart"/>
      <w:r w:rsidR="00E87048" w:rsidRPr="008D5E14">
        <w:rPr>
          <w:rFonts w:ascii="Times New Roman" w:hAnsi="Times New Roman" w:cs="Times New Roman"/>
          <w:sz w:val="24"/>
          <w:szCs w:val="24"/>
        </w:rPr>
        <w:t>Pacifici</w:t>
      </w:r>
      <w:proofErr w:type="spellEnd"/>
      <w:r w:rsidR="00E87048">
        <w:rPr>
          <w:rFonts w:ascii="Times New Roman" w:hAnsi="Times New Roman" w:cs="Times New Roman"/>
          <w:sz w:val="24"/>
          <w:szCs w:val="24"/>
        </w:rPr>
        <w:t xml:space="preserve"> </w:t>
      </w:r>
      <w:r w:rsidR="00E87048" w:rsidRPr="008D5E14">
        <w:rPr>
          <w:rFonts w:ascii="Times New Roman" w:hAnsi="Times New Roman" w:cs="Times New Roman"/>
          <w:sz w:val="24"/>
          <w:szCs w:val="24"/>
        </w:rPr>
        <w:t>e</w:t>
      </w:r>
      <w:r w:rsidR="00E87048">
        <w:rPr>
          <w:rFonts w:ascii="Times New Roman" w:hAnsi="Times New Roman" w:cs="Times New Roman"/>
          <w:sz w:val="24"/>
          <w:szCs w:val="24"/>
        </w:rPr>
        <w:t xml:space="preserve">t al. 2017, </w:t>
      </w:r>
      <w:proofErr w:type="spellStart"/>
      <w:r w:rsidR="00E87048">
        <w:rPr>
          <w:rFonts w:ascii="Times New Roman" w:hAnsi="Times New Roman" w:cs="Times New Roman"/>
          <w:sz w:val="24"/>
          <w:szCs w:val="24"/>
        </w:rPr>
        <w:t>Scridel</w:t>
      </w:r>
      <w:proofErr w:type="spellEnd"/>
      <w:r w:rsidR="00E87048">
        <w:rPr>
          <w:rFonts w:ascii="Times New Roman" w:hAnsi="Times New Roman" w:cs="Times New Roman"/>
          <w:sz w:val="24"/>
          <w:szCs w:val="24"/>
        </w:rPr>
        <w:t xml:space="preserve"> et al. 2017, </w:t>
      </w:r>
      <w:proofErr w:type="spellStart"/>
      <w:r w:rsidR="00E87048">
        <w:rPr>
          <w:rFonts w:ascii="Times New Roman" w:hAnsi="Times New Roman" w:cs="Times New Roman"/>
          <w:sz w:val="24"/>
          <w:szCs w:val="24"/>
        </w:rPr>
        <w:t>Scridel</w:t>
      </w:r>
      <w:proofErr w:type="spellEnd"/>
      <w:r w:rsidR="00E87048">
        <w:rPr>
          <w:rFonts w:ascii="Times New Roman" w:hAnsi="Times New Roman" w:cs="Times New Roman"/>
          <w:sz w:val="24"/>
          <w:szCs w:val="24"/>
        </w:rPr>
        <w:t xml:space="preserve"> et al. 2018</w:t>
      </w:r>
      <w:r w:rsidR="00E87048" w:rsidRPr="008D5E14">
        <w:rPr>
          <w:rFonts w:ascii="Times New Roman" w:hAnsi="Times New Roman" w:cs="Times New Roman"/>
          <w:sz w:val="24"/>
          <w:szCs w:val="24"/>
        </w:rPr>
        <w:t>)</w:t>
      </w:r>
      <w:r w:rsidR="008F033C">
        <w:rPr>
          <w:rFonts w:ascii="Times New Roman" w:hAnsi="Times New Roman" w:cs="Times New Roman"/>
          <w:sz w:val="24"/>
          <w:szCs w:val="24"/>
        </w:rPr>
        <w:t>, affecting fitness and population size of many species</w:t>
      </w:r>
      <w:r w:rsidR="00E87048" w:rsidRPr="008D5E14">
        <w:rPr>
          <w:rFonts w:ascii="Times New Roman" w:hAnsi="Times New Roman" w:cs="Times New Roman"/>
          <w:sz w:val="24"/>
          <w:szCs w:val="24"/>
        </w:rPr>
        <w:t>.</w:t>
      </w:r>
      <w:r w:rsidR="00E87048" w:rsidRPr="00845F9E">
        <w:rPr>
          <w:rFonts w:ascii="Times New Roman" w:eastAsia="Times New Roman" w:hAnsi="Times New Roman" w:cs="Times New Roman"/>
          <w:sz w:val="24"/>
          <w:szCs w:val="24"/>
        </w:rPr>
        <w:t xml:space="preserve"> </w:t>
      </w:r>
    </w:p>
    <w:p w14:paraId="19692F5B" w14:textId="77777777" w:rsidR="00E87048" w:rsidRDefault="00E87048" w:rsidP="00E87048">
      <w:pPr>
        <w:spacing w:after="0" w:line="240" w:lineRule="auto"/>
        <w:rPr>
          <w:rFonts w:ascii="Times New Roman" w:eastAsia="Times New Roman" w:hAnsi="Times New Roman" w:cs="Times New Roman"/>
          <w:sz w:val="24"/>
          <w:szCs w:val="24"/>
        </w:rPr>
      </w:pPr>
    </w:p>
    <w:p w14:paraId="734A7B97" w14:textId="77777777" w:rsidR="00A6568C" w:rsidRDefault="00A6568C" w:rsidP="00B4232B">
      <w:pPr>
        <w:autoSpaceDE w:val="0"/>
        <w:autoSpaceDN w:val="0"/>
        <w:adjustRightInd w:val="0"/>
        <w:spacing w:after="0" w:line="240" w:lineRule="auto"/>
        <w:rPr>
          <w:rFonts w:ascii="Times New Roman" w:hAnsi="Times New Roman" w:cs="Times New Roman"/>
          <w:sz w:val="24"/>
          <w:szCs w:val="24"/>
        </w:rPr>
      </w:pPr>
      <w:r w:rsidRPr="007633E0">
        <w:rPr>
          <w:rFonts w:ascii="Times New Roman" w:hAnsi="Times New Roman" w:cs="Times New Roman"/>
          <w:sz w:val="24"/>
          <w:szCs w:val="24"/>
        </w:rPr>
        <w:t xml:space="preserve">Past studies have shown a variety of impacts of climate change </w:t>
      </w:r>
      <w:r w:rsidR="007633E0" w:rsidRPr="007633E0">
        <w:rPr>
          <w:rFonts w:ascii="Times New Roman" w:hAnsi="Times New Roman" w:cs="Times New Roman"/>
          <w:sz w:val="24"/>
          <w:szCs w:val="24"/>
        </w:rPr>
        <w:t xml:space="preserve">and largescale </w:t>
      </w:r>
      <w:r w:rsidR="007633E0">
        <w:rPr>
          <w:rFonts w:ascii="Times New Roman" w:hAnsi="Times New Roman" w:cs="Times New Roman"/>
          <w:sz w:val="24"/>
          <w:szCs w:val="24"/>
        </w:rPr>
        <w:t>weather patterns (e.g., El Niño Southern Oscillation)</w:t>
      </w:r>
      <w:r w:rsidR="007633E0" w:rsidRPr="007633E0">
        <w:rPr>
          <w:rFonts w:ascii="Times New Roman" w:hAnsi="Times New Roman" w:cs="Times New Roman"/>
          <w:sz w:val="24"/>
          <w:szCs w:val="24"/>
        </w:rPr>
        <w:t xml:space="preserve"> </w:t>
      </w:r>
      <w:r w:rsidR="00B4232B">
        <w:rPr>
          <w:rFonts w:ascii="Times New Roman" w:hAnsi="Times New Roman" w:cs="Times New Roman"/>
          <w:sz w:val="24"/>
          <w:szCs w:val="24"/>
        </w:rPr>
        <w:t xml:space="preserve">on tropical montane birds </w:t>
      </w:r>
      <w:r w:rsidR="007633E0">
        <w:rPr>
          <w:rFonts w:ascii="Times New Roman" w:hAnsi="Times New Roman" w:cs="Times New Roman"/>
          <w:sz w:val="24"/>
          <w:szCs w:val="24"/>
        </w:rPr>
        <w:t>(</w:t>
      </w:r>
      <w:proofErr w:type="spellStart"/>
      <w:r w:rsidR="007633E0">
        <w:rPr>
          <w:rFonts w:ascii="Times New Roman" w:hAnsi="Times New Roman" w:cs="Times New Roman"/>
          <w:sz w:val="24"/>
          <w:szCs w:val="24"/>
        </w:rPr>
        <w:t>Sillett</w:t>
      </w:r>
      <w:proofErr w:type="spellEnd"/>
      <w:r w:rsidR="007633E0">
        <w:rPr>
          <w:rFonts w:ascii="Times New Roman" w:hAnsi="Times New Roman" w:cs="Times New Roman"/>
          <w:sz w:val="24"/>
          <w:szCs w:val="24"/>
        </w:rPr>
        <w:t xml:space="preserve"> et al. </w:t>
      </w:r>
      <w:r w:rsidR="007633E0" w:rsidRPr="007633E0">
        <w:rPr>
          <w:rFonts w:ascii="Times New Roman" w:hAnsi="Times New Roman" w:cs="Times New Roman"/>
          <w:sz w:val="24"/>
          <w:szCs w:val="24"/>
        </w:rPr>
        <w:t xml:space="preserve">2000, Mazerolle et al. 2005, </w:t>
      </w:r>
      <w:proofErr w:type="spellStart"/>
      <w:r w:rsidR="007633E0" w:rsidRPr="007633E0">
        <w:rPr>
          <w:rFonts w:ascii="Times New Roman" w:hAnsi="Times New Roman" w:cs="Times New Roman"/>
          <w:sz w:val="24"/>
          <w:szCs w:val="24"/>
        </w:rPr>
        <w:t>LaManna</w:t>
      </w:r>
      <w:proofErr w:type="spellEnd"/>
      <w:r w:rsidR="007633E0" w:rsidRPr="007633E0">
        <w:rPr>
          <w:rFonts w:ascii="Times New Roman" w:hAnsi="Times New Roman" w:cs="Times New Roman"/>
          <w:sz w:val="24"/>
          <w:szCs w:val="24"/>
        </w:rPr>
        <w:t xml:space="preserve"> et a</w:t>
      </w:r>
      <w:r w:rsidR="008B713B">
        <w:rPr>
          <w:rFonts w:ascii="Times New Roman" w:hAnsi="Times New Roman" w:cs="Times New Roman"/>
          <w:sz w:val="24"/>
          <w:szCs w:val="24"/>
        </w:rPr>
        <w:t>l. 2012</w:t>
      </w:r>
      <w:r w:rsidR="00B4232B">
        <w:rPr>
          <w:rFonts w:ascii="Times New Roman" w:hAnsi="Times New Roman" w:cs="Times New Roman"/>
          <w:sz w:val="24"/>
          <w:szCs w:val="24"/>
        </w:rPr>
        <w:t xml:space="preserve">). </w:t>
      </w:r>
      <w:r w:rsidRPr="00756F72">
        <w:rPr>
          <w:rFonts w:ascii="Times New Roman" w:hAnsi="Times New Roman" w:cs="Times New Roman"/>
          <w:sz w:val="24"/>
          <w:szCs w:val="24"/>
        </w:rPr>
        <w:t>These studies frequently pair historical surveys</w:t>
      </w:r>
      <w:r w:rsidRPr="00D87665">
        <w:rPr>
          <w:rFonts w:ascii="Times New Roman" w:hAnsi="Times New Roman" w:cs="Times New Roman"/>
          <w:sz w:val="24"/>
          <w:szCs w:val="24"/>
        </w:rPr>
        <w:t xml:space="preserve"> with a more recent census to derive results in terms of species distributions (e.g., </w:t>
      </w:r>
      <w:r w:rsidRPr="00B92F0C">
        <w:rPr>
          <w:rFonts w:ascii="Times New Roman" w:hAnsi="Times New Roman" w:cs="Times New Roman"/>
          <w:sz w:val="24"/>
          <w:szCs w:val="24"/>
        </w:rPr>
        <w:t>Root et al. 2003, Tingley et al. 2009</w:t>
      </w:r>
      <w:r w:rsidRPr="0021784C">
        <w:rPr>
          <w:rFonts w:ascii="Times New Roman" w:hAnsi="Times New Roman" w:cs="Times New Roman"/>
          <w:sz w:val="24"/>
          <w:szCs w:val="24"/>
        </w:rPr>
        <w:t xml:space="preserve">, </w:t>
      </w:r>
      <w:proofErr w:type="spellStart"/>
      <w:r w:rsidRPr="0021784C">
        <w:rPr>
          <w:rFonts w:ascii="Times New Roman" w:hAnsi="Times New Roman" w:cs="Times New Roman"/>
          <w:sz w:val="24"/>
          <w:szCs w:val="24"/>
        </w:rPr>
        <w:t>Forero</w:t>
      </w:r>
      <w:proofErr w:type="spellEnd"/>
      <w:r w:rsidRPr="0021784C">
        <w:rPr>
          <w:rFonts w:ascii="Times New Roman" w:hAnsi="Times New Roman" w:cs="Times New Roman"/>
          <w:sz w:val="24"/>
          <w:szCs w:val="24"/>
        </w:rPr>
        <w:t>-Medina  et al. 2011, Freeman and Class-F</w:t>
      </w:r>
      <w:r w:rsidRPr="00C25645">
        <w:rPr>
          <w:rFonts w:ascii="Times New Roman" w:hAnsi="Times New Roman" w:cs="Times New Roman"/>
          <w:sz w:val="24"/>
          <w:szCs w:val="24"/>
        </w:rPr>
        <w:t>reeman 2014, Freeman et al. 2018), community structure (Latta et al. 2011</w:t>
      </w:r>
      <w:r w:rsidRPr="001B0357">
        <w:rPr>
          <w:rFonts w:ascii="Times New Roman" w:hAnsi="Times New Roman" w:cs="Times New Roman"/>
          <w:sz w:val="24"/>
          <w:szCs w:val="24"/>
        </w:rPr>
        <w:t>), or abundance trends (</w:t>
      </w:r>
      <w:r w:rsidRPr="005534BC">
        <w:rPr>
          <w:rFonts w:ascii="Times New Roman" w:hAnsi="Times New Roman" w:cs="Times New Roman"/>
          <w:sz w:val="24"/>
          <w:szCs w:val="24"/>
        </w:rPr>
        <w:t>Latta et al. 2011, Freeman et al. 2018). For example,</w:t>
      </w:r>
      <w:r w:rsidRPr="00620E49">
        <w:rPr>
          <w:rFonts w:ascii="Times New Roman" w:hAnsi="Times New Roman" w:cs="Times New Roman"/>
          <w:sz w:val="24"/>
          <w:szCs w:val="24"/>
        </w:rPr>
        <w:t xml:space="preserve"> Freeman et al. (2018) paired data from </w:t>
      </w:r>
      <w:proofErr w:type="gramStart"/>
      <w:r w:rsidRPr="00620E49">
        <w:rPr>
          <w:rFonts w:ascii="Times New Roman" w:hAnsi="Times New Roman" w:cs="Times New Roman"/>
          <w:sz w:val="24"/>
          <w:szCs w:val="24"/>
        </w:rPr>
        <w:t>9-10 day</w:t>
      </w:r>
      <w:proofErr w:type="gramEnd"/>
      <w:r w:rsidRPr="00620E49">
        <w:rPr>
          <w:rFonts w:ascii="Times New Roman" w:hAnsi="Times New Roman" w:cs="Times New Roman"/>
          <w:sz w:val="24"/>
          <w:szCs w:val="24"/>
        </w:rPr>
        <w:t xml:space="preserve"> expeditions separated by 32 years (1985-2017) to show that most species above 1200 m </w:t>
      </w:r>
      <w:proofErr w:type="spellStart"/>
      <w:r w:rsidRPr="0062130E">
        <w:rPr>
          <w:rFonts w:ascii="Times New Roman" w:hAnsi="Times New Roman" w:cs="Times New Roman"/>
          <w:sz w:val="24"/>
          <w:szCs w:val="24"/>
        </w:rPr>
        <w:t>asl</w:t>
      </w:r>
      <w:proofErr w:type="spellEnd"/>
      <w:r w:rsidRPr="001625FB">
        <w:rPr>
          <w:rFonts w:ascii="Times New Roman" w:hAnsi="Times New Roman" w:cs="Times New Roman"/>
          <w:sz w:val="24"/>
          <w:szCs w:val="24"/>
        </w:rPr>
        <w:t xml:space="preserve"> at</w:t>
      </w:r>
      <w:r w:rsidRPr="00A404A8">
        <w:rPr>
          <w:rFonts w:ascii="Times New Roman" w:hAnsi="Times New Roman" w:cs="Times New Roman"/>
          <w:sz w:val="24"/>
          <w:szCs w:val="24"/>
        </w:rPr>
        <w:t xml:space="preserve"> their Peruvian site </w:t>
      </w:r>
      <w:r w:rsidRPr="002D57CB">
        <w:rPr>
          <w:rFonts w:ascii="Times New Roman" w:hAnsi="Times New Roman" w:cs="Times New Roman"/>
          <w:sz w:val="24"/>
          <w:szCs w:val="24"/>
        </w:rPr>
        <w:t xml:space="preserve">declined in both range size and abundance, with several previously common mountaintop residents </w:t>
      </w:r>
      <w:r w:rsidRPr="002D57CB">
        <w:rPr>
          <w:rFonts w:ascii="Times New Roman" w:hAnsi="Times New Roman" w:cs="Times New Roman"/>
          <w:sz w:val="24"/>
          <w:szCs w:val="24"/>
        </w:rPr>
        <w:lastRenderedPageBreak/>
        <w:t>disappearing</w:t>
      </w:r>
      <w:r w:rsidRPr="00E54DD2">
        <w:rPr>
          <w:rFonts w:ascii="Times New Roman" w:hAnsi="Times New Roman" w:cs="Times New Roman"/>
          <w:sz w:val="24"/>
          <w:szCs w:val="24"/>
        </w:rPr>
        <w:t xml:space="preserve"> </w:t>
      </w:r>
      <w:r w:rsidR="00B4232B">
        <w:rPr>
          <w:rFonts w:ascii="Times New Roman" w:hAnsi="Times New Roman" w:cs="Times New Roman"/>
          <w:sz w:val="24"/>
          <w:szCs w:val="24"/>
        </w:rPr>
        <w:t>entirely</w:t>
      </w:r>
      <w:r w:rsidRPr="00727617">
        <w:rPr>
          <w:rFonts w:ascii="Times New Roman" w:hAnsi="Times New Roman" w:cs="Times New Roman"/>
          <w:sz w:val="24"/>
          <w:szCs w:val="24"/>
        </w:rPr>
        <w:t xml:space="preserve">. </w:t>
      </w:r>
      <w:r w:rsidRPr="006C33AA">
        <w:rPr>
          <w:rFonts w:ascii="Times New Roman" w:hAnsi="Times New Roman" w:cs="Times New Roman"/>
          <w:sz w:val="24"/>
          <w:szCs w:val="24"/>
        </w:rPr>
        <w:t xml:space="preserve">Similarly, </w:t>
      </w:r>
      <w:r w:rsidRPr="006C33AA">
        <w:rPr>
          <w:rFonts w:ascii="Times New Roman" w:eastAsia="Times New Roman" w:hAnsi="Times New Roman" w:cs="Times New Roman"/>
          <w:sz w:val="24"/>
          <w:szCs w:val="24"/>
        </w:rPr>
        <w:t xml:space="preserve">climate change was invoked to </w:t>
      </w:r>
      <w:r w:rsidRPr="002A4117">
        <w:rPr>
          <w:rFonts w:ascii="Times New Roman" w:hAnsi="Times New Roman" w:cs="Times New Roman"/>
          <w:sz w:val="24"/>
          <w:szCs w:val="24"/>
        </w:rPr>
        <w:t>explain differences between bird communities</w:t>
      </w:r>
      <w:r w:rsidRPr="00627DB9">
        <w:rPr>
          <w:rFonts w:ascii="Times New Roman" w:hAnsi="Times New Roman" w:cs="Times New Roman"/>
          <w:sz w:val="24"/>
          <w:szCs w:val="24"/>
        </w:rPr>
        <w:t xml:space="preserve"> in our </w:t>
      </w:r>
      <w:proofErr w:type="spellStart"/>
      <w:r w:rsidRPr="00627DB9">
        <w:rPr>
          <w:rFonts w:ascii="Times New Roman" w:hAnsi="Times New Roman" w:cs="Times New Roman"/>
          <w:sz w:val="24"/>
          <w:szCs w:val="24"/>
        </w:rPr>
        <w:t>Mazán</w:t>
      </w:r>
      <w:proofErr w:type="spellEnd"/>
      <w:r w:rsidRPr="00627DB9">
        <w:rPr>
          <w:rFonts w:ascii="Times New Roman" w:hAnsi="Times New Roman" w:cs="Times New Roman"/>
          <w:sz w:val="24"/>
          <w:szCs w:val="24"/>
        </w:rPr>
        <w:t xml:space="preserve"> s</w:t>
      </w:r>
      <w:r w:rsidRPr="007C46EE">
        <w:rPr>
          <w:rFonts w:ascii="Times New Roman" w:hAnsi="Times New Roman" w:cs="Times New Roman"/>
          <w:sz w:val="24"/>
          <w:szCs w:val="24"/>
        </w:rPr>
        <w:t xml:space="preserve">tudy sites when capture rates were </w:t>
      </w:r>
      <w:r w:rsidRPr="00751F9E">
        <w:rPr>
          <w:rFonts w:ascii="Times New Roman" w:hAnsi="Times New Roman" w:cs="Times New Roman"/>
          <w:sz w:val="24"/>
          <w:szCs w:val="24"/>
        </w:rPr>
        <w:t xml:space="preserve">compared between two time periods: 1994–95 and 2006–07 (Latta et al. 2011). In that study, species preferring higher-elevation habitats declined more than lower-elevation species, consistent with the possibility that species may be moving up in elevation as a result of climate change, or may be perishing as habitats dry with increased temperatures (Foster 2001, Barnett et al. 2005, Hannah et al. 2007, </w:t>
      </w:r>
      <w:proofErr w:type="spellStart"/>
      <w:r w:rsidRPr="00751F9E">
        <w:rPr>
          <w:rFonts w:ascii="Times New Roman" w:hAnsi="Times New Roman" w:cs="Times New Roman"/>
          <w:sz w:val="24"/>
          <w:szCs w:val="24"/>
        </w:rPr>
        <w:t>Sekercioglu</w:t>
      </w:r>
      <w:proofErr w:type="spellEnd"/>
      <w:r w:rsidRPr="00751F9E">
        <w:rPr>
          <w:rFonts w:ascii="Times New Roman" w:hAnsi="Times New Roman" w:cs="Times New Roman"/>
          <w:sz w:val="24"/>
          <w:szCs w:val="24"/>
        </w:rPr>
        <w:t xml:space="preserve"> et al. 2008, Graham et al. 2011). </w:t>
      </w:r>
    </w:p>
    <w:p w14:paraId="0B743F47" w14:textId="77777777" w:rsidR="00A6568C" w:rsidRDefault="00A6568C" w:rsidP="00A6568C">
      <w:pPr>
        <w:spacing w:after="0" w:line="240" w:lineRule="auto"/>
        <w:rPr>
          <w:rFonts w:ascii="Times New Roman" w:hAnsi="Times New Roman" w:cs="Times New Roman"/>
          <w:sz w:val="24"/>
          <w:szCs w:val="24"/>
        </w:rPr>
      </w:pPr>
    </w:p>
    <w:p w14:paraId="05AC3E2B" w14:textId="77777777" w:rsidR="00872926" w:rsidRDefault="0089444A" w:rsidP="005B3A0F">
      <w:pPr>
        <w:spacing w:after="0" w:line="240" w:lineRule="auto"/>
        <w:rPr>
          <w:rFonts w:ascii="Times New Roman" w:hAnsi="Times New Roman" w:cs="Times New Roman"/>
          <w:sz w:val="24"/>
          <w:szCs w:val="24"/>
        </w:rPr>
      </w:pPr>
      <w:r w:rsidRPr="00CD23F0">
        <w:rPr>
          <w:rFonts w:ascii="Times New Roman" w:hAnsi="Times New Roman" w:cs="Times New Roman"/>
          <w:sz w:val="24"/>
          <w:szCs w:val="24"/>
        </w:rPr>
        <w:t xml:space="preserve">While it is reasonable to conclude that </w:t>
      </w:r>
      <w:r w:rsidR="00230F90">
        <w:rPr>
          <w:rFonts w:ascii="Times New Roman" w:hAnsi="Times New Roman" w:cs="Times New Roman"/>
          <w:sz w:val="24"/>
          <w:szCs w:val="24"/>
        </w:rPr>
        <w:t xml:space="preserve">the </w:t>
      </w:r>
      <w:r w:rsidRPr="00CD23F0">
        <w:rPr>
          <w:rFonts w:ascii="Times New Roman" w:hAnsi="Times New Roman" w:cs="Times New Roman"/>
          <w:sz w:val="24"/>
          <w:szCs w:val="24"/>
        </w:rPr>
        <w:t xml:space="preserve">observed </w:t>
      </w:r>
      <w:r w:rsidR="00230F90">
        <w:rPr>
          <w:rFonts w:ascii="Times New Roman" w:hAnsi="Times New Roman" w:cs="Times New Roman"/>
          <w:sz w:val="24"/>
          <w:szCs w:val="24"/>
        </w:rPr>
        <w:t>decline</w:t>
      </w:r>
      <w:r w:rsidRPr="00CD23F0">
        <w:rPr>
          <w:rFonts w:ascii="Times New Roman" w:hAnsi="Times New Roman" w:cs="Times New Roman"/>
          <w:sz w:val="24"/>
          <w:szCs w:val="24"/>
        </w:rPr>
        <w:t xml:space="preserve"> in species’ capture rates and abundances i</w:t>
      </w:r>
      <w:r w:rsidR="00B4232B">
        <w:rPr>
          <w:rFonts w:ascii="Times New Roman" w:hAnsi="Times New Roman" w:cs="Times New Roman"/>
          <w:sz w:val="24"/>
          <w:szCs w:val="24"/>
        </w:rPr>
        <w:t>n this study i</w:t>
      </w:r>
      <w:r w:rsidRPr="00CD23F0">
        <w:rPr>
          <w:rFonts w:ascii="Times New Roman" w:hAnsi="Times New Roman" w:cs="Times New Roman"/>
          <w:sz w:val="24"/>
          <w:szCs w:val="24"/>
        </w:rPr>
        <w:t>s a result of global climate change, our study leaves open the mechanism behind those declines.</w:t>
      </w:r>
      <w:r w:rsidR="007177F9">
        <w:rPr>
          <w:rFonts w:ascii="Times New Roman" w:hAnsi="Times New Roman" w:cs="Times New Roman"/>
          <w:sz w:val="24"/>
          <w:szCs w:val="24"/>
        </w:rPr>
        <w:t xml:space="preserve"> </w:t>
      </w:r>
      <w:r w:rsidR="008B713B">
        <w:rPr>
          <w:rFonts w:ascii="Times New Roman" w:hAnsi="Times New Roman" w:cs="Times New Roman"/>
          <w:sz w:val="24"/>
          <w:szCs w:val="24"/>
        </w:rPr>
        <w:t>As mentioned above, m</w:t>
      </w:r>
      <w:r w:rsidR="00EE1911" w:rsidRPr="00CD23F0">
        <w:rPr>
          <w:rFonts w:ascii="Times New Roman" w:hAnsi="Times New Roman" w:cs="Times New Roman"/>
          <w:sz w:val="24"/>
          <w:szCs w:val="24"/>
        </w:rPr>
        <w:t xml:space="preserve">echanisms may be revealed by </w:t>
      </w:r>
      <w:r w:rsidR="001625C5" w:rsidRPr="00CD23F0">
        <w:rPr>
          <w:rFonts w:ascii="Times New Roman" w:hAnsi="Times New Roman" w:cs="Times New Roman"/>
          <w:sz w:val="24"/>
          <w:szCs w:val="24"/>
        </w:rPr>
        <w:t>demographic rates such as repr</w:t>
      </w:r>
      <w:r w:rsidR="002F7B5F">
        <w:rPr>
          <w:rFonts w:ascii="Times New Roman" w:hAnsi="Times New Roman" w:cs="Times New Roman"/>
          <w:sz w:val="24"/>
          <w:szCs w:val="24"/>
        </w:rPr>
        <w:t>o</w:t>
      </w:r>
      <w:r w:rsidR="008B713B">
        <w:rPr>
          <w:rFonts w:ascii="Times New Roman" w:hAnsi="Times New Roman" w:cs="Times New Roman"/>
          <w:sz w:val="24"/>
          <w:szCs w:val="24"/>
        </w:rPr>
        <w:t>ductive success and survival, and</w:t>
      </w:r>
      <w:r w:rsidR="002F7B5F">
        <w:rPr>
          <w:rFonts w:ascii="Times New Roman" w:hAnsi="Times New Roman" w:cs="Times New Roman"/>
          <w:sz w:val="24"/>
          <w:szCs w:val="24"/>
        </w:rPr>
        <w:t xml:space="preserve"> s</w:t>
      </w:r>
      <w:r w:rsidR="007F1748">
        <w:rPr>
          <w:rFonts w:ascii="Times New Roman" w:hAnsi="Times New Roman" w:cs="Times New Roman"/>
          <w:sz w:val="24"/>
          <w:szCs w:val="24"/>
        </w:rPr>
        <w:t>e</w:t>
      </w:r>
      <w:r w:rsidR="004B494E" w:rsidRPr="00CD23F0">
        <w:rPr>
          <w:rFonts w:ascii="Times New Roman" w:hAnsi="Times New Roman" w:cs="Times New Roman"/>
          <w:sz w:val="24"/>
          <w:szCs w:val="24"/>
        </w:rPr>
        <w:t>veral studies have indicated that fluctuations</w:t>
      </w:r>
      <w:r w:rsidR="00CD23F0">
        <w:rPr>
          <w:rFonts w:ascii="Times New Roman" w:hAnsi="Times New Roman" w:cs="Times New Roman"/>
          <w:sz w:val="24"/>
          <w:szCs w:val="24"/>
        </w:rPr>
        <w:t xml:space="preserve"> </w:t>
      </w:r>
      <w:r w:rsidR="004B494E" w:rsidRPr="00CD23F0">
        <w:rPr>
          <w:rFonts w:ascii="Times New Roman" w:hAnsi="Times New Roman" w:cs="Times New Roman"/>
          <w:sz w:val="24"/>
          <w:szCs w:val="24"/>
        </w:rPr>
        <w:t>in climate influence demographic rates in</w:t>
      </w:r>
      <w:r w:rsidR="00CD23F0">
        <w:rPr>
          <w:rFonts w:ascii="Times New Roman" w:hAnsi="Times New Roman" w:cs="Times New Roman"/>
          <w:sz w:val="24"/>
          <w:szCs w:val="24"/>
        </w:rPr>
        <w:t xml:space="preserve"> </w:t>
      </w:r>
      <w:r w:rsidR="007177F9">
        <w:rPr>
          <w:rFonts w:ascii="Times New Roman" w:hAnsi="Times New Roman" w:cs="Times New Roman"/>
          <w:sz w:val="24"/>
          <w:szCs w:val="24"/>
        </w:rPr>
        <w:t>montane</w:t>
      </w:r>
      <w:r w:rsidR="001625C5" w:rsidRPr="00CD23F0">
        <w:rPr>
          <w:rFonts w:ascii="Times New Roman" w:hAnsi="Times New Roman" w:cs="Times New Roman"/>
          <w:sz w:val="24"/>
          <w:szCs w:val="24"/>
        </w:rPr>
        <w:t xml:space="preserve"> birds</w:t>
      </w:r>
      <w:r w:rsidR="007177F9">
        <w:rPr>
          <w:rFonts w:ascii="Times New Roman" w:hAnsi="Times New Roman" w:cs="Times New Roman"/>
          <w:sz w:val="24"/>
          <w:szCs w:val="24"/>
        </w:rPr>
        <w:t xml:space="preserve"> in the Northern Hemisphere</w:t>
      </w:r>
      <w:r w:rsidR="001625C5" w:rsidRPr="00CD23F0">
        <w:rPr>
          <w:rFonts w:ascii="Times New Roman" w:hAnsi="Times New Roman" w:cs="Times New Roman"/>
          <w:sz w:val="24"/>
          <w:szCs w:val="24"/>
        </w:rPr>
        <w:t xml:space="preserve"> </w:t>
      </w:r>
      <w:r w:rsidR="004B494E" w:rsidRPr="00CD23F0">
        <w:rPr>
          <w:rFonts w:ascii="Times New Roman" w:hAnsi="Times New Roman" w:cs="Times New Roman"/>
          <w:sz w:val="24"/>
          <w:szCs w:val="24"/>
        </w:rPr>
        <w:t>(</w:t>
      </w:r>
      <w:r w:rsidR="007177F9" w:rsidRPr="007177F9">
        <w:rPr>
          <w:rFonts w:ascii="Times New Roman" w:hAnsi="Times New Roman" w:cs="Times New Roman"/>
          <w:sz w:val="24"/>
          <w:szCs w:val="24"/>
        </w:rPr>
        <w:t>Crick et al. 1997, Laaksonen et al. 2006</w:t>
      </w:r>
      <w:r w:rsidR="007177F9">
        <w:rPr>
          <w:rFonts w:ascii="Times New Roman" w:hAnsi="Times New Roman" w:cs="Times New Roman"/>
          <w:sz w:val="24"/>
          <w:szCs w:val="24"/>
        </w:rPr>
        <w:t xml:space="preserve">, </w:t>
      </w:r>
      <w:proofErr w:type="spellStart"/>
      <w:r w:rsidR="004B494E" w:rsidRPr="00CD23F0">
        <w:rPr>
          <w:rFonts w:ascii="Times New Roman" w:hAnsi="Times New Roman" w:cs="Times New Roman"/>
          <w:sz w:val="24"/>
          <w:szCs w:val="24"/>
        </w:rPr>
        <w:t>Scridel</w:t>
      </w:r>
      <w:proofErr w:type="spellEnd"/>
      <w:r w:rsidR="004B494E" w:rsidRPr="00CD23F0">
        <w:rPr>
          <w:rFonts w:ascii="Times New Roman" w:hAnsi="Times New Roman" w:cs="Times New Roman"/>
          <w:sz w:val="24"/>
          <w:szCs w:val="24"/>
        </w:rPr>
        <w:t xml:space="preserve"> et al.</w:t>
      </w:r>
      <w:r w:rsidR="007177F9">
        <w:rPr>
          <w:rFonts w:ascii="Times New Roman" w:hAnsi="Times New Roman" w:cs="Times New Roman"/>
          <w:sz w:val="24"/>
          <w:szCs w:val="24"/>
        </w:rPr>
        <w:t xml:space="preserve"> 2018</w:t>
      </w:r>
      <w:r w:rsidR="004B494E" w:rsidRPr="00CD23F0">
        <w:rPr>
          <w:rFonts w:ascii="Times New Roman" w:hAnsi="Times New Roman" w:cs="Times New Roman"/>
          <w:sz w:val="24"/>
          <w:szCs w:val="24"/>
        </w:rPr>
        <w:t>)</w:t>
      </w:r>
      <w:r w:rsidR="002F7B5F">
        <w:rPr>
          <w:rFonts w:ascii="Times New Roman" w:hAnsi="Times New Roman" w:cs="Times New Roman"/>
          <w:sz w:val="24"/>
          <w:szCs w:val="24"/>
        </w:rPr>
        <w:t>. B</w:t>
      </w:r>
      <w:r w:rsidR="00EE1911" w:rsidRPr="00CD23F0">
        <w:rPr>
          <w:rFonts w:ascii="Times New Roman" w:hAnsi="Times New Roman" w:cs="Times New Roman"/>
          <w:sz w:val="24"/>
          <w:szCs w:val="24"/>
        </w:rPr>
        <w:t xml:space="preserve">ut long-term studies assessing reproductive success or survival of </w:t>
      </w:r>
      <w:r w:rsidR="002F7B5F">
        <w:rPr>
          <w:rFonts w:ascii="Times New Roman" w:hAnsi="Times New Roman" w:cs="Times New Roman"/>
          <w:sz w:val="24"/>
          <w:szCs w:val="24"/>
        </w:rPr>
        <w:t xml:space="preserve">tropical </w:t>
      </w:r>
      <w:r w:rsidR="00EE1911" w:rsidRPr="00CD23F0">
        <w:rPr>
          <w:rFonts w:ascii="Times New Roman" w:hAnsi="Times New Roman" w:cs="Times New Roman"/>
          <w:sz w:val="24"/>
          <w:szCs w:val="24"/>
        </w:rPr>
        <w:t>mountain birds in relation to climate change are rare (</w:t>
      </w:r>
      <w:proofErr w:type="spellStart"/>
      <w:r w:rsidR="00EE1911" w:rsidRPr="00CD23F0">
        <w:rPr>
          <w:rFonts w:ascii="Times New Roman" w:hAnsi="Times New Roman" w:cs="Times New Roman"/>
          <w:sz w:val="24"/>
          <w:szCs w:val="24"/>
        </w:rPr>
        <w:t>Scridel</w:t>
      </w:r>
      <w:proofErr w:type="spellEnd"/>
      <w:r w:rsidR="00EE1911" w:rsidRPr="00CD23F0">
        <w:rPr>
          <w:rFonts w:ascii="Times New Roman" w:hAnsi="Times New Roman" w:cs="Times New Roman"/>
          <w:sz w:val="24"/>
          <w:szCs w:val="24"/>
        </w:rPr>
        <w:t xml:space="preserve"> et al. </w:t>
      </w:r>
      <w:r w:rsidR="007177F9">
        <w:rPr>
          <w:rFonts w:ascii="Times New Roman" w:hAnsi="Times New Roman" w:cs="Times New Roman"/>
          <w:sz w:val="24"/>
          <w:szCs w:val="24"/>
        </w:rPr>
        <w:t>2018</w:t>
      </w:r>
      <w:r w:rsidR="00EE1911" w:rsidRPr="00CD23F0">
        <w:rPr>
          <w:rFonts w:ascii="Times New Roman" w:hAnsi="Times New Roman" w:cs="Times New Roman"/>
          <w:sz w:val="24"/>
          <w:szCs w:val="24"/>
        </w:rPr>
        <w:t>).</w:t>
      </w:r>
      <w:r w:rsidR="00923827">
        <w:rPr>
          <w:rFonts w:ascii="Times New Roman" w:hAnsi="Times New Roman" w:cs="Times New Roman"/>
          <w:sz w:val="24"/>
          <w:szCs w:val="24"/>
        </w:rPr>
        <w:t xml:space="preserve"> </w:t>
      </w:r>
      <w:r w:rsidR="002F7B5F">
        <w:rPr>
          <w:rFonts w:ascii="Times New Roman" w:hAnsi="Times New Roman" w:cs="Times New Roman"/>
          <w:sz w:val="24"/>
          <w:szCs w:val="24"/>
        </w:rPr>
        <w:t xml:space="preserve">One of the only such studies (Tinoco et al. </w:t>
      </w:r>
      <w:r w:rsidR="00E34F4F">
        <w:rPr>
          <w:rFonts w:ascii="Times New Roman" w:hAnsi="Times New Roman" w:cs="Times New Roman"/>
          <w:sz w:val="24"/>
          <w:szCs w:val="24"/>
        </w:rPr>
        <w:t xml:space="preserve">2019) </w:t>
      </w:r>
      <w:r w:rsidR="00E34F4F" w:rsidRPr="00E34F4F">
        <w:rPr>
          <w:rFonts w:ascii="Times New Roman" w:hAnsi="Times New Roman" w:cs="Times New Roman"/>
          <w:sz w:val="24"/>
          <w:szCs w:val="24"/>
        </w:rPr>
        <w:t xml:space="preserve">calculated apparent survival rates of birds </w:t>
      </w:r>
      <w:r w:rsidR="005936F5">
        <w:rPr>
          <w:rFonts w:ascii="Times New Roman" w:hAnsi="Times New Roman" w:cs="Times New Roman"/>
          <w:sz w:val="24"/>
          <w:szCs w:val="24"/>
        </w:rPr>
        <w:t xml:space="preserve">using the same 11 </w:t>
      </w:r>
      <w:proofErr w:type="spellStart"/>
      <w:r w:rsidR="005936F5">
        <w:rPr>
          <w:rFonts w:ascii="Times New Roman" w:hAnsi="Times New Roman" w:cs="Times New Roman"/>
          <w:sz w:val="24"/>
          <w:szCs w:val="24"/>
        </w:rPr>
        <w:t>yr</w:t>
      </w:r>
      <w:proofErr w:type="spellEnd"/>
      <w:r w:rsidR="005936F5" w:rsidRPr="00E34F4F">
        <w:rPr>
          <w:rFonts w:ascii="Times New Roman" w:hAnsi="Times New Roman" w:cs="Times New Roman"/>
          <w:sz w:val="24"/>
          <w:szCs w:val="24"/>
        </w:rPr>
        <w:t xml:space="preserve"> capture–recapture dataset from </w:t>
      </w:r>
      <w:r w:rsidR="005936F5">
        <w:rPr>
          <w:rFonts w:ascii="Times New Roman" w:hAnsi="Times New Roman" w:cs="Times New Roman"/>
          <w:sz w:val="24"/>
          <w:szCs w:val="24"/>
        </w:rPr>
        <w:t xml:space="preserve">the </w:t>
      </w:r>
      <w:r w:rsidR="005936F5" w:rsidRPr="00E34F4F">
        <w:rPr>
          <w:rFonts w:ascii="Times New Roman" w:hAnsi="Times New Roman" w:cs="Times New Roman"/>
          <w:sz w:val="24"/>
          <w:szCs w:val="24"/>
        </w:rPr>
        <w:t xml:space="preserve">three habitats </w:t>
      </w:r>
      <w:r w:rsidR="00923827">
        <w:rPr>
          <w:rFonts w:ascii="Times New Roman" w:hAnsi="Times New Roman" w:cs="Times New Roman"/>
          <w:sz w:val="24"/>
          <w:szCs w:val="24"/>
        </w:rPr>
        <w:t>in this study</w:t>
      </w:r>
      <w:r w:rsidR="005936F5">
        <w:rPr>
          <w:rFonts w:ascii="Times New Roman" w:hAnsi="Times New Roman" w:cs="Times New Roman"/>
          <w:sz w:val="24"/>
          <w:szCs w:val="24"/>
        </w:rPr>
        <w:t>.</w:t>
      </w:r>
      <w:r w:rsidR="00923827">
        <w:rPr>
          <w:rFonts w:ascii="Times New Roman" w:hAnsi="Times New Roman" w:cs="Times New Roman"/>
          <w:sz w:val="24"/>
          <w:szCs w:val="24"/>
        </w:rPr>
        <w:t xml:space="preserve"> </w:t>
      </w:r>
      <w:r w:rsidR="00C25645">
        <w:rPr>
          <w:rFonts w:ascii="Times New Roman" w:hAnsi="Times New Roman" w:cs="Times New Roman"/>
          <w:sz w:val="24"/>
          <w:szCs w:val="24"/>
        </w:rPr>
        <w:t>Af</w:t>
      </w:r>
      <w:r w:rsidR="00923827">
        <w:rPr>
          <w:rFonts w:ascii="Times New Roman" w:hAnsi="Times New Roman" w:cs="Times New Roman"/>
          <w:sz w:val="24"/>
          <w:szCs w:val="24"/>
        </w:rPr>
        <w:t>ter fitting</w:t>
      </w:r>
      <w:r w:rsidR="00E34F4F" w:rsidRPr="00E34F4F">
        <w:rPr>
          <w:rFonts w:ascii="Times New Roman" w:hAnsi="Times New Roman" w:cs="Times New Roman"/>
          <w:sz w:val="24"/>
          <w:szCs w:val="24"/>
        </w:rPr>
        <w:t xml:space="preserve"> mark</w:t>
      </w:r>
      <w:r w:rsidR="00923827">
        <w:rPr>
          <w:rFonts w:ascii="Times New Roman" w:hAnsi="Times New Roman" w:cs="Times New Roman"/>
          <w:sz w:val="24"/>
          <w:szCs w:val="24"/>
        </w:rPr>
        <w:t>–</w:t>
      </w:r>
      <w:r w:rsidR="00E34F4F" w:rsidRPr="00E34F4F">
        <w:rPr>
          <w:rFonts w:ascii="Times New Roman" w:hAnsi="Times New Roman" w:cs="Times New Roman"/>
          <w:sz w:val="24"/>
          <w:szCs w:val="24"/>
        </w:rPr>
        <w:t>recapture models for 28 specie</w:t>
      </w:r>
      <w:r w:rsidR="00923827">
        <w:rPr>
          <w:rFonts w:ascii="Times New Roman" w:hAnsi="Times New Roman" w:cs="Times New Roman"/>
          <w:sz w:val="24"/>
          <w:szCs w:val="24"/>
        </w:rPr>
        <w:t xml:space="preserve">s with </w:t>
      </w:r>
      <w:r w:rsidR="00923827" w:rsidRPr="00434A68">
        <w:rPr>
          <w:rFonts w:ascii="Times New Roman" w:hAnsi="Times New Roman" w:cs="Times New Roman"/>
          <w:sz w:val="24"/>
          <w:szCs w:val="24"/>
        </w:rPr>
        <w:t xml:space="preserve">habitat as a </w:t>
      </w:r>
      <w:r w:rsidR="00066515">
        <w:rPr>
          <w:rFonts w:ascii="Times New Roman" w:hAnsi="Times New Roman" w:cs="Times New Roman"/>
          <w:sz w:val="24"/>
          <w:szCs w:val="24"/>
        </w:rPr>
        <w:t xml:space="preserve">covariable, </w:t>
      </w:r>
      <w:r w:rsidR="00E34F4F" w:rsidRPr="00E34F4F">
        <w:rPr>
          <w:rFonts w:ascii="Times New Roman" w:hAnsi="Times New Roman" w:cs="Times New Roman"/>
          <w:sz w:val="24"/>
          <w:szCs w:val="24"/>
        </w:rPr>
        <w:t xml:space="preserve">no significant differences in survival rates </w:t>
      </w:r>
      <w:r w:rsidR="00923827">
        <w:rPr>
          <w:rFonts w:ascii="Times New Roman" w:hAnsi="Times New Roman" w:cs="Times New Roman"/>
          <w:sz w:val="24"/>
          <w:szCs w:val="24"/>
        </w:rPr>
        <w:t xml:space="preserve">were found, </w:t>
      </w:r>
      <w:r w:rsidR="00E34F4F" w:rsidRPr="00E34F4F">
        <w:rPr>
          <w:rFonts w:ascii="Times New Roman" w:hAnsi="Times New Roman" w:cs="Times New Roman"/>
          <w:sz w:val="24"/>
          <w:szCs w:val="24"/>
        </w:rPr>
        <w:t>either among</w:t>
      </w:r>
      <w:r w:rsidR="00923827">
        <w:rPr>
          <w:rFonts w:ascii="Times New Roman" w:hAnsi="Times New Roman" w:cs="Times New Roman"/>
          <w:sz w:val="24"/>
          <w:szCs w:val="24"/>
        </w:rPr>
        <w:t xml:space="preserve"> habitats</w:t>
      </w:r>
      <w:r w:rsidR="00AD2753">
        <w:rPr>
          <w:rFonts w:ascii="Times New Roman" w:hAnsi="Times New Roman" w:cs="Times New Roman"/>
          <w:sz w:val="24"/>
          <w:szCs w:val="24"/>
        </w:rPr>
        <w:t>,</w:t>
      </w:r>
      <w:r w:rsidR="00923827">
        <w:rPr>
          <w:rFonts w:ascii="Times New Roman" w:hAnsi="Times New Roman" w:cs="Times New Roman"/>
          <w:sz w:val="24"/>
          <w:szCs w:val="24"/>
        </w:rPr>
        <w:t xml:space="preserve"> or among species grouped by </w:t>
      </w:r>
      <w:r w:rsidR="00E34F4F" w:rsidRPr="00E34F4F">
        <w:rPr>
          <w:rFonts w:ascii="Times New Roman" w:hAnsi="Times New Roman" w:cs="Times New Roman"/>
          <w:sz w:val="24"/>
          <w:szCs w:val="24"/>
        </w:rPr>
        <w:t xml:space="preserve">habitat specialization. </w:t>
      </w:r>
      <w:r w:rsidR="00373823">
        <w:rPr>
          <w:rFonts w:ascii="Times New Roman" w:hAnsi="Times New Roman" w:cs="Times New Roman"/>
          <w:sz w:val="24"/>
          <w:szCs w:val="24"/>
        </w:rPr>
        <w:t xml:space="preserve">While lower survival estimates </w:t>
      </w:r>
      <w:r w:rsidR="007F30A9">
        <w:rPr>
          <w:rFonts w:ascii="Times New Roman" w:hAnsi="Times New Roman" w:cs="Times New Roman"/>
          <w:sz w:val="24"/>
          <w:szCs w:val="24"/>
        </w:rPr>
        <w:t xml:space="preserve">may </w:t>
      </w:r>
      <w:r w:rsidR="00CD2DD9">
        <w:rPr>
          <w:rFonts w:ascii="Times New Roman" w:hAnsi="Times New Roman" w:cs="Times New Roman"/>
          <w:sz w:val="24"/>
          <w:szCs w:val="24"/>
        </w:rPr>
        <w:t>have been</w:t>
      </w:r>
      <w:r w:rsidR="00373823">
        <w:rPr>
          <w:rFonts w:ascii="Times New Roman" w:hAnsi="Times New Roman" w:cs="Times New Roman"/>
          <w:sz w:val="24"/>
          <w:szCs w:val="24"/>
        </w:rPr>
        <w:t xml:space="preserve"> expected in the </w:t>
      </w:r>
      <w:r w:rsidR="00CD2DD9">
        <w:rPr>
          <w:rFonts w:ascii="Times New Roman" w:hAnsi="Times New Roman" w:cs="Times New Roman"/>
          <w:sz w:val="24"/>
          <w:szCs w:val="24"/>
        </w:rPr>
        <w:t xml:space="preserve">human-impacted </w:t>
      </w:r>
      <w:r w:rsidR="00373823">
        <w:rPr>
          <w:rFonts w:ascii="Times New Roman" w:hAnsi="Times New Roman" w:cs="Times New Roman"/>
          <w:sz w:val="24"/>
          <w:szCs w:val="24"/>
        </w:rPr>
        <w:t xml:space="preserve">non-native forest, the lack of pattern in the data may be </w:t>
      </w:r>
      <w:r w:rsidR="007F30A9">
        <w:rPr>
          <w:rFonts w:ascii="Times New Roman" w:hAnsi="Times New Roman" w:cs="Times New Roman"/>
          <w:sz w:val="24"/>
          <w:szCs w:val="24"/>
        </w:rPr>
        <w:t xml:space="preserve">the </w:t>
      </w:r>
      <w:r w:rsidR="00CD2DD9">
        <w:rPr>
          <w:rFonts w:ascii="Times New Roman" w:hAnsi="Times New Roman" w:cs="Times New Roman"/>
          <w:sz w:val="24"/>
          <w:szCs w:val="24"/>
        </w:rPr>
        <w:t xml:space="preserve">result of a </w:t>
      </w:r>
      <w:r w:rsidR="007F30A9">
        <w:rPr>
          <w:rFonts w:ascii="Times New Roman" w:hAnsi="Times New Roman" w:cs="Times New Roman"/>
          <w:sz w:val="24"/>
          <w:szCs w:val="24"/>
        </w:rPr>
        <w:t xml:space="preserve">homogenization of survival rates resulting from </w:t>
      </w:r>
      <w:r w:rsidR="00CD2DD9">
        <w:rPr>
          <w:rFonts w:ascii="Times New Roman" w:hAnsi="Times New Roman" w:cs="Times New Roman"/>
          <w:sz w:val="24"/>
          <w:szCs w:val="24"/>
        </w:rPr>
        <w:t xml:space="preserve">more </w:t>
      </w:r>
      <w:r w:rsidR="007F30A9">
        <w:rPr>
          <w:rFonts w:ascii="Times New Roman" w:hAnsi="Times New Roman" w:cs="Times New Roman"/>
          <w:sz w:val="24"/>
          <w:szCs w:val="24"/>
        </w:rPr>
        <w:t>widespread impacts of climate change.</w:t>
      </w:r>
      <w:r w:rsidR="00EE6944">
        <w:rPr>
          <w:rFonts w:ascii="Times New Roman" w:hAnsi="Times New Roman" w:cs="Times New Roman"/>
          <w:sz w:val="24"/>
          <w:szCs w:val="24"/>
        </w:rPr>
        <w:t xml:space="preserve"> Date were too sparse, however, to analyze a time effect.</w:t>
      </w:r>
    </w:p>
    <w:p w14:paraId="3BD9B404" w14:textId="77777777" w:rsidR="00872926" w:rsidRDefault="00872926" w:rsidP="005B3A0F">
      <w:pPr>
        <w:spacing w:after="0" w:line="240" w:lineRule="auto"/>
        <w:rPr>
          <w:rFonts w:ascii="Times New Roman" w:hAnsi="Times New Roman" w:cs="Times New Roman"/>
          <w:sz w:val="24"/>
          <w:szCs w:val="24"/>
        </w:rPr>
      </w:pPr>
    </w:p>
    <w:p w14:paraId="29DBC05E" w14:textId="77777777" w:rsidR="001B10BE" w:rsidRPr="005B3A0F" w:rsidRDefault="001B10BE" w:rsidP="005B3A0F">
      <w:pPr>
        <w:spacing w:after="0" w:line="240" w:lineRule="auto"/>
        <w:rPr>
          <w:rFonts w:ascii="Times New Roman" w:hAnsi="Times New Roman" w:cs="Times New Roman"/>
          <w:sz w:val="24"/>
          <w:szCs w:val="24"/>
        </w:rPr>
      </w:pPr>
      <w:r w:rsidRPr="006F3368">
        <w:rPr>
          <w:rFonts w:ascii="Times New Roman" w:hAnsi="Times New Roman" w:cs="Times New Roman"/>
          <w:sz w:val="24"/>
          <w:szCs w:val="24"/>
        </w:rPr>
        <w:t>An additional</w:t>
      </w:r>
      <w:r w:rsidR="008B713B">
        <w:rPr>
          <w:rFonts w:ascii="Times New Roman" w:hAnsi="Times New Roman" w:cs="Times New Roman"/>
          <w:sz w:val="24"/>
          <w:szCs w:val="24"/>
        </w:rPr>
        <w:t>, more specific,</w:t>
      </w:r>
      <w:r w:rsidRPr="006F3368">
        <w:rPr>
          <w:rFonts w:ascii="Times New Roman" w:hAnsi="Times New Roman" w:cs="Times New Roman"/>
          <w:sz w:val="24"/>
          <w:szCs w:val="24"/>
        </w:rPr>
        <w:t xml:space="preserve"> mechanism </w:t>
      </w:r>
      <w:r w:rsidR="00D9399A">
        <w:rPr>
          <w:rFonts w:ascii="Times New Roman" w:hAnsi="Times New Roman" w:cs="Times New Roman"/>
          <w:sz w:val="24"/>
          <w:szCs w:val="24"/>
        </w:rPr>
        <w:t xml:space="preserve">behind avian population declines </w:t>
      </w:r>
      <w:r w:rsidRPr="006F3368">
        <w:rPr>
          <w:rFonts w:ascii="Times New Roman" w:hAnsi="Times New Roman" w:cs="Times New Roman"/>
          <w:sz w:val="24"/>
          <w:szCs w:val="24"/>
        </w:rPr>
        <w:t xml:space="preserve">may be </w:t>
      </w:r>
      <w:r w:rsidR="0021784C">
        <w:rPr>
          <w:rFonts w:ascii="Times New Roman" w:hAnsi="Times New Roman" w:cs="Times New Roman"/>
          <w:sz w:val="24"/>
          <w:szCs w:val="24"/>
        </w:rPr>
        <w:t>associated with</w:t>
      </w:r>
      <w:r w:rsidRPr="006F3368">
        <w:rPr>
          <w:rFonts w:ascii="Times New Roman" w:hAnsi="Times New Roman" w:cs="Times New Roman"/>
          <w:sz w:val="24"/>
          <w:szCs w:val="24"/>
        </w:rPr>
        <w:t xml:space="preserve"> climate impacts on </w:t>
      </w:r>
      <w:r w:rsidR="005B3A0F" w:rsidRPr="006F3368">
        <w:rPr>
          <w:rFonts w:ascii="Times New Roman" w:hAnsi="Times New Roman" w:cs="Times New Roman"/>
          <w:sz w:val="24"/>
          <w:szCs w:val="24"/>
        </w:rPr>
        <w:t>resources through a bird’s energy budget</w:t>
      </w:r>
      <w:r w:rsidRPr="006F3368">
        <w:rPr>
          <w:rFonts w:ascii="Times New Roman" w:hAnsi="Times New Roman" w:cs="Times New Roman"/>
          <w:sz w:val="24"/>
          <w:szCs w:val="24"/>
        </w:rPr>
        <w:t>.</w:t>
      </w:r>
      <w:r w:rsidR="005B3A0F" w:rsidRPr="006F3368">
        <w:rPr>
          <w:rFonts w:ascii="Times New Roman" w:hAnsi="Times New Roman" w:cs="Times New Roman"/>
          <w:sz w:val="24"/>
          <w:szCs w:val="24"/>
        </w:rPr>
        <w:t xml:space="preserve"> </w:t>
      </w:r>
      <w:r w:rsidRPr="006F3368">
        <w:rPr>
          <w:rFonts w:ascii="Times New Roman" w:eastAsia="Times New Roman" w:hAnsi="Times New Roman" w:cs="Times New Roman"/>
          <w:color w:val="201F1E"/>
          <w:sz w:val="24"/>
          <w:szCs w:val="24"/>
          <w:lang w:val="en"/>
        </w:rPr>
        <w:t>Recent work on hummingbird energy bu</w:t>
      </w:r>
      <w:r w:rsidR="006F3368" w:rsidRPr="006F3368">
        <w:rPr>
          <w:rFonts w:ascii="Times New Roman" w:eastAsia="Times New Roman" w:hAnsi="Times New Roman" w:cs="Times New Roman"/>
          <w:color w:val="201F1E"/>
          <w:sz w:val="24"/>
          <w:szCs w:val="24"/>
          <w:lang w:val="en"/>
        </w:rPr>
        <w:t>dgets in North America indicate</w:t>
      </w:r>
      <w:r w:rsidRPr="006F3368">
        <w:rPr>
          <w:rFonts w:ascii="Times New Roman" w:eastAsia="Times New Roman" w:hAnsi="Times New Roman" w:cs="Times New Roman"/>
          <w:color w:val="201F1E"/>
          <w:sz w:val="24"/>
          <w:szCs w:val="24"/>
          <w:lang w:val="en"/>
        </w:rPr>
        <w:t xml:space="preserve"> that the most important factor influencing variation in </w:t>
      </w:r>
      <w:r w:rsidR="005B3A0F" w:rsidRPr="006F3368">
        <w:rPr>
          <w:rFonts w:ascii="Times New Roman" w:eastAsia="Times New Roman" w:hAnsi="Times New Roman" w:cs="Times New Roman"/>
          <w:color w:val="1C1D1E"/>
          <w:sz w:val="24"/>
          <w:szCs w:val="24"/>
          <w:lang w:val="en"/>
        </w:rPr>
        <w:t>daily energy expenditures</w:t>
      </w:r>
      <w:r w:rsidR="005B3A0F" w:rsidRPr="006F3368">
        <w:rPr>
          <w:rFonts w:ascii="Times New Roman" w:eastAsia="Times New Roman" w:hAnsi="Times New Roman" w:cs="Times New Roman"/>
          <w:color w:val="201F1E"/>
          <w:sz w:val="24"/>
          <w:szCs w:val="24"/>
          <w:lang w:val="en"/>
        </w:rPr>
        <w:t xml:space="preserve"> is resources, not temperature</w:t>
      </w:r>
      <w:r w:rsidR="005B3A0F" w:rsidRPr="006F3368">
        <w:rPr>
          <w:rFonts w:ascii="Times New Roman" w:eastAsia="Times New Roman" w:hAnsi="Times New Roman" w:cs="Times New Roman"/>
          <w:color w:val="1C1D1E"/>
          <w:sz w:val="24"/>
          <w:szCs w:val="24"/>
          <w:lang w:val="en"/>
        </w:rPr>
        <w:t>, and that this increase</w:t>
      </w:r>
      <w:r w:rsidR="00D25AD5" w:rsidRPr="006F3368">
        <w:rPr>
          <w:rFonts w:ascii="Times New Roman" w:eastAsia="Times New Roman" w:hAnsi="Times New Roman" w:cs="Times New Roman"/>
          <w:color w:val="1C1D1E"/>
          <w:sz w:val="24"/>
          <w:szCs w:val="24"/>
          <w:lang w:val="en"/>
        </w:rPr>
        <w:t xml:space="preserve"> </w:t>
      </w:r>
      <w:r w:rsidR="006F3368" w:rsidRPr="006F3368">
        <w:rPr>
          <w:rFonts w:ascii="Times New Roman" w:eastAsia="Times New Roman" w:hAnsi="Times New Roman" w:cs="Times New Roman"/>
          <w:color w:val="1C1D1E"/>
          <w:sz w:val="24"/>
          <w:szCs w:val="24"/>
          <w:lang w:val="en"/>
        </w:rPr>
        <w:t>is</w:t>
      </w:r>
      <w:r w:rsidR="00D25AD5" w:rsidRPr="006F3368">
        <w:rPr>
          <w:rFonts w:ascii="Times New Roman" w:eastAsia="Times New Roman" w:hAnsi="Times New Roman" w:cs="Times New Roman"/>
          <w:color w:val="1C1D1E"/>
          <w:sz w:val="24"/>
          <w:szCs w:val="24"/>
          <w:lang w:val="en"/>
        </w:rPr>
        <w:t xml:space="preserve"> related to decreased nectar availability </w:t>
      </w:r>
      <w:r w:rsidR="005B3A0F" w:rsidRPr="006F3368">
        <w:rPr>
          <w:rFonts w:ascii="Times New Roman" w:eastAsia="Times New Roman" w:hAnsi="Times New Roman" w:cs="Times New Roman"/>
          <w:color w:val="1C1D1E"/>
          <w:sz w:val="24"/>
          <w:szCs w:val="24"/>
          <w:lang w:val="en"/>
        </w:rPr>
        <w:t>rather than</w:t>
      </w:r>
      <w:r w:rsidR="00D25AD5" w:rsidRPr="006F3368">
        <w:rPr>
          <w:rFonts w:ascii="Times New Roman" w:eastAsia="Times New Roman" w:hAnsi="Times New Roman" w:cs="Times New Roman"/>
          <w:color w:val="1C1D1E"/>
          <w:sz w:val="24"/>
          <w:szCs w:val="24"/>
          <w:lang w:val="en"/>
        </w:rPr>
        <w:t xml:space="preserve"> temperature</w:t>
      </w:r>
      <w:r w:rsidR="005B3A0F" w:rsidRPr="006F3368">
        <w:rPr>
          <w:rFonts w:ascii="Times New Roman" w:eastAsia="Times New Roman" w:hAnsi="Times New Roman" w:cs="Times New Roman"/>
          <w:color w:val="1C1D1E"/>
          <w:sz w:val="24"/>
          <w:szCs w:val="24"/>
          <w:lang w:val="en"/>
        </w:rPr>
        <w:t xml:space="preserve"> </w:t>
      </w:r>
      <w:r w:rsidR="005B3A0F" w:rsidRPr="006F3368">
        <w:rPr>
          <w:rFonts w:ascii="Times New Roman" w:eastAsia="Times New Roman" w:hAnsi="Times New Roman" w:cs="Times New Roman"/>
          <w:i/>
          <w:color w:val="1C1D1E"/>
          <w:sz w:val="24"/>
          <w:szCs w:val="24"/>
          <w:lang w:val="en"/>
        </w:rPr>
        <w:t>per se</w:t>
      </w:r>
      <w:r w:rsidR="005B3A0F" w:rsidRPr="006F3368">
        <w:rPr>
          <w:rFonts w:ascii="Times New Roman" w:eastAsia="Times New Roman" w:hAnsi="Times New Roman" w:cs="Times New Roman"/>
          <w:color w:val="1C1D1E"/>
          <w:sz w:val="24"/>
          <w:szCs w:val="24"/>
          <w:lang w:val="en"/>
        </w:rPr>
        <w:t xml:space="preserve"> (Shankar et al. 2019).</w:t>
      </w:r>
      <w:r w:rsidR="00D25AD5" w:rsidRPr="006F3368">
        <w:rPr>
          <w:rFonts w:ascii="Times New Roman" w:eastAsia="Times New Roman" w:hAnsi="Times New Roman" w:cs="Times New Roman"/>
          <w:color w:val="1C1D1E"/>
          <w:sz w:val="24"/>
          <w:szCs w:val="24"/>
          <w:lang w:val="en"/>
        </w:rPr>
        <w:t xml:space="preserve"> With climate change, the indirect energetic costs of </w:t>
      </w:r>
      <w:r w:rsidR="008D17E1">
        <w:rPr>
          <w:rFonts w:ascii="Times New Roman" w:eastAsia="Times New Roman" w:hAnsi="Times New Roman" w:cs="Times New Roman"/>
          <w:color w:val="1C1D1E"/>
          <w:sz w:val="24"/>
          <w:szCs w:val="24"/>
          <w:lang w:val="en"/>
        </w:rPr>
        <w:t xml:space="preserve">changes in </w:t>
      </w:r>
      <w:r w:rsidR="008D17E1">
        <w:rPr>
          <w:rFonts w:ascii="Times New Roman" w:hAnsi="Times New Roman" w:cs="Times New Roman"/>
          <w:sz w:val="24"/>
          <w:szCs w:val="24"/>
        </w:rPr>
        <w:t xml:space="preserve">plant or insect </w:t>
      </w:r>
      <w:proofErr w:type="spellStart"/>
      <w:r w:rsidR="008D17E1">
        <w:rPr>
          <w:rFonts w:ascii="Times New Roman" w:hAnsi="Times New Roman" w:cs="Times New Roman"/>
          <w:sz w:val="24"/>
          <w:szCs w:val="24"/>
        </w:rPr>
        <w:t>phenologies</w:t>
      </w:r>
      <w:proofErr w:type="spellEnd"/>
      <w:r w:rsidR="008D17E1">
        <w:rPr>
          <w:rFonts w:ascii="Times New Roman" w:hAnsi="Times New Roman" w:cs="Times New Roman"/>
          <w:sz w:val="24"/>
          <w:szCs w:val="24"/>
        </w:rPr>
        <w:t xml:space="preserve"> (</w:t>
      </w:r>
      <w:proofErr w:type="spellStart"/>
      <w:r w:rsidR="008D17E1" w:rsidRPr="006F3368">
        <w:rPr>
          <w:rFonts w:ascii="Times New Roman" w:hAnsi="Times New Roman" w:cs="Times New Roman"/>
          <w:sz w:val="24"/>
          <w:szCs w:val="24"/>
        </w:rPr>
        <w:t>Scridel</w:t>
      </w:r>
      <w:proofErr w:type="spellEnd"/>
      <w:r w:rsidR="008D17E1" w:rsidRPr="006F3368">
        <w:rPr>
          <w:rFonts w:ascii="Times New Roman" w:hAnsi="Times New Roman" w:cs="Times New Roman"/>
          <w:sz w:val="24"/>
          <w:szCs w:val="24"/>
        </w:rPr>
        <w:t xml:space="preserve"> et al.</w:t>
      </w:r>
      <w:r w:rsidR="009B7390">
        <w:rPr>
          <w:rFonts w:ascii="Times New Roman" w:hAnsi="Times New Roman" w:cs="Times New Roman"/>
          <w:sz w:val="24"/>
          <w:szCs w:val="24"/>
        </w:rPr>
        <w:t xml:space="preserve"> 2018</w:t>
      </w:r>
      <w:r w:rsidR="008D17E1">
        <w:rPr>
          <w:rFonts w:ascii="Times New Roman" w:hAnsi="Times New Roman" w:cs="Times New Roman"/>
          <w:sz w:val="24"/>
          <w:szCs w:val="24"/>
        </w:rPr>
        <w:t xml:space="preserve">), or </w:t>
      </w:r>
      <w:r w:rsidR="00D25AD5" w:rsidRPr="006F3368">
        <w:rPr>
          <w:rFonts w:ascii="Times New Roman" w:eastAsia="Times New Roman" w:hAnsi="Times New Roman" w:cs="Times New Roman"/>
          <w:color w:val="1C1D1E"/>
          <w:sz w:val="24"/>
          <w:szCs w:val="24"/>
          <w:lang w:val="en"/>
        </w:rPr>
        <w:t xml:space="preserve">shifting resources </w:t>
      </w:r>
      <w:r w:rsidR="008D17E1" w:rsidRPr="006F3368">
        <w:rPr>
          <w:rFonts w:ascii="Times New Roman" w:eastAsia="Times New Roman" w:hAnsi="Times New Roman" w:cs="Times New Roman"/>
          <w:color w:val="1C1D1E"/>
          <w:sz w:val="24"/>
          <w:szCs w:val="24"/>
          <w:lang w:val="en"/>
        </w:rPr>
        <w:t>(Shankar et al. 2019)</w:t>
      </w:r>
      <w:r w:rsidR="008D17E1">
        <w:rPr>
          <w:rFonts w:ascii="Times New Roman" w:eastAsia="Times New Roman" w:hAnsi="Times New Roman" w:cs="Times New Roman"/>
          <w:color w:val="1C1D1E"/>
          <w:sz w:val="24"/>
          <w:szCs w:val="24"/>
          <w:lang w:val="en"/>
        </w:rPr>
        <w:t xml:space="preserve">, </w:t>
      </w:r>
      <w:r w:rsidR="00D25AD5" w:rsidRPr="006F3368">
        <w:rPr>
          <w:rFonts w:ascii="Times New Roman" w:eastAsia="Times New Roman" w:hAnsi="Times New Roman" w:cs="Times New Roman"/>
          <w:color w:val="1C1D1E"/>
          <w:sz w:val="24"/>
          <w:szCs w:val="24"/>
          <w:lang w:val="en"/>
        </w:rPr>
        <w:t>could have greater impacts on energy budgets than direct c</w:t>
      </w:r>
      <w:r w:rsidR="005B3A0F" w:rsidRPr="006F3368">
        <w:rPr>
          <w:rFonts w:ascii="Times New Roman" w:eastAsia="Times New Roman" w:hAnsi="Times New Roman" w:cs="Times New Roman"/>
          <w:color w:val="1C1D1E"/>
          <w:sz w:val="24"/>
          <w:szCs w:val="24"/>
          <w:lang w:val="en"/>
        </w:rPr>
        <w:t xml:space="preserve">osts such as thermoregulation. </w:t>
      </w:r>
      <w:r w:rsidR="00D62475">
        <w:rPr>
          <w:rFonts w:ascii="Times New Roman" w:eastAsia="Times New Roman" w:hAnsi="Times New Roman" w:cs="Times New Roman"/>
          <w:color w:val="1C1D1E"/>
          <w:sz w:val="24"/>
          <w:szCs w:val="24"/>
          <w:lang w:val="en"/>
        </w:rPr>
        <w:t xml:space="preserve">Our finding that </w:t>
      </w:r>
      <w:r w:rsidR="00D62475">
        <w:rPr>
          <w:rFonts w:ascii="Times New Roman" w:hAnsi="Times New Roman" w:cs="Times New Roman"/>
          <w:sz w:val="24"/>
          <w:szCs w:val="24"/>
        </w:rPr>
        <w:t xml:space="preserve">declining capture rates (Figure 1; Appendix 3), were significant for three hummingbird species (Mountain </w:t>
      </w:r>
      <w:proofErr w:type="spellStart"/>
      <w:r w:rsidR="00D62475">
        <w:rPr>
          <w:rFonts w:ascii="Times New Roman" w:hAnsi="Times New Roman" w:cs="Times New Roman"/>
          <w:sz w:val="24"/>
          <w:szCs w:val="24"/>
        </w:rPr>
        <w:t>Velvetbreast</w:t>
      </w:r>
      <w:proofErr w:type="spellEnd"/>
      <w:r w:rsidR="00D62475">
        <w:rPr>
          <w:rFonts w:ascii="Times New Roman" w:hAnsi="Times New Roman" w:cs="Times New Roman"/>
          <w:sz w:val="24"/>
          <w:szCs w:val="24"/>
        </w:rPr>
        <w:t xml:space="preserve"> (</w:t>
      </w:r>
      <w:proofErr w:type="spellStart"/>
      <w:r w:rsidR="00D62475">
        <w:rPr>
          <w:rFonts w:ascii="Times New Roman" w:hAnsi="Times New Roman" w:cs="Times New Roman"/>
          <w:i/>
          <w:iCs/>
          <w:sz w:val="24"/>
          <w:szCs w:val="24"/>
        </w:rPr>
        <w:t>Lafresnaya</w:t>
      </w:r>
      <w:proofErr w:type="spellEnd"/>
      <w:r w:rsidR="00D62475">
        <w:rPr>
          <w:rFonts w:ascii="Times New Roman" w:hAnsi="Times New Roman" w:cs="Times New Roman"/>
          <w:i/>
          <w:iCs/>
          <w:sz w:val="24"/>
          <w:szCs w:val="24"/>
        </w:rPr>
        <w:t xml:space="preserve"> </w:t>
      </w:r>
      <w:proofErr w:type="spellStart"/>
      <w:r w:rsidR="00D62475">
        <w:rPr>
          <w:rFonts w:ascii="Times New Roman" w:hAnsi="Times New Roman" w:cs="Times New Roman"/>
          <w:i/>
          <w:iCs/>
          <w:sz w:val="24"/>
          <w:szCs w:val="24"/>
        </w:rPr>
        <w:t>lafresnayi</w:t>
      </w:r>
      <w:proofErr w:type="spellEnd"/>
      <w:r w:rsidR="00D62475">
        <w:rPr>
          <w:rFonts w:ascii="Times New Roman" w:hAnsi="Times New Roman" w:cs="Times New Roman"/>
          <w:sz w:val="24"/>
          <w:szCs w:val="24"/>
        </w:rPr>
        <w:t xml:space="preserve">), Sapphire-vented </w:t>
      </w:r>
      <w:proofErr w:type="spellStart"/>
      <w:r w:rsidR="00D62475">
        <w:rPr>
          <w:rFonts w:ascii="Times New Roman" w:hAnsi="Times New Roman" w:cs="Times New Roman"/>
          <w:sz w:val="24"/>
          <w:szCs w:val="24"/>
        </w:rPr>
        <w:t>Puffleg</w:t>
      </w:r>
      <w:proofErr w:type="spellEnd"/>
      <w:r w:rsidR="00D62475">
        <w:rPr>
          <w:rFonts w:ascii="Times New Roman" w:hAnsi="Times New Roman" w:cs="Times New Roman"/>
          <w:sz w:val="24"/>
          <w:szCs w:val="24"/>
        </w:rPr>
        <w:t xml:space="preserve"> (</w:t>
      </w:r>
      <w:proofErr w:type="spellStart"/>
      <w:r w:rsidR="00D62475">
        <w:rPr>
          <w:rFonts w:ascii="Times New Roman" w:hAnsi="Times New Roman" w:cs="Times New Roman"/>
          <w:i/>
          <w:iCs/>
          <w:sz w:val="24"/>
          <w:szCs w:val="24"/>
        </w:rPr>
        <w:t>Eriocnemis</w:t>
      </w:r>
      <w:proofErr w:type="spellEnd"/>
      <w:r w:rsidR="00D62475">
        <w:rPr>
          <w:rFonts w:ascii="Times New Roman" w:hAnsi="Times New Roman" w:cs="Times New Roman"/>
          <w:i/>
          <w:iCs/>
          <w:sz w:val="24"/>
          <w:szCs w:val="24"/>
        </w:rPr>
        <w:t xml:space="preserve"> </w:t>
      </w:r>
      <w:proofErr w:type="spellStart"/>
      <w:r w:rsidR="00D62475">
        <w:rPr>
          <w:rFonts w:ascii="Times New Roman" w:hAnsi="Times New Roman" w:cs="Times New Roman"/>
          <w:i/>
          <w:iCs/>
          <w:sz w:val="24"/>
          <w:szCs w:val="24"/>
        </w:rPr>
        <w:t>luciani</w:t>
      </w:r>
      <w:proofErr w:type="spellEnd"/>
      <w:r w:rsidR="00D62475">
        <w:rPr>
          <w:rFonts w:ascii="Times New Roman" w:hAnsi="Times New Roman" w:cs="Times New Roman"/>
          <w:sz w:val="24"/>
          <w:szCs w:val="24"/>
        </w:rPr>
        <w:t>), and Black-tailed Trainbearer (</w:t>
      </w:r>
      <w:proofErr w:type="spellStart"/>
      <w:r w:rsidR="00D62475">
        <w:rPr>
          <w:rFonts w:ascii="Times New Roman" w:hAnsi="Times New Roman" w:cs="Times New Roman"/>
          <w:i/>
          <w:iCs/>
          <w:sz w:val="24"/>
          <w:szCs w:val="24"/>
        </w:rPr>
        <w:t>Lesbia</w:t>
      </w:r>
      <w:proofErr w:type="spellEnd"/>
      <w:r w:rsidR="00D62475">
        <w:rPr>
          <w:rFonts w:ascii="Times New Roman" w:hAnsi="Times New Roman" w:cs="Times New Roman"/>
          <w:i/>
          <w:iCs/>
          <w:sz w:val="24"/>
          <w:szCs w:val="24"/>
        </w:rPr>
        <w:t xml:space="preserve"> </w:t>
      </w:r>
      <w:proofErr w:type="spellStart"/>
      <w:r w:rsidR="00D62475">
        <w:rPr>
          <w:rFonts w:ascii="Times New Roman" w:hAnsi="Times New Roman" w:cs="Times New Roman"/>
          <w:i/>
          <w:iCs/>
          <w:sz w:val="24"/>
          <w:szCs w:val="24"/>
        </w:rPr>
        <w:t>victoriae</w:t>
      </w:r>
      <w:proofErr w:type="spellEnd"/>
      <w:r w:rsidR="00D62475">
        <w:rPr>
          <w:rFonts w:ascii="Times New Roman" w:hAnsi="Times New Roman" w:cs="Times New Roman"/>
          <w:sz w:val="24"/>
          <w:szCs w:val="24"/>
        </w:rPr>
        <w:t>)) may support this hypothesis, but more study is needed.</w:t>
      </w:r>
    </w:p>
    <w:p w14:paraId="6E6F917D" w14:textId="77777777" w:rsidR="001B10BE" w:rsidRPr="005B3A0F" w:rsidRDefault="001B10BE" w:rsidP="005B3A0F">
      <w:pPr>
        <w:spacing w:after="0" w:line="240" w:lineRule="auto"/>
        <w:rPr>
          <w:rFonts w:ascii="Times New Roman" w:hAnsi="Times New Roman" w:cs="Times New Roman"/>
          <w:sz w:val="24"/>
          <w:szCs w:val="24"/>
        </w:rPr>
      </w:pPr>
    </w:p>
    <w:p w14:paraId="492D6338" w14:textId="77777777" w:rsidR="00803331" w:rsidRDefault="00AD2753" w:rsidP="008033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Finally, i</w:t>
      </w:r>
      <w:r w:rsidR="00434A68" w:rsidRPr="001B0357">
        <w:rPr>
          <w:rFonts w:ascii="Times New Roman" w:hAnsi="Times New Roman" w:cs="Times New Roman"/>
          <w:sz w:val="24"/>
          <w:szCs w:val="24"/>
        </w:rPr>
        <w:t>t is important to note that there may be synergistic effects linking climate change with other</w:t>
      </w:r>
      <w:r w:rsidR="00434A68" w:rsidRPr="006F3368">
        <w:rPr>
          <w:rFonts w:ascii="Times New Roman" w:hAnsi="Times New Roman" w:cs="Times New Roman"/>
          <w:sz w:val="24"/>
          <w:szCs w:val="24"/>
        </w:rPr>
        <w:t xml:space="preserve"> </w:t>
      </w:r>
      <w:r w:rsidR="00434A68" w:rsidRPr="00BD4E29">
        <w:rPr>
          <w:rFonts w:ascii="Times New Roman" w:hAnsi="Times New Roman" w:cs="Times New Roman"/>
          <w:sz w:val="24"/>
          <w:szCs w:val="24"/>
        </w:rPr>
        <w:t>anthropogenic impacts on these bird populations.</w:t>
      </w:r>
      <w:r w:rsidR="001B0357" w:rsidRPr="00BD4E29">
        <w:rPr>
          <w:rFonts w:ascii="Times New Roman" w:hAnsi="Times New Roman" w:cs="Times New Roman"/>
          <w:sz w:val="24"/>
          <w:szCs w:val="24"/>
        </w:rPr>
        <w:t xml:space="preserve"> </w:t>
      </w:r>
      <w:r w:rsidR="005534BC" w:rsidRPr="006F3368">
        <w:rPr>
          <w:rFonts w:ascii="Times New Roman" w:hAnsi="Times New Roman" w:cs="Times New Roman"/>
          <w:sz w:val="24"/>
          <w:szCs w:val="24"/>
        </w:rPr>
        <w:t>Climatic disruption may act as a systemic threat, but mechanisms driving</w:t>
      </w:r>
      <w:r w:rsidR="005534BC">
        <w:rPr>
          <w:rFonts w:ascii="Times New Roman" w:hAnsi="Times New Roman" w:cs="Times New Roman"/>
          <w:sz w:val="24"/>
          <w:szCs w:val="24"/>
        </w:rPr>
        <w:t xml:space="preserve"> transformation of</w:t>
      </w:r>
      <w:r w:rsidR="005534BC" w:rsidRPr="006F3368">
        <w:rPr>
          <w:rFonts w:ascii="Times New Roman" w:hAnsi="Times New Roman" w:cs="Times New Roman"/>
          <w:sz w:val="24"/>
          <w:szCs w:val="24"/>
        </w:rPr>
        <w:t xml:space="preserve"> ecosystem</w:t>
      </w:r>
      <w:r w:rsidR="005534BC">
        <w:rPr>
          <w:rFonts w:ascii="Times New Roman" w:hAnsi="Times New Roman" w:cs="Times New Roman"/>
          <w:sz w:val="24"/>
          <w:szCs w:val="24"/>
        </w:rPr>
        <w:t>s</w:t>
      </w:r>
      <w:r w:rsidR="005534BC" w:rsidRPr="006F3368">
        <w:rPr>
          <w:rFonts w:ascii="Times New Roman" w:hAnsi="Times New Roman" w:cs="Times New Roman"/>
          <w:sz w:val="24"/>
          <w:szCs w:val="24"/>
        </w:rPr>
        <w:t xml:space="preserve"> can be complex with multiple stressors such as pathogens </w:t>
      </w:r>
      <w:r w:rsidR="005534BC">
        <w:rPr>
          <w:rFonts w:ascii="Times New Roman" w:hAnsi="Times New Roman" w:cs="Times New Roman"/>
          <w:sz w:val="24"/>
          <w:szCs w:val="24"/>
        </w:rPr>
        <w:t>(Bergstrom et al. 2015, Kilpatrick and Wheeler 2019</w:t>
      </w:r>
      <w:r w:rsidR="005534BC" w:rsidRPr="006F3368">
        <w:rPr>
          <w:rFonts w:ascii="Times New Roman" w:hAnsi="Times New Roman" w:cs="Times New Roman"/>
          <w:sz w:val="24"/>
          <w:szCs w:val="24"/>
        </w:rPr>
        <w:t xml:space="preserve">), </w:t>
      </w:r>
      <w:r w:rsidR="008B713B">
        <w:rPr>
          <w:rFonts w:ascii="Times New Roman" w:hAnsi="Times New Roman" w:cs="Times New Roman"/>
          <w:sz w:val="24"/>
          <w:szCs w:val="24"/>
        </w:rPr>
        <w:t>changes in insect abundance (</w:t>
      </w:r>
      <w:proofErr w:type="spellStart"/>
      <w:r w:rsidR="008B713B">
        <w:rPr>
          <w:rFonts w:ascii="Times New Roman" w:hAnsi="Times New Roman" w:cs="Times New Roman"/>
          <w:sz w:val="24"/>
          <w:szCs w:val="24"/>
        </w:rPr>
        <w:t>Scridel</w:t>
      </w:r>
      <w:proofErr w:type="spellEnd"/>
      <w:r w:rsidR="008B713B">
        <w:rPr>
          <w:rFonts w:ascii="Times New Roman" w:hAnsi="Times New Roman" w:cs="Times New Roman"/>
          <w:sz w:val="24"/>
          <w:szCs w:val="24"/>
        </w:rPr>
        <w:t xml:space="preserve"> et al. 2018, </w:t>
      </w:r>
      <w:r w:rsidR="008751EF">
        <w:rPr>
          <w:rFonts w:ascii="Times New Roman" w:hAnsi="Times New Roman" w:cs="Times New Roman"/>
          <w:sz w:val="24"/>
          <w:szCs w:val="24"/>
        </w:rPr>
        <w:t>Lister and Garcia 2018</w:t>
      </w:r>
      <w:r w:rsidR="008B713B">
        <w:rPr>
          <w:rFonts w:ascii="Times New Roman" w:hAnsi="Times New Roman" w:cs="Times New Roman"/>
          <w:sz w:val="24"/>
          <w:szCs w:val="24"/>
        </w:rPr>
        <w:t xml:space="preserve">), </w:t>
      </w:r>
      <w:r w:rsidR="005534BC" w:rsidRPr="006F3368">
        <w:rPr>
          <w:rFonts w:ascii="Times New Roman" w:hAnsi="Times New Roman" w:cs="Times New Roman"/>
          <w:sz w:val="24"/>
          <w:szCs w:val="24"/>
        </w:rPr>
        <w:t>or anthropogenic land use (</w:t>
      </w:r>
      <w:proofErr w:type="spellStart"/>
      <w:r w:rsidR="005534BC">
        <w:rPr>
          <w:rFonts w:ascii="Times New Roman" w:hAnsi="Times New Roman" w:cs="Times New Roman"/>
          <w:sz w:val="24"/>
          <w:szCs w:val="24"/>
        </w:rPr>
        <w:t>Sirami</w:t>
      </w:r>
      <w:proofErr w:type="spellEnd"/>
      <w:r w:rsidR="005534BC" w:rsidRPr="006F3368">
        <w:rPr>
          <w:rFonts w:ascii="Times New Roman" w:hAnsi="Times New Roman" w:cs="Times New Roman"/>
          <w:sz w:val="24"/>
          <w:szCs w:val="24"/>
        </w:rPr>
        <w:t xml:space="preserve"> et al. </w:t>
      </w:r>
      <w:r w:rsidR="005534BC">
        <w:rPr>
          <w:rFonts w:ascii="Times New Roman" w:hAnsi="Times New Roman" w:cs="Times New Roman"/>
          <w:sz w:val="24"/>
          <w:szCs w:val="24"/>
        </w:rPr>
        <w:t>2017</w:t>
      </w:r>
      <w:r w:rsidR="005534BC" w:rsidRPr="006F3368">
        <w:rPr>
          <w:rFonts w:ascii="Times New Roman" w:hAnsi="Times New Roman" w:cs="Times New Roman"/>
          <w:sz w:val="24"/>
          <w:szCs w:val="24"/>
        </w:rPr>
        <w:t xml:space="preserve">) </w:t>
      </w:r>
      <w:r w:rsidR="005534BC">
        <w:rPr>
          <w:rFonts w:ascii="Times New Roman" w:hAnsi="Times New Roman" w:cs="Times New Roman"/>
          <w:sz w:val="24"/>
          <w:szCs w:val="24"/>
        </w:rPr>
        <w:t>possibly acting</w:t>
      </w:r>
      <w:r w:rsidR="005534BC" w:rsidRPr="006F3368">
        <w:rPr>
          <w:rFonts w:ascii="Times New Roman" w:hAnsi="Times New Roman" w:cs="Times New Roman"/>
          <w:sz w:val="24"/>
          <w:szCs w:val="24"/>
        </w:rPr>
        <w:t xml:space="preserve"> cumulatively. For example, </w:t>
      </w:r>
      <w:proofErr w:type="spellStart"/>
      <w:r w:rsidR="005534BC" w:rsidRPr="006F3368">
        <w:rPr>
          <w:rFonts w:ascii="Times New Roman" w:hAnsi="Times New Roman" w:cs="Times New Roman"/>
          <w:sz w:val="24"/>
          <w:szCs w:val="24"/>
        </w:rPr>
        <w:t>Scridel</w:t>
      </w:r>
      <w:proofErr w:type="spellEnd"/>
      <w:r w:rsidR="005534BC" w:rsidRPr="006F3368">
        <w:rPr>
          <w:rFonts w:ascii="Times New Roman" w:hAnsi="Times New Roman" w:cs="Times New Roman"/>
          <w:sz w:val="24"/>
          <w:szCs w:val="24"/>
        </w:rPr>
        <w:t xml:space="preserve"> et al.</w:t>
      </w:r>
      <w:r w:rsidR="005534BC">
        <w:rPr>
          <w:rFonts w:ascii="Times New Roman" w:hAnsi="Times New Roman" w:cs="Times New Roman"/>
          <w:sz w:val="24"/>
          <w:szCs w:val="24"/>
        </w:rPr>
        <w:t xml:space="preserve"> (2018</w:t>
      </w:r>
      <w:r w:rsidR="005534BC" w:rsidRPr="006F3368">
        <w:rPr>
          <w:rFonts w:ascii="Times New Roman" w:hAnsi="Times New Roman" w:cs="Times New Roman"/>
          <w:sz w:val="24"/>
          <w:szCs w:val="24"/>
        </w:rPr>
        <w:t xml:space="preserve">) found evidence of responses of </w:t>
      </w:r>
      <w:r w:rsidR="005534BC">
        <w:rPr>
          <w:rFonts w:ascii="Times New Roman" w:hAnsi="Times New Roman" w:cs="Times New Roman"/>
          <w:sz w:val="24"/>
          <w:szCs w:val="24"/>
        </w:rPr>
        <w:t>montane</w:t>
      </w:r>
      <w:r w:rsidR="005534BC" w:rsidRPr="006F3368">
        <w:rPr>
          <w:rFonts w:ascii="Times New Roman" w:hAnsi="Times New Roman" w:cs="Times New Roman"/>
          <w:sz w:val="24"/>
          <w:szCs w:val="24"/>
        </w:rPr>
        <w:t xml:space="preserve"> bird populations to climatic events such as extreme weather and temperature regimes, as well as land use change. </w:t>
      </w:r>
      <w:r w:rsidR="00B4232B">
        <w:rPr>
          <w:rFonts w:ascii="Times New Roman" w:hAnsi="Times New Roman" w:cs="Times New Roman"/>
          <w:sz w:val="24"/>
          <w:szCs w:val="24"/>
        </w:rPr>
        <w:t>Although very few studies truly integrate climate change and land use (</w:t>
      </w:r>
      <w:proofErr w:type="spellStart"/>
      <w:r w:rsidR="00B4232B">
        <w:rPr>
          <w:rFonts w:ascii="Times New Roman" w:hAnsi="Times New Roman" w:cs="Times New Roman"/>
          <w:sz w:val="24"/>
          <w:szCs w:val="24"/>
        </w:rPr>
        <w:t>Sirami</w:t>
      </w:r>
      <w:proofErr w:type="spellEnd"/>
      <w:r w:rsidR="00B4232B">
        <w:rPr>
          <w:rFonts w:ascii="Times New Roman" w:hAnsi="Times New Roman" w:cs="Times New Roman"/>
          <w:sz w:val="24"/>
          <w:szCs w:val="24"/>
        </w:rPr>
        <w:t xml:space="preserve"> et al. 2017), a variety of taxa may respond more to climate change than to land use in terms of species distributions </w:t>
      </w:r>
      <w:r w:rsidR="00B4232B" w:rsidRPr="001F1ED6">
        <w:rPr>
          <w:rFonts w:ascii="Times New Roman" w:hAnsi="Times New Roman" w:cs="Times New Roman"/>
          <w:sz w:val="24"/>
          <w:szCs w:val="24"/>
        </w:rPr>
        <w:t>(</w:t>
      </w:r>
      <w:r w:rsidR="00B4232B">
        <w:rPr>
          <w:rFonts w:ascii="Times New Roman" w:hAnsi="Times New Roman" w:cs="Times New Roman"/>
          <w:sz w:val="24"/>
          <w:szCs w:val="24"/>
        </w:rPr>
        <w:t xml:space="preserve">Lavergne et al. 2006, Hockey et al. </w:t>
      </w:r>
      <w:r w:rsidR="00B4232B">
        <w:rPr>
          <w:rFonts w:ascii="Times New Roman" w:hAnsi="Times New Roman" w:cs="Times New Roman"/>
          <w:sz w:val="24"/>
          <w:szCs w:val="24"/>
        </w:rPr>
        <w:lastRenderedPageBreak/>
        <w:t xml:space="preserve">2011, </w:t>
      </w:r>
      <w:proofErr w:type="spellStart"/>
      <w:r w:rsidR="00B4232B">
        <w:rPr>
          <w:rFonts w:ascii="Times New Roman" w:hAnsi="Times New Roman" w:cs="Times New Roman"/>
          <w:sz w:val="24"/>
          <w:szCs w:val="24"/>
        </w:rPr>
        <w:t>Kampichle</w:t>
      </w:r>
      <w:r w:rsidR="008751EF">
        <w:rPr>
          <w:rFonts w:ascii="Times New Roman" w:hAnsi="Times New Roman" w:cs="Times New Roman"/>
          <w:sz w:val="24"/>
          <w:szCs w:val="24"/>
        </w:rPr>
        <w:t>r</w:t>
      </w:r>
      <w:proofErr w:type="spellEnd"/>
      <w:r w:rsidR="008751EF">
        <w:rPr>
          <w:rFonts w:ascii="Times New Roman" w:hAnsi="Times New Roman" w:cs="Times New Roman"/>
          <w:sz w:val="24"/>
          <w:szCs w:val="24"/>
        </w:rPr>
        <w:t xml:space="preserve"> et al. 2012, Fox et al. 2014)</w:t>
      </w:r>
      <w:r w:rsidR="00B4232B">
        <w:rPr>
          <w:rFonts w:ascii="Times New Roman" w:hAnsi="Times New Roman" w:cs="Times New Roman"/>
          <w:sz w:val="24"/>
          <w:szCs w:val="24"/>
        </w:rPr>
        <w:t xml:space="preserve">. </w:t>
      </w:r>
      <w:r w:rsidR="00803331">
        <w:rPr>
          <w:rFonts w:ascii="Times New Roman" w:hAnsi="Times New Roman" w:cs="Times New Roman"/>
          <w:sz w:val="24"/>
          <w:szCs w:val="24"/>
        </w:rPr>
        <w:t>However,</w:t>
      </w:r>
      <w:r w:rsidR="00803331" w:rsidRPr="006F3368">
        <w:rPr>
          <w:rFonts w:ascii="Times New Roman" w:hAnsi="Times New Roman" w:cs="Times New Roman"/>
          <w:sz w:val="24"/>
          <w:szCs w:val="24"/>
        </w:rPr>
        <w:t xml:space="preserve"> little is known about how </w:t>
      </w:r>
      <w:r w:rsidR="00803331">
        <w:rPr>
          <w:rFonts w:ascii="Times New Roman" w:hAnsi="Times New Roman" w:cs="Times New Roman"/>
          <w:sz w:val="24"/>
          <w:szCs w:val="24"/>
        </w:rPr>
        <w:t xml:space="preserve">synergistic effects of climate, </w:t>
      </w:r>
      <w:r w:rsidR="00803331" w:rsidRPr="006F3368">
        <w:rPr>
          <w:rFonts w:ascii="Times New Roman" w:hAnsi="Times New Roman" w:cs="Times New Roman"/>
          <w:sz w:val="24"/>
          <w:szCs w:val="24"/>
        </w:rPr>
        <w:t>land use</w:t>
      </w:r>
      <w:r w:rsidR="00803331">
        <w:rPr>
          <w:rFonts w:ascii="Times New Roman" w:hAnsi="Times New Roman" w:cs="Times New Roman"/>
          <w:sz w:val="24"/>
          <w:szCs w:val="24"/>
        </w:rPr>
        <w:t xml:space="preserve">, or other stressors </w:t>
      </w:r>
      <w:r w:rsidR="00803331" w:rsidRPr="006F3368">
        <w:rPr>
          <w:rFonts w:ascii="Times New Roman" w:hAnsi="Times New Roman" w:cs="Times New Roman"/>
          <w:sz w:val="24"/>
          <w:szCs w:val="24"/>
        </w:rPr>
        <w:t xml:space="preserve">may affect underlying mechanisms affecting bird abundances. </w:t>
      </w:r>
    </w:p>
    <w:p w14:paraId="6D442A17" w14:textId="77777777" w:rsidR="00B4232B" w:rsidRDefault="00B4232B" w:rsidP="00B4232B">
      <w:pPr>
        <w:spacing w:after="0" w:line="240" w:lineRule="auto"/>
        <w:rPr>
          <w:rFonts w:ascii="Times New Roman" w:hAnsi="Times New Roman" w:cs="Times New Roman"/>
          <w:sz w:val="24"/>
          <w:szCs w:val="24"/>
        </w:rPr>
      </w:pPr>
    </w:p>
    <w:p w14:paraId="6B0FB0E2" w14:textId="77777777" w:rsidR="0021784C" w:rsidRDefault="00620E49" w:rsidP="00434A68">
      <w:pPr>
        <w:spacing w:after="0" w:line="240" w:lineRule="auto"/>
        <w:rPr>
          <w:rFonts w:ascii="Times New Roman" w:hAnsi="Times New Roman" w:cs="Times New Roman"/>
          <w:sz w:val="24"/>
          <w:szCs w:val="24"/>
        </w:rPr>
      </w:pPr>
      <w:r>
        <w:rPr>
          <w:rFonts w:ascii="Times New Roman" w:hAnsi="Times New Roman" w:cs="Times New Roman"/>
          <w:sz w:val="24"/>
          <w:szCs w:val="24"/>
        </w:rPr>
        <w:t>Conclusion</w:t>
      </w:r>
    </w:p>
    <w:p w14:paraId="5401CA1B" w14:textId="77777777" w:rsidR="00A404A8" w:rsidRPr="00803331" w:rsidRDefault="00620E49" w:rsidP="0072761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Our finding that </w:t>
      </w:r>
      <w:r w:rsidR="00803331">
        <w:rPr>
          <w:rFonts w:ascii="Times New Roman" w:hAnsi="Times New Roman" w:cs="Times New Roman"/>
          <w:sz w:val="24"/>
          <w:szCs w:val="24"/>
        </w:rPr>
        <w:t>the majority of bird species are</w:t>
      </w:r>
      <w:r>
        <w:rPr>
          <w:rFonts w:ascii="Times New Roman" w:hAnsi="Times New Roman" w:cs="Times New Roman"/>
          <w:sz w:val="24"/>
          <w:szCs w:val="24"/>
        </w:rPr>
        <w:t xml:space="preserve"> declining in our High Andes study sites </w:t>
      </w:r>
      <w:r w:rsidR="008751EF">
        <w:rPr>
          <w:rFonts w:ascii="Times New Roman" w:hAnsi="Times New Roman" w:cs="Times New Roman"/>
          <w:sz w:val="24"/>
          <w:szCs w:val="24"/>
        </w:rPr>
        <w:t>suggests</w:t>
      </w:r>
      <w:r>
        <w:rPr>
          <w:rFonts w:ascii="Times New Roman" w:hAnsi="Times New Roman" w:cs="Times New Roman"/>
          <w:sz w:val="24"/>
          <w:szCs w:val="24"/>
        </w:rPr>
        <w:t xml:space="preserve"> the </w:t>
      </w:r>
      <w:r w:rsidRPr="006A0652">
        <w:rPr>
          <w:rFonts w:ascii="Times New Roman" w:hAnsi="Times New Roman" w:cs="Times New Roman"/>
          <w:sz w:val="24"/>
          <w:szCs w:val="24"/>
        </w:rPr>
        <w:t xml:space="preserve">potential </w:t>
      </w:r>
      <w:r w:rsidR="006A0652" w:rsidRPr="006A0652">
        <w:rPr>
          <w:rFonts w:ascii="Times New Roman" w:hAnsi="Times New Roman" w:cs="Times New Roman"/>
          <w:sz w:val="24"/>
          <w:szCs w:val="24"/>
        </w:rPr>
        <w:t xml:space="preserve">for </w:t>
      </w:r>
      <w:r w:rsidRPr="006A0652">
        <w:rPr>
          <w:rFonts w:ascii="Times New Roman" w:hAnsi="Times New Roman" w:cs="Times New Roman"/>
          <w:sz w:val="24"/>
          <w:szCs w:val="24"/>
        </w:rPr>
        <w:t xml:space="preserve">transformation of ecosystem identity (Keith et al. 2013). </w:t>
      </w:r>
      <w:r w:rsidRPr="00F45E3F">
        <w:rPr>
          <w:rFonts w:ascii="Times New Roman" w:eastAsia="Times New Roman" w:hAnsi="Times New Roman" w:cs="Times New Roman"/>
          <w:sz w:val="24"/>
          <w:szCs w:val="24"/>
        </w:rPr>
        <w:t>While we emphasize that we do not have evidence for avian declines from other sites in the High Andes,</w:t>
      </w:r>
      <w:r w:rsidRPr="006A0652">
        <w:rPr>
          <w:rFonts w:ascii="Times New Roman" w:eastAsia="Times New Roman" w:hAnsi="Times New Roman" w:cs="Times New Roman"/>
          <w:sz w:val="24"/>
          <w:szCs w:val="24"/>
        </w:rPr>
        <w:t xml:space="preserve"> long-term data</w:t>
      </w:r>
      <w:r>
        <w:rPr>
          <w:rFonts w:ascii="Times New Roman" w:eastAsia="Times New Roman" w:hAnsi="Times New Roman" w:cs="Times New Roman"/>
          <w:sz w:val="24"/>
          <w:szCs w:val="24"/>
        </w:rPr>
        <w:t xml:space="preserve"> are scarce from any habitat in the hemisphere, so </w:t>
      </w:r>
      <w:r w:rsidR="00727617">
        <w:rPr>
          <w:rFonts w:ascii="Times New Roman" w:eastAsia="Times New Roman" w:hAnsi="Times New Roman" w:cs="Times New Roman"/>
          <w:sz w:val="24"/>
          <w:szCs w:val="24"/>
        </w:rPr>
        <w:t xml:space="preserve">patterns from </w:t>
      </w:r>
      <w:r>
        <w:rPr>
          <w:rFonts w:ascii="Times New Roman" w:eastAsia="Times New Roman" w:hAnsi="Times New Roman" w:cs="Times New Roman"/>
          <w:sz w:val="24"/>
          <w:szCs w:val="24"/>
        </w:rPr>
        <w:t>representative sites ne</w:t>
      </w:r>
      <w:r w:rsidR="00F366F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d to be strongly considered. </w:t>
      </w:r>
      <w:r w:rsidR="006A0652">
        <w:rPr>
          <w:rFonts w:ascii="Times New Roman" w:eastAsia="Times New Roman" w:hAnsi="Times New Roman" w:cs="Times New Roman"/>
          <w:sz w:val="24"/>
          <w:szCs w:val="24"/>
        </w:rPr>
        <w:t xml:space="preserve">While our results </w:t>
      </w:r>
      <w:r w:rsidR="00727617">
        <w:rPr>
          <w:rFonts w:ascii="Times New Roman" w:eastAsia="Times New Roman" w:hAnsi="Times New Roman" w:cs="Times New Roman"/>
          <w:sz w:val="24"/>
          <w:szCs w:val="24"/>
        </w:rPr>
        <w:t xml:space="preserve">point to population declines </w:t>
      </w:r>
      <w:r w:rsidR="008751EF">
        <w:rPr>
          <w:rFonts w:ascii="Times New Roman" w:eastAsia="Times New Roman" w:hAnsi="Times New Roman" w:cs="Times New Roman"/>
          <w:sz w:val="24"/>
          <w:szCs w:val="24"/>
        </w:rPr>
        <w:t xml:space="preserve">since 2006 </w:t>
      </w:r>
      <w:r w:rsidR="006A0652">
        <w:rPr>
          <w:rFonts w:ascii="Times New Roman" w:eastAsia="Times New Roman" w:hAnsi="Times New Roman" w:cs="Times New Roman"/>
          <w:sz w:val="24"/>
          <w:szCs w:val="24"/>
        </w:rPr>
        <w:t>rather than extirpations</w:t>
      </w:r>
      <w:r w:rsidR="008751EF">
        <w:rPr>
          <w:rFonts w:ascii="Times New Roman" w:eastAsia="Times New Roman" w:hAnsi="Times New Roman" w:cs="Times New Roman"/>
          <w:sz w:val="24"/>
          <w:szCs w:val="24"/>
        </w:rPr>
        <w:t>, s</w:t>
      </w:r>
      <w:r w:rsidR="006A0652">
        <w:rPr>
          <w:rFonts w:ascii="Times New Roman" w:eastAsia="Times New Roman" w:hAnsi="Times New Roman" w:cs="Times New Roman"/>
          <w:sz w:val="24"/>
          <w:szCs w:val="24"/>
        </w:rPr>
        <w:t xml:space="preserve">ome </w:t>
      </w:r>
      <w:r w:rsidRPr="00845F9E">
        <w:rPr>
          <w:rFonts w:ascii="Times New Roman" w:eastAsia="Times New Roman" w:hAnsi="Times New Roman" w:cs="Times New Roman"/>
          <w:sz w:val="24"/>
          <w:szCs w:val="24"/>
        </w:rPr>
        <w:t xml:space="preserve">detrimental ecosystem changes may result not </w:t>
      </w:r>
      <w:r w:rsidR="006A0652">
        <w:rPr>
          <w:rFonts w:ascii="Times New Roman" w:eastAsia="Times New Roman" w:hAnsi="Times New Roman" w:cs="Times New Roman"/>
          <w:sz w:val="24"/>
          <w:szCs w:val="24"/>
        </w:rPr>
        <w:t xml:space="preserve">only from </w:t>
      </w:r>
      <w:r w:rsidRPr="00845F9E">
        <w:rPr>
          <w:rFonts w:ascii="Times New Roman" w:eastAsia="Times New Roman" w:hAnsi="Times New Roman" w:cs="Times New Roman"/>
          <w:sz w:val="24"/>
          <w:szCs w:val="24"/>
        </w:rPr>
        <w:t>loss of species</w:t>
      </w:r>
      <w:r w:rsidR="006A0652">
        <w:rPr>
          <w:rFonts w:ascii="Times New Roman" w:eastAsia="Times New Roman" w:hAnsi="Times New Roman" w:cs="Times New Roman"/>
          <w:sz w:val="24"/>
          <w:szCs w:val="24"/>
        </w:rPr>
        <w:t xml:space="preserve">, but also from </w:t>
      </w:r>
      <w:r w:rsidR="006A0652" w:rsidRPr="00845F9E">
        <w:rPr>
          <w:rFonts w:ascii="Times New Roman" w:eastAsia="Times New Roman" w:hAnsi="Times New Roman" w:cs="Times New Roman"/>
          <w:sz w:val="24"/>
          <w:szCs w:val="24"/>
        </w:rPr>
        <w:t xml:space="preserve">loss </w:t>
      </w:r>
      <w:r w:rsidR="006A0652">
        <w:rPr>
          <w:rFonts w:ascii="Times New Roman" w:eastAsia="Times New Roman" w:hAnsi="Times New Roman" w:cs="Times New Roman"/>
          <w:sz w:val="24"/>
          <w:szCs w:val="24"/>
        </w:rPr>
        <w:t xml:space="preserve">of individuals from the system (Gaston and Fuller 2007, </w:t>
      </w:r>
      <w:r w:rsidR="006A0652" w:rsidRPr="00C21CB2">
        <w:rPr>
          <w:rFonts w:ascii="Times New Roman" w:hAnsi="Times New Roman" w:cs="Times New Roman"/>
          <w:sz w:val="24"/>
          <w:szCs w:val="24"/>
        </w:rPr>
        <w:t>Keith et al. 2013</w:t>
      </w:r>
      <w:r w:rsidR="006A0652">
        <w:rPr>
          <w:rFonts w:ascii="Times New Roman" w:eastAsia="Times New Roman" w:hAnsi="Times New Roman" w:cs="Times New Roman"/>
          <w:sz w:val="24"/>
          <w:szCs w:val="24"/>
        </w:rPr>
        <w:t>)</w:t>
      </w:r>
      <w:r w:rsidRPr="00845F9E">
        <w:rPr>
          <w:rFonts w:ascii="Times New Roman" w:eastAsia="Times New Roman" w:hAnsi="Times New Roman" w:cs="Times New Roman"/>
          <w:sz w:val="24"/>
          <w:szCs w:val="24"/>
        </w:rPr>
        <w:t>.</w:t>
      </w:r>
      <w:r w:rsidR="00727617">
        <w:rPr>
          <w:rFonts w:ascii="Times New Roman" w:eastAsia="Times New Roman" w:hAnsi="Times New Roman" w:cs="Times New Roman"/>
          <w:sz w:val="24"/>
          <w:szCs w:val="24"/>
        </w:rPr>
        <w:t xml:space="preserve"> The</w:t>
      </w:r>
      <w:r w:rsidRPr="003B12F5">
        <w:rPr>
          <w:rFonts w:ascii="Times New Roman" w:eastAsia="Times New Roman" w:hAnsi="Times New Roman" w:cs="Times New Roman"/>
          <w:sz w:val="24"/>
          <w:szCs w:val="24"/>
        </w:rPr>
        <w:t xml:space="preserve"> identity</w:t>
      </w:r>
      <w:r w:rsidR="002D57CB">
        <w:rPr>
          <w:rFonts w:ascii="Times New Roman" w:eastAsia="Times New Roman" w:hAnsi="Times New Roman" w:cs="Times New Roman"/>
          <w:sz w:val="24"/>
          <w:szCs w:val="24"/>
        </w:rPr>
        <w:t>, number</w:t>
      </w:r>
      <w:r w:rsidRPr="003B12F5">
        <w:rPr>
          <w:rFonts w:ascii="Times New Roman" w:eastAsia="Times New Roman" w:hAnsi="Times New Roman" w:cs="Times New Roman"/>
          <w:sz w:val="24"/>
          <w:szCs w:val="24"/>
        </w:rPr>
        <w:t xml:space="preserve"> and diversity of organisms within a system control its functioning, </w:t>
      </w:r>
      <w:r w:rsidR="00727617">
        <w:rPr>
          <w:rFonts w:ascii="Times New Roman" w:eastAsia="Times New Roman" w:hAnsi="Times New Roman" w:cs="Times New Roman"/>
          <w:sz w:val="24"/>
          <w:szCs w:val="24"/>
        </w:rPr>
        <w:t xml:space="preserve">and reductions or eliminations </w:t>
      </w:r>
      <w:r w:rsidR="00A404A8">
        <w:rPr>
          <w:rFonts w:ascii="Times New Roman" w:hAnsi="Times New Roman" w:cs="Times New Roman"/>
          <w:sz w:val="24"/>
          <w:szCs w:val="24"/>
        </w:rPr>
        <w:t>will</w:t>
      </w:r>
      <w:r w:rsidR="00A404A8" w:rsidRPr="006B0DB5">
        <w:rPr>
          <w:rFonts w:ascii="Times New Roman" w:hAnsi="Times New Roman" w:cs="Times New Roman"/>
          <w:sz w:val="24"/>
          <w:szCs w:val="24"/>
        </w:rPr>
        <w:t xml:space="preserve"> often </w:t>
      </w:r>
      <w:r w:rsidR="00A404A8">
        <w:rPr>
          <w:rFonts w:ascii="Times New Roman" w:hAnsi="Times New Roman" w:cs="Times New Roman"/>
          <w:sz w:val="24"/>
          <w:szCs w:val="24"/>
        </w:rPr>
        <w:t xml:space="preserve">result in an </w:t>
      </w:r>
      <w:r w:rsidR="00A404A8" w:rsidRPr="006B0DB5">
        <w:rPr>
          <w:rFonts w:ascii="Times New Roman" w:hAnsi="Times New Roman" w:cs="Times New Roman"/>
          <w:sz w:val="24"/>
          <w:szCs w:val="24"/>
        </w:rPr>
        <w:t>eroded provision</w:t>
      </w:r>
      <w:r w:rsidR="00A404A8">
        <w:rPr>
          <w:rFonts w:ascii="Times New Roman" w:hAnsi="Times New Roman" w:cs="Times New Roman"/>
          <w:sz w:val="24"/>
          <w:szCs w:val="24"/>
        </w:rPr>
        <w:t xml:space="preserve"> </w:t>
      </w:r>
      <w:r w:rsidR="00A404A8" w:rsidRPr="006B0DB5">
        <w:rPr>
          <w:rFonts w:ascii="Times New Roman" w:hAnsi="Times New Roman" w:cs="Times New Roman"/>
          <w:sz w:val="24"/>
          <w:szCs w:val="24"/>
        </w:rPr>
        <w:t>o</w:t>
      </w:r>
      <w:r w:rsidR="00A404A8">
        <w:rPr>
          <w:rFonts w:ascii="Times New Roman" w:hAnsi="Times New Roman" w:cs="Times New Roman"/>
          <w:sz w:val="24"/>
          <w:szCs w:val="24"/>
        </w:rPr>
        <w:t xml:space="preserve">f ecosystem goods and services </w:t>
      </w:r>
      <w:r w:rsidR="00A404A8" w:rsidRPr="006B0DB5">
        <w:rPr>
          <w:rFonts w:ascii="Times New Roman" w:hAnsi="Times New Roman" w:cs="Times New Roman"/>
          <w:sz w:val="24"/>
          <w:szCs w:val="24"/>
        </w:rPr>
        <w:t>(</w:t>
      </w:r>
      <w:proofErr w:type="spellStart"/>
      <w:r w:rsidR="00A404A8">
        <w:rPr>
          <w:rFonts w:ascii="Times New Roman" w:hAnsi="Times New Roman" w:cs="Times New Roman"/>
          <w:sz w:val="24"/>
          <w:szCs w:val="24"/>
        </w:rPr>
        <w:t>Buytaert</w:t>
      </w:r>
      <w:proofErr w:type="spellEnd"/>
      <w:r w:rsidR="00A404A8">
        <w:rPr>
          <w:rFonts w:ascii="Times New Roman" w:hAnsi="Times New Roman" w:cs="Times New Roman"/>
          <w:sz w:val="24"/>
          <w:szCs w:val="24"/>
        </w:rPr>
        <w:t xml:space="preserve"> et al. 2011, </w:t>
      </w:r>
      <w:proofErr w:type="spellStart"/>
      <w:r w:rsidR="00A404A8">
        <w:rPr>
          <w:rFonts w:ascii="Times New Roman" w:hAnsi="Times New Roman" w:cs="Times New Roman"/>
          <w:sz w:val="24"/>
          <w:szCs w:val="24"/>
        </w:rPr>
        <w:t>Lindenmayer</w:t>
      </w:r>
      <w:proofErr w:type="spellEnd"/>
      <w:r w:rsidR="00A404A8">
        <w:rPr>
          <w:rFonts w:ascii="Times New Roman" w:hAnsi="Times New Roman" w:cs="Times New Roman"/>
          <w:sz w:val="24"/>
          <w:szCs w:val="24"/>
        </w:rPr>
        <w:t xml:space="preserve"> and Sato 2018</w:t>
      </w:r>
      <w:r w:rsidR="002D57CB">
        <w:rPr>
          <w:rFonts w:ascii="Times New Roman" w:hAnsi="Times New Roman" w:cs="Times New Roman"/>
          <w:sz w:val="24"/>
          <w:szCs w:val="24"/>
        </w:rPr>
        <w:t>, Cardinale et al. 2012</w:t>
      </w:r>
      <w:r w:rsidR="00A404A8">
        <w:rPr>
          <w:rFonts w:ascii="Times New Roman" w:hAnsi="Times New Roman" w:cs="Times New Roman"/>
          <w:sz w:val="24"/>
          <w:szCs w:val="24"/>
        </w:rPr>
        <w:t xml:space="preserve">). This is particularly concerning in the decline of </w:t>
      </w:r>
      <w:r w:rsidR="008751EF">
        <w:rPr>
          <w:rFonts w:ascii="Times New Roman" w:hAnsi="Times New Roman" w:cs="Times New Roman"/>
          <w:sz w:val="24"/>
          <w:szCs w:val="24"/>
        </w:rPr>
        <w:t xml:space="preserve">Tropical </w:t>
      </w:r>
      <w:r w:rsidR="00A404A8">
        <w:rPr>
          <w:rFonts w:ascii="Times New Roman" w:hAnsi="Times New Roman" w:cs="Times New Roman"/>
          <w:sz w:val="24"/>
          <w:szCs w:val="24"/>
        </w:rPr>
        <w:t>Andean bird populations since b</w:t>
      </w:r>
      <w:r w:rsidR="00A404A8" w:rsidRPr="008D5E14">
        <w:rPr>
          <w:rFonts w:ascii="Times New Roman" w:hAnsi="Times New Roman" w:cs="Times New Roman"/>
          <w:sz w:val="24"/>
          <w:szCs w:val="24"/>
        </w:rPr>
        <w:t>irds serve functional</w:t>
      </w:r>
      <w:r w:rsidR="00A404A8">
        <w:rPr>
          <w:rFonts w:ascii="Times New Roman" w:hAnsi="Times New Roman" w:cs="Times New Roman"/>
          <w:sz w:val="24"/>
          <w:szCs w:val="24"/>
        </w:rPr>
        <w:t xml:space="preserve"> roles as </w:t>
      </w:r>
      <w:r w:rsidR="00A404A8" w:rsidRPr="008D5E14">
        <w:rPr>
          <w:rFonts w:ascii="Times New Roman" w:hAnsi="Times New Roman" w:cs="Times New Roman"/>
          <w:sz w:val="24"/>
          <w:szCs w:val="24"/>
        </w:rPr>
        <w:t xml:space="preserve">predators, pollinators, </w:t>
      </w:r>
      <w:r w:rsidR="00A404A8">
        <w:rPr>
          <w:rFonts w:ascii="Times New Roman" w:hAnsi="Times New Roman" w:cs="Times New Roman"/>
          <w:sz w:val="24"/>
          <w:szCs w:val="24"/>
        </w:rPr>
        <w:t xml:space="preserve">scavengers, and seed dispersers, </w:t>
      </w:r>
      <w:r w:rsidR="00A404A8" w:rsidRPr="008D5E14">
        <w:rPr>
          <w:rFonts w:ascii="Times New Roman" w:hAnsi="Times New Roman" w:cs="Times New Roman"/>
          <w:sz w:val="24"/>
          <w:szCs w:val="24"/>
        </w:rPr>
        <w:t>and</w:t>
      </w:r>
      <w:r w:rsidR="00A404A8">
        <w:rPr>
          <w:rFonts w:ascii="Times New Roman" w:hAnsi="Times New Roman" w:cs="Times New Roman"/>
          <w:sz w:val="24"/>
          <w:szCs w:val="24"/>
        </w:rPr>
        <w:t xml:space="preserve"> </w:t>
      </w:r>
      <w:r w:rsidR="00A404A8" w:rsidRPr="008D5E14">
        <w:rPr>
          <w:rFonts w:ascii="Times New Roman" w:hAnsi="Times New Roman" w:cs="Times New Roman"/>
          <w:sz w:val="24"/>
          <w:szCs w:val="24"/>
        </w:rPr>
        <w:t xml:space="preserve">their decline could have cascading effects on </w:t>
      </w:r>
      <w:r w:rsidR="00A404A8" w:rsidRPr="00177B6D">
        <w:rPr>
          <w:rFonts w:ascii="Times New Roman" w:hAnsi="Times New Roman" w:cs="Times New Roman"/>
          <w:sz w:val="24"/>
          <w:szCs w:val="24"/>
        </w:rPr>
        <w:t xml:space="preserve">ecosystem function and many ecosystem services (Whelan et al. 2008, </w:t>
      </w:r>
      <w:proofErr w:type="spellStart"/>
      <w:r w:rsidR="00A404A8" w:rsidRPr="00177B6D">
        <w:rPr>
          <w:rFonts w:ascii="Times New Roman" w:hAnsi="Times New Roman" w:cs="Times New Roman"/>
          <w:sz w:val="24"/>
          <w:szCs w:val="24"/>
          <w:shd w:val="clear" w:color="auto" w:fill="FFFFFF"/>
        </w:rPr>
        <w:t>Sekercioglu</w:t>
      </w:r>
      <w:proofErr w:type="spellEnd"/>
      <w:r w:rsidR="00A404A8" w:rsidRPr="00177B6D">
        <w:rPr>
          <w:rFonts w:ascii="Times New Roman" w:hAnsi="Times New Roman" w:cs="Times New Roman"/>
          <w:sz w:val="24"/>
          <w:szCs w:val="24"/>
          <w:shd w:val="clear" w:color="auto" w:fill="FFFFFF"/>
        </w:rPr>
        <w:t xml:space="preserve"> 2012</w:t>
      </w:r>
      <w:r w:rsidR="00A404A8" w:rsidRPr="00177B6D">
        <w:rPr>
          <w:rFonts w:ascii="Times New Roman" w:hAnsi="Times New Roman" w:cs="Times New Roman"/>
          <w:sz w:val="24"/>
          <w:szCs w:val="24"/>
        </w:rPr>
        <w:t>).</w:t>
      </w:r>
      <w:r w:rsidR="00A404A8">
        <w:rPr>
          <w:rFonts w:ascii="Times New Roman" w:hAnsi="Times New Roman" w:cs="Times New Roman"/>
          <w:sz w:val="24"/>
          <w:szCs w:val="24"/>
        </w:rPr>
        <w:t xml:space="preserve"> The consequences</w:t>
      </w:r>
      <w:r w:rsidR="00A404A8" w:rsidRPr="00F01C66">
        <w:rPr>
          <w:rFonts w:ascii="Times New Roman" w:hAnsi="Times New Roman" w:cs="Times New Roman"/>
          <w:sz w:val="24"/>
          <w:szCs w:val="24"/>
        </w:rPr>
        <w:t xml:space="preserve"> of rapidly changing global climatic conditions on </w:t>
      </w:r>
      <w:r w:rsidR="00A404A8">
        <w:rPr>
          <w:rFonts w:ascii="Times New Roman" w:hAnsi="Times New Roman" w:cs="Times New Roman"/>
          <w:sz w:val="24"/>
          <w:szCs w:val="24"/>
        </w:rPr>
        <w:t xml:space="preserve">these </w:t>
      </w:r>
      <w:r w:rsidR="00A404A8" w:rsidRPr="00F01C66">
        <w:rPr>
          <w:rFonts w:ascii="Times New Roman" w:hAnsi="Times New Roman" w:cs="Times New Roman"/>
          <w:sz w:val="24"/>
          <w:szCs w:val="24"/>
        </w:rPr>
        <w:t xml:space="preserve">tropical </w:t>
      </w:r>
      <w:r w:rsidR="00A404A8">
        <w:rPr>
          <w:rFonts w:ascii="Times New Roman" w:hAnsi="Times New Roman" w:cs="Times New Roman"/>
          <w:sz w:val="24"/>
          <w:szCs w:val="24"/>
        </w:rPr>
        <w:t>mountain</w:t>
      </w:r>
      <w:r w:rsidR="00A404A8" w:rsidRPr="00F01C66">
        <w:rPr>
          <w:rFonts w:ascii="Times New Roman" w:hAnsi="Times New Roman" w:cs="Times New Roman"/>
          <w:sz w:val="24"/>
          <w:szCs w:val="24"/>
        </w:rPr>
        <w:t xml:space="preserve"> forests </w:t>
      </w:r>
      <w:r w:rsidR="00727617">
        <w:rPr>
          <w:rFonts w:ascii="Times New Roman" w:hAnsi="Times New Roman" w:cs="Times New Roman"/>
          <w:sz w:val="24"/>
          <w:szCs w:val="24"/>
        </w:rPr>
        <w:t xml:space="preserve">and grasslands </w:t>
      </w:r>
      <w:r w:rsidR="00A404A8">
        <w:rPr>
          <w:rFonts w:ascii="Times New Roman" w:hAnsi="Times New Roman" w:cs="Times New Roman"/>
          <w:sz w:val="24"/>
          <w:szCs w:val="24"/>
        </w:rPr>
        <w:t>is of high concern, but combined with ongoing</w:t>
      </w:r>
      <w:r w:rsidR="00A404A8" w:rsidRPr="00F01C66">
        <w:rPr>
          <w:rFonts w:ascii="Times New Roman" w:hAnsi="Times New Roman" w:cs="Times New Roman"/>
          <w:sz w:val="24"/>
          <w:szCs w:val="24"/>
        </w:rPr>
        <w:t xml:space="preserve"> severe threats from</w:t>
      </w:r>
      <w:r w:rsidR="00A404A8">
        <w:rPr>
          <w:rFonts w:ascii="Times New Roman" w:hAnsi="Times New Roman" w:cs="Times New Roman"/>
          <w:sz w:val="24"/>
          <w:szCs w:val="24"/>
        </w:rPr>
        <w:t xml:space="preserve"> anthropogenic impacts such as logging, grazing, and agricultural</w:t>
      </w:r>
      <w:r w:rsidR="00A404A8" w:rsidRPr="00F01C66">
        <w:rPr>
          <w:rFonts w:ascii="Times New Roman" w:hAnsi="Times New Roman" w:cs="Times New Roman"/>
          <w:sz w:val="24"/>
          <w:szCs w:val="24"/>
        </w:rPr>
        <w:t xml:space="preserve"> </w:t>
      </w:r>
      <w:r w:rsidR="00A404A8">
        <w:rPr>
          <w:rFonts w:ascii="Times New Roman" w:hAnsi="Times New Roman" w:cs="Times New Roman"/>
          <w:sz w:val="24"/>
          <w:szCs w:val="24"/>
        </w:rPr>
        <w:t>expansion in the region,</w:t>
      </w:r>
      <w:r w:rsidR="00A404A8" w:rsidRPr="00F01C66">
        <w:rPr>
          <w:rFonts w:ascii="Times New Roman" w:hAnsi="Times New Roman" w:cs="Times New Roman"/>
          <w:sz w:val="24"/>
          <w:szCs w:val="24"/>
        </w:rPr>
        <w:t xml:space="preserve"> human-a</w:t>
      </w:r>
      <w:r w:rsidR="00A404A8">
        <w:rPr>
          <w:rFonts w:ascii="Times New Roman" w:hAnsi="Times New Roman" w:cs="Times New Roman"/>
          <w:sz w:val="24"/>
          <w:szCs w:val="24"/>
        </w:rPr>
        <w:t>ccelerated environmental change appears t</w:t>
      </w:r>
      <w:r w:rsidR="00120FCB">
        <w:rPr>
          <w:rFonts w:ascii="Times New Roman" w:hAnsi="Times New Roman" w:cs="Times New Roman"/>
          <w:sz w:val="24"/>
          <w:szCs w:val="24"/>
        </w:rPr>
        <w:t>o be precipitating a potential</w:t>
      </w:r>
      <w:r w:rsidR="00A404A8">
        <w:rPr>
          <w:rFonts w:ascii="Times New Roman" w:hAnsi="Times New Roman" w:cs="Times New Roman"/>
          <w:sz w:val="24"/>
          <w:szCs w:val="24"/>
        </w:rPr>
        <w:t xml:space="preserve"> </w:t>
      </w:r>
      <w:r w:rsidR="00727617">
        <w:rPr>
          <w:rFonts w:ascii="Times New Roman" w:hAnsi="Times New Roman" w:cs="Times New Roman"/>
          <w:sz w:val="24"/>
          <w:szCs w:val="24"/>
        </w:rPr>
        <w:t>transformation</w:t>
      </w:r>
      <w:r w:rsidR="00A404A8">
        <w:rPr>
          <w:rFonts w:ascii="Times New Roman" w:hAnsi="Times New Roman" w:cs="Times New Roman"/>
          <w:sz w:val="24"/>
          <w:szCs w:val="24"/>
        </w:rPr>
        <w:t xml:space="preserve"> of this ecosystem.</w:t>
      </w:r>
    </w:p>
    <w:p w14:paraId="63B35F53" w14:textId="77777777" w:rsidR="00351CF0" w:rsidRPr="00F45E3F" w:rsidRDefault="00351CF0" w:rsidP="00727617">
      <w:pPr>
        <w:autoSpaceDE w:val="0"/>
        <w:autoSpaceDN w:val="0"/>
        <w:adjustRightInd w:val="0"/>
        <w:spacing w:after="0" w:line="240" w:lineRule="auto"/>
        <w:rPr>
          <w:rFonts w:ascii="Times New Roman" w:eastAsia="Times New Roman" w:hAnsi="Times New Roman" w:cs="Times New Roman"/>
          <w:sz w:val="24"/>
          <w:szCs w:val="24"/>
        </w:rPr>
      </w:pPr>
    </w:p>
    <w:p w14:paraId="735CD41B" w14:textId="3190AD26" w:rsidR="00627032" w:rsidRDefault="007732C5" w:rsidP="006270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Additional studies m</w:t>
      </w:r>
      <w:r w:rsidR="001B10BE" w:rsidRPr="006F3368">
        <w:rPr>
          <w:rFonts w:ascii="Times New Roman" w:hAnsi="Times New Roman" w:cs="Times New Roman"/>
          <w:sz w:val="24"/>
          <w:szCs w:val="24"/>
        </w:rPr>
        <w:t xml:space="preserve">onitoring reproductive success and survival of </w:t>
      </w:r>
      <w:r w:rsidR="008D17E1">
        <w:rPr>
          <w:rFonts w:ascii="Times New Roman" w:hAnsi="Times New Roman" w:cs="Times New Roman"/>
          <w:sz w:val="24"/>
          <w:szCs w:val="24"/>
        </w:rPr>
        <w:t>montane</w:t>
      </w:r>
      <w:r w:rsidR="001B10BE" w:rsidRPr="006F3368">
        <w:rPr>
          <w:rFonts w:ascii="Times New Roman" w:hAnsi="Times New Roman" w:cs="Times New Roman"/>
          <w:sz w:val="24"/>
          <w:szCs w:val="24"/>
        </w:rPr>
        <w:t xml:space="preserve"> birds would be useful in order to better understand </w:t>
      </w:r>
      <w:r w:rsidR="008751EF">
        <w:rPr>
          <w:rFonts w:ascii="Times New Roman" w:hAnsi="Times New Roman" w:cs="Times New Roman"/>
          <w:sz w:val="24"/>
          <w:szCs w:val="24"/>
        </w:rPr>
        <w:t xml:space="preserve">natural variation in population size and </w:t>
      </w:r>
      <w:r w:rsidR="001B10BE" w:rsidRPr="006F3368">
        <w:rPr>
          <w:rFonts w:ascii="Times New Roman" w:hAnsi="Times New Roman" w:cs="Times New Roman"/>
          <w:sz w:val="24"/>
          <w:szCs w:val="24"/>
        </w:rPr>
        <w:t>the demographic m</w:t>
      </w:r>
      <w:r w:rsidR="008751EF">
        <w:rPr>
          <w:rFonts w:ascii="Times New Roman" w:hAnsi="Times New Roman" w:cs="Times New Roman"/>
          <w:sz w:val="24"/>
          <w:szCs w:val="24"/>
        </w:rPr>
        <w:t xml:space="preserve">echanisms that underpin </w:t>
      </w:r>
      <w:r w:rsidR="001B10BE" w:rsidRPr="006F3368">
        <w:rPr>
          <w:rFonts w:ascii="Times New Roman" w:hAnsi="Times New Roman" w:cs="Times New Roman"/>
          <w:sz w:val="24"/>
          <w:szCs w:val="24"/>
        </w:rPr>
        <w:t>changes</w:t>
      </w:r>
      <w:r w:rsidR="006F3368" w:rsidRPr="006F3368">
        <w:rPr>
          <w:rFonts w:ascii="Times New Roman" w:hAnsi="Times New Roman" w:cs="Times New Roman"/>
          <w:sz w:val="24"/>
          <w:szCs w:val="24"/>
        </w:rPr>
        <w:t xml:space="preserve"> in </w:t>
      </w:r>
      <w:r w:rsidR="008751EF">
        <w:rPr>
          <w:rFonts w:ascii="Times New Roman" w:hAnsi="Times New Roman" w:cs="Times New Roman"/>
          <w:sz w:val="24"/>
          <w:szCs w:val="24"/>
        </w:rPr>
        <w:t xml:space="preserve">species’ </w:t>
      </w:r>
      <w:r w:rsidR="006F3368" w:rsidRPr="006F3368">
        <w:rPr>
          <w:rFonts w:ascii="Times New Roman" w:hAnsi="Times New Roman" w:cs="Times New Roman"/>
          <w:sz w:val="24"/>
          <w:szCs w:val="24"/>
        </w:rPr>
        <w:t>abundance</w:t>
      </w:r>
      <w:r w:rsidR="001B10BE" w:rsidRPr="006F3368">
        <w:rPr>
          <w:rFonts w:ascii="Times New Roman" w:hAnsi="Times New Roman" w:cs="Times New Roman"/>
          <w:sz w:val="24"/>
          <w:szCs w:val="24"/>
        </w:rPr>
        <w:t xml:space="preserve">. More intensive, long-term studies would enhance </w:t>
      </w:r>
      <w:r w:rsidR="006F3368" w:rsidRPr="006F3368">
        <w:rPr>
          <w:rFonts w:ascii="Times New Roman" w:hAnsi="Times New Roman" w:cs="Times New Roman"/>
          <w:sz w:val="24"/>
          <w:szCs w:val="24"/>
        </w:rPr>
        <w:t xml:space="preserve">our </w:t>
      </w:r>
      <w:r w:rsidR="001B10BE" w:rsidRPr="006F3368">
        <w:rPr>
          <w:rFonts w:ascii="Times New Roman" w:hAnsi="Times New Roman" w:cs="Times New Roman"/>
          <w:sz w:val="24"/>
          <w:szCs w:val="24"/>
        </w:rPr>
        <w:t>understanding of the key factors that determine p</w:t>
      </w:r>
      <w:r w:rsidR="006F3368" w:rsidRPr="006F3368">
        <w:rPr>
          <w:rFonts w:ascii="Times New Roman" w:hAnsi="Times New Roman" w:cs="Times New Roman"/>
          <w:sz w:val="24"/>
          <w:szCs w:val="24"/>
        </w:rPr>
        <w:t>opulation trends and elucidate</w:t>
      </w:r>
      <w:r w:rsidR="001B10BE" w:rsidRPr="006F3368">
        <w:rPr>
          <w:rFonts w:ascii="Times New Roman" w:hAnsi="Times New Roman" w:cs="Times New Roman"/>
          <w:sz w:val="24"/>
          <w:szCs w:val="24"/>
        </w:rPr>
        <w:t xml:space="preserve"> more complex mechanisms, such as </w:t>
      </w:r>
      <w:r w:rsidR="006F3368" w:rsidRPr="006F3368">
        <w:rPr>
          <w:rFonts w:ascii="Times New Roman" w:hAnsi="Times New Roman" w:cs="Times New Roman"/>
          <w:sz w:val="24"/>
          <w:szCs w:val="24"/>
        </w:rPr>
        <w:t>energetic and phenological effects</w:t>
      </w:r>
      <w:r w:rsidR="008D5E14">
        <w:rPr>
          <w:rFonts w:ascii="Times New Roman" w:hAnsi="Times New Roman" w:cs="Times New Roman"/>
          <w:sz w:val="24"/>
          <w:szCs w:val="24"/>
        </w:rPr>
        <w:t xml:space="preserve"> (</w:t>
      </w:r>
      <w:proofErr w:type="spellStart"/>
      <w:r w:rsidR="008D5E14" w:rsidRPr="006F3368">
        <w:rPr>
          <w:rFonts w:ascii="Times New Roman" w:hAnsi="Times New Roman" w:cs="Times New Roman"/>
          <w:sz w:val="24"/>
          <w:szCs w:val="24"/>
        </w:rPr>
        <w:t>Scridel</w:t>
      </w:r>
      <w:proofErr w:type="spellEnd"/>
      <w:r w:rsidR="008D5E14" w:rsidRPr="006F3368">
        <w:rPr>
          <w:rFonts w:ascii="Times New Roman" w:hAnsi="Times New Roman" w:cs="Times New Roman"/>
          <w:sz w:val="24"/>
          <w:szCs w:val="24"/>
        </w:rPr>
        <w:t xml:space="preserve"> et al.</w:t>
      </w:r>
      <w:r w:rsidR="00DD382F">
        <w:rPr>
          <w:rFonts w:ascii="Times New Roman" w:hAnsi="Times New Roman" w:cs="Times New Roman"/>
          <w:sz w:val="24"/>
          <w:szCs w:val="24"/>
        </w:rPr>
        <w:t xml:space="preserve"> 2018, </w:t>
      </w:r>
      <w:r w:rsidR="00DD382F" w:rsidRPr="006F3368">
        <w:rPr>
          <w:rFonts w:ascii="Times New Roman" w:eastAsia="Times New Roman" w:hAnsi="Times New Roman" w:cs="Times New Roman"/>
          <w:color w:val="1C1D1E"/>
          <w:sz w:val="24"/>
          <w:szCs w:val="24"/>
          <w:lang w:val="en"/>
        </w:rPr>
        <w:t>Shankar et al. 2019</w:t>
      </w:r>
      <w:r w:rsidR="008D5E14">
        <w:rPr>
          <w:rFonts w:ascii="Times New Roman" w:hAnsi="Times New Roman" w:cs="Times New Roman"/>
          <w:sz w:val="24"/>
          <w:szCs w:val="24"/>
        </w:rPr>
        <w:t xml:space="preserve">), </w:t>
      </w:r>
      <w:r w:rsidR="008751EF">
        <w:rPr>
          <w:rFonts w:ascii="Times New Roman" w:hAnsi="Times New Roman" w:cs="Times New Roman"/>
          <w:sz w:val="24"/>
          <w:szCs w:val="24"/>
        </w:rPr>
        <w:t xml:space="preserve">pathogens </w:t>
      </w:r>
      <w:r w:rsidR="008D5E14" w:rsidRPr="00D16405">
        <w:rPr>
          <w:rFonts w:ascii="Times New Roman" w:hAnsi="Times New Roman" w:cs="Times New Roman"/>
          <w:sz w:val="24"/>
          <w:szCs w:val="24"/>
        </w:rPr>
        <w:t>(</w:t>
      </w:r>
      <w:r w:rsidR="00DD382F">
        <w:rPr>
          <w:rFonts w:ascii="Times New Roman" w:hAnsi="Times New Roman" w:cs="Times New Roman"/>
          <w:sz w:val="24"/>
          <w:szCs w:val="24"/>
        </w:rPr>
        <w:t>Kilpatrick and Wheeler 2019</w:t>
      </w:r>
      <w:r w:rsidR="008D5E14" w:rsidRPr="00D16405">
        <w:rPr>
          <w:rFonts w:ascii="Times New Roman" w:hAnsi="Times New Roman" w:cs="Times New Roman"/>
          <w:sz w:val="24"/>
          <w:szCs w:val="24"/>
        </w:rPr>
        <w:t>) and habitat destruction (</w:t>
      </w:r>
      <w:proofErr w:type="spellStart"/>
      <w:r w:rsidR="008D5E14">
        <w:rPr>
          <w:rFonts w:ascii="Times New Roman" w:hAnsi="Times New Roman" w:cs="Times New Roman"/>
          <w:sz w:val="24"/>
          <w:szCs w:val="24"/>
        </w:rPr>
        <w:t>Kattan</w:t>
      </w:r>
      <w:proofErr w:type="spellEnd"/>
      <w:r w:rsidR="008D5E14">
        <w:rPr>
          <w:rFonts w:ascii="Times New Roman" w:hAnsi="Times New Roman" w:cs="Times New Roman"/>
          <w:sz w:val="24"/>
          <w:szCs w:val="24"/>
        </w:rPr>
        <w:t xml:space="preserve"> et al. 1994</w:t>
      </w:r>
      <w:r w:rsidR="00DD382F">
        <w:rPr>
          <w:rFonts w:ascii="Times New Roman" w:hAnsi="Times New Roman" w:cs="Times New Roman"/>
          <w:sz w:val="24"/>
          <w:szCs w:val="24"/>
        </w:rPr>
        <w:t>,</w:t>
      </w:r>
      <w:r w:rsidR="00727617">
        <w:rPr>
          <w:rFonts w:ascii="Times New Roman" w:hAnsi="Times New Roman" w:cs="Times New Roman"/>
          <w:sz w:val="24"/>
          <w:szCs w:val="24"/>
        </w:rPr>
        <w:t xml:space="preserve"> </w:t>
      </w:r>
      <w:proofErr w:type="spellStart"/>
      <w:r w:rsidR="00DD382F">
        <w:rPr>
          <w:rFonts w:ascii="Times New Roman" w:hAnsi="Times New Roman" w:cs="Times New Roman"/>
          <w:sz w:val="24"/>
          <w:szCs w:val="24"/>
        </w:rPr>
        <w:t>Sirami</w:t>
      </w:r>
      <w:proofErr w:type="spellEnd"/>
      <w:r w:rsidR="00DD382F" w:rsidRPr="006F3368">
        <w:rPr>
          <w:rFonts w:ascii="Times New Roman" w:hAnsi="Times New Roman" w:cs="Times New Roman"/>
          <w:sz w:val="24"/>
          <w:szCs w:val="24"/>
        </w:rPr>
        <w:t xml:space="preserve"> et al. </w:t>
      </w:r>
      <w:r w:rsidR="00DD382F">
        <w:rPr>
          <w:rFonts w:ascii="Times New Roman" w:hAnsi="Times New Roman" w:cs="Times New Roman"/>
          <w:sz w:val="24"/>
          <w:szCs w:val="24"/>
        </w:rPr>
        <w:t>2017</w:t>
      </w:r>
      <w:r w:rsidR="008D5E14" w:rsidRPr="00D16405">
        <w:rPr>
          <w:rFonts w:ascii="Times New Roman" w:hAnsi="Times New Roman" w:cs="Times New Roman"/>
          <w:sz w:val="24"/>
          <w:szCs w:val="24"/>
        </w:rPr>
        <w:t xml:space="preserve">), </w:t>
      </w:r>
      <w:r w:rsidR="001B10BE" w:rsidRPr="006F3368">
        <w:rPr>
          <w:rFonts w:ascii="Times New Roman" w:hAnsi="Times New Roman" w:cs="Times New Roman"/>
          <w:sz w:val="24"/>
          <w:szCs w:val="24"/>
        </w:rPr>
        <w:t xml:space="preserve">that may </w:t>
      </w:r>
      <w:r w:rsidR="008D5E14">
        <w:rPr>
          <w:rFonts w:ascii="Times New Roman" w:hAnsi="Times New Roman" w:cs="Times New Roman"/>
          <w:sz w:val="24"/>
          <w:szCs w:val="24"/>
        </w:rPr>
        <w:t xml:space="preserve">interact with climate factors and </w:t>
      </w:r>
      <w:r w:rsidR="001B10BE" w:rsidRPr="006F3368">
        <w:rPr>
          <w:rFonts w:ascii="Times New Roman" w:hAnsi="Times New Roman" w:cs="Times New Roman"/>
          <w:sz w:val="24"/>
          <w:szCs w:val="24"/>
        </w:rPr>
        <w:t xml:space="preserve">play a role in </w:t>
      </w:r>
      <w:r w:rsidR="002E339B">
        <w:rPr>
          <w:rFonts w:ascii="Times New Roman" w:hAnsi="Times New Roman" w:cs="Times New Roman"/>
          <w:sz w:val="24"/>
          <w:szCs w:val="24"/>
        </w:rPr>
        <w:t>population change</w:t>
      </w:r>
      <w:r w:rsidR="001B10BE" w:rsidRPr="006F3368">
        <w:rPr>
          <w:rFonts w:ascii="Times New Roman" w:hAnsi="Times New Roman" w:cs="Times New Roman"/>
          <w:sz w:val="24"/>
          <w:szCs w:val="24"/>
        </w:rPr>
        <w:t xml:space="preserve"> (</w:t>
      </w:r>
      <w:proofErr w:type="spellStart"/>
      <w:r w:rsidR="001B10BE" w:rsidRPr="006F3368">
        <w:rPr>
          <w:rFonts w:ascii="Times New Roman" w:hAnsi="Times New Roman" w:cs="Times New Roman"/>
          <w:sz w:val="24"/>
          <w:szCs w:val="24"/>
        </w:rPr>
        <w:t>Scridel</w:t>
      </w:r>
      <w:proofErr w:type="spellEnd"/>
      <w:r w:rsidR="001B10BE" w:rsidRPr="006F3368">
        <w:rPr>
          <w:rFonts w:ascii="Times New Roman" w:hAnsi="Times New Roman" w:cs="Times New Roman"/>
          <w:sz w:val="24"/>
          <w:szCs w:val="24"/>
        </w:rPr>
        <w:t xml:space="preserve"> et al.</w:t>
      </w:r>
      <w:r w:rsidR="00DD382F">
        <w:rPr>
          <w:rFonts w:ascii="Times New Roman" w:hAnsi="Times New Roman" w:cs="Times New Roman"/>
          <w:sz w:val="24"/>
          <w:szCs w:val="24"/>
        </w:rPr>
        <w:t xml:space="preserve"> 2018</w:t>
      </w:r>
      <w:r w:rsidR="001B10BE" w:rsidRPr="006F3368">
        <w:rPr>
          <w:rFonts w:ascii="Times New Roman" w:hAnsi="Times New Roman" w:cs="Times New Roman"/>
          <w:sz w:val="24"/>
          <w:szCs w:val="24"/>
        </w:rPr>
        <w:t>)</w:t>
      </w:r>
      <w:r w:rsidR="00627032">
        <w:rPr>
          <w:rFonts w:ascii="Times New Roman" w:hAnsi="Times New Roman" w:cs="Times New Roman"/>
          <w:sz w:val="24"/>
          <w:szCs w:val="24"/>
        </w:rPr>
        <w:t>.</w:t>
      </w:r>
    </w:p>
    <w:p w14:paraId="164F63E6" w14:textId="77777777" w:rsidR="00D14D86" w:rsidRDefault="00D14D86" w:rsidP="00627032">
      <w:pPr>
        <w:autoSpaceDE w:val="0"/>
        <w:autoSpaceDN w:val="0"/>
        <w:adjustRightInd w:val="0"/>
        <w:spacing w:after="0" w:line="240" w:lineRule="auto"/>
        <w:rPr>
          <w:rFonts w:ascii="Times New Roman" w:hAnsi="Times New Roman" w:cs="Times New Roman"/>
          <w:sz w:val="24"/>
          <w:szCs w:val="24"/>
        </w:rPr>
      </w:pPr>
    </w:p>
    <w:p w14:paraId="54BDB395" w14:textId="77777777" w:rsidR="004E38F4" w:rsidRDefault="004E38F4" w:rsidP="00627032">
      <w:pPr>
        <w:autoSpaceDE w:val="0"/>
        <w:autoSpaceDN w:val="0"/>
        <w:adjustRightInd w:val="0"/>
        <w:spacing w:after="0" w:line="240" w:lineRule="auto"/>
        <w:rPr>
          <w:rFonts w:ascii="Times New Roman" w:eastAsia="Times New Roman" w:hAnsi="Times New Roman" w:cs="Times New Roman"/>
          <w:sz w:val="24"/>
          <w:szCs w:val="24"/>
        </w:rPr>
      </w:pPr>
    </w:p>
    <w:p w14:paraId="4B4211A9" w14:textId="3D1E76BB" w:rsidR="005B3A0F" w:rsidRPr="00627032" w:rsidRDefault="005B3A0F" w:rsidP="00627032">
      <w:pPr>
        <w:autoSpaceDE w:val="0"/>
        <w:autoSpaceDN w:val="0"/>
        <w:adjustRightInd w:val="0"/>
        <w:spacing w:after="0" w:line="240" w:lineRule="auto"/>
        <w:rPr>
          <w:rFonts w:ascii="Times New Roman" w:hAnsi="Times New Roman" w:cs="Times New Roman"/>
          <w:sz w:val="24"/>
          <w:szCs w:val="24"/>
        </w:rPr>
      </w:pPr>
      <w:r w:rsidRPr="00727209">
        <w:rPr>
          <w:rFonts w:ascii="Times New Roman" w:eastAsia="Times New Roman" w:hAnsi="Times New Roman" w:cs="Times New Roman"/>
          <w:sz w:val="24"/>
          <w:szCs w:val="24"/>
        </w:rPr>
        <w:t>ACKNOWLEDGEMENTS</w:t>
      </w:r>
    </w:p>
    <w:p w14:paraId="40AC51FE" w14:textId="77777777" w:rsidR="00D6045A" w:rsidRPr="00727209" w:rsidRDefault="00D6045A" w:rsidP="001F78CD">
      <w:pPr>
        <w:autoSpaceDE w:val="0"/>
        <w:autoSpaceDN w:val="0"/>
        <w:adjustRightInd w:val="0"/>
        <w:spacing w:after="0" w:line="240" w:lineRule="auto"/>
        <w:rPr>
          <w:rFonts w:ascii="Times New Roman" w:hAnsi="Times New Roman" w:cs="Times New Roman"/>
          <w:sz w:val="24"/>
          <w:szCs w:val="24"/>
        </w:rPr>
      </w:pPr>
      <w:r w:rsidRPr="00727209">
        <w:rPr>
          <w:rFonts w:ascii="Times New Roman" w:hAnsi="Times New Roman" w:cs="Times New Roman"/>
          <w:sz w:val="24"/>
          <w:szCs w:val="24"/>
        </w:rPr>
        <w:t>For logistical support, we thank Francisco</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 xml:space="preserve">Sanchez, Paul </w:t>
      </w:r>
      <w:proofErr w:type="spellStart"/>
      <w:r w:rsidRPr="00727209">
        <w:rPr>
          <w:rFonts w:ascii="Times New Roman" w:hAnsi="Times New Roman" w:cs="Times New Roman"/>
          <w:sz w:val="24"/>
          <w:szCs w:val="24"/>
        </w:rPr>
        <w:t>Vintimilla</w:t>
      </w:r>
      <w:proofErr w:type="spellEnd"/>
      <w:r w:rsidRPr="00727209">
        <w:rPr>
          <w:rFonts w:ascii="Times New Roman" w:hAnsi="Times New Roman" w:cs="Times New Roman"/>
          <w:sz w:val="24"/>
          <w:szCs w:val="24"/>
        </w:rPr>
        <w:t xml:space="preserve">, and Alfredo Martinez from </w:t>
      </w:r>
      <w:proofErr w:type="spellStart"/>
      <w:r w:rsidRPr="00727209">
        <w:rPr>
          <w:rFonts w:ascii="Times New Roman" w:hAnsi="Times New Roman" w:cs="Times New Roman"/>
          <w:sz w:val="24"/>
          <w:szCs w:val="24"/>
        </w:rPr>
        <w:t>Cajas</w:t>
      </w:r>
      <w:proofErr w:type="spellEnd"/>
      <w:r w:rsidR="00727209" w:rsidRPr="00727209">
        <w:rPr>
          <w:rFonts w:ascii="Times New Roman" w:hAnsi="Times New Roman" w:cs="Times New Roman"/>
          <w:sz w:val="24"/>
          <w:szCs w:val="24"/>
        </w:rPr>
        <w:t xml:space="preserve"> National Park, and Edwin </w:t>
      </w:r>
      <w:proofErr w:type="spellStart"/>
      <w:r w:rsidR="00727209" w:rsidRPr="00727209">
        <w:rPr>
          <w:rFonts w:ascii="Times New Roman" w:hAnsi="Times New Roman" w:cs="Times New Roman"/>
          <w:sz w:val="24"/>
          <w:szCs w:val="24"/>
        </w:rPr>
        <w:t>Zárate</w:t>
      </w:r>
      <w:proofErr w:type="spellEnd"/>
      <w:r w:rsidR="00727209" w:rsidRPr="00727209">
        <w:rPr>
          <w:rFonts w:ascii="Times New Roman" w:hAnsi="Times New Roman" w:cs="Times New Roman"/>
          <w:sz w:val="24"/>
          <w:szCs w:val="24"/>
        </w:rPr>
        <w:t xml:space="preserve"> and Gustavo </w:t>
      </w:r>
      <w:proofErr w:type="spellStart"/>
      <w:r w:rsidR="00727209" w:rsidRPr="00727209">
        <w:rPr>
          <w:rFonts w:ascii="Times New Roman" w:hAnsi="Times New Roman" w:cs="Times New Roman"/>
          <w:sz w:val="24"/>
          <w:szCs w:val="24"/>
        </w:rPr>
        <w:t>Chacó</w:t>
      </w:r>
      <w:r w:rsidRPr="00727209">
        <w:rPr>
          <w:rFonts w:ascii="Times New Roman" w:hAnsi="Times New Roman" w:cs="Times New Roman"/>
          <w:sz w:val="24"/>
          <w:szCs w:val="24"/>
        </w:rPr>
        <w:t>n</w:t>
      </w:r>
      <w:proofErr w:type="spellEnd"/>
      <w:r w:rsidRPr="00727209">
        <w:rPr>
          <w:rFonts w:ascii="Times New Roman" w:hAnsi="Times New Roman" w:cs="Times New Roman"/>
          <w:sz w:val="24"/>
          <w:szCs w:val="24"/>
        </w:rPr>
        <w:t xml:space="preserve"> from</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Universidad del Azuay.</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We especially thank the</w:t>
      </w:r>
      <w:r w:rsidR="00727209" w:rsidRPr="00727209">
        <w:rPr>
          <w:rFonts w:ascii="Times New Roman" w:hAnsi="Times New Roman" w:cs="Times New Roman"/>
          <w:sz w:val="24"/>
          <w:szCs w:val="24"/>
        </w:rPr>
        <w:t xml:space="preserve"> </w:t>
      </w:r>
      <w:r w:rsidR="00B9448E">
        <w:rPr>
          <w:rFonts w:ascii="Times New Roman" w:hAnsi="Times New Roman" w:cs="Times New Roman"/>
          <w:sz w:val="24"/>
          <w:szCs w:val="24"/>
        </w:rPr>
        <w:t>many</w:t>
      </w:r>
      <w:r w:rsidRPr="00727209">
        <w:rPr>
          <w:rFonts w:ascii="Times New Roman" w:hAnsi="Times New Roman" w:cs="Times New Roman"/>
          <w:sz w:val="24"/>
          <w:szCs w:val="24"/>
        </w:rPr>
        <w:t xml:space="preserve"> students from </w:t>
      </w:r>
      <w:r w:rsidR="00727209" w:rsidRPr="00727209">
        <w:rPr>
          <w:rFonts w:ascii="Times New Roman" w:hAnsi="Times New Roman" w:cs="Times New Roman"/>
          <w:sz w:val="24"/>
          <w:szCs w:val="24"/>
        </w:rPr>
        <w:t xml:space="preserve">Universidad del Azuay </w:t>
      </w:r>
      <w:r w:rsidRPr="00727209">
        <w:rPr>
          <w:rFonts w:ascii="Times New Roman" w:hAnsi="Times New Roman" w:cs="Times New Roman"/>
          <w:sz w:val="24"/>
          <w:szCs w:val="24"/>
        </w:rPr>
        <w:t>who have</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been part</w:t>
      </w:r>
      <w:r w:rsidR="00B9448E">
        <w:rPr>
          <w:rFonts w:ascii="Times New Roman" w:hAnsi="Times New Roman" w:cs="Times New Roman"/>
          <w:sz w:val="24"/>
          <w:szCs w:val="24"/>
        </w:rPr>
        <w:t xml:space="preserve"> of data collection throughout the</w:t>
      </w:r>
      <w:r w:rsidRPr="00727209">
        <w:rPr>
          <w:rFonts w:ascii="Times New Roman" w:hAnsi="Times New Roman" w:cs="Times New Roman"/>
          <w:sz w:val="24"/>
          <w:szCs w:val="24"/>
        </w:rPr>
        <w:t xml:space="preserve"> years. Funding </w:t>
      </w:r>
      <w:r w:rsidR="00B9448E">
        <w:rPr>
          <w:rFonts w:ascii="Times New Roman" w:hAnsi="Times New Roman" w:cs="Times New Roman"/>
          <w:sz w:val="24"/>
          <w:szCs w:val="24"/>
        </w:rPr>
        <w:t>has been</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 xml:space="preserve">provided by ETAPA, </w:t>
      </w:r>
      <w:r w:rsidR="00727209" w:rsidRPr="00727209">
        <w:rPr>
          <w:rFonts w:ascii="Times New Roman" w:hAnsi="Times New Roman" w:cs="Times New Roman"/>
          <w:sz w:val="24"/>
          <w:szCs w:val="24"/>
        </w:rPr>
        <w:t>Universidad del Azuay</w:t>
      </w:r>
      <w:r w:rsidRPr="00727209">
        <w:rPr>
          <w:rFonts w:ascii="Times New Roman" w:hAnsi="Times New Roman" w:cs="Times New Roman"/>
          <w:sz w:val="24"/>
          <w:szCs w:val="24"/>
        </w:rPr>
        <w:t>,</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PRBO Conservation Science (now Point Blue Conservation</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 xml:space="preserve">Science), </w:t>
      </w:r>
      <w:r w:rsidR="00727209" w:rsidRPr="00727209">
        <w:rPr>
          <w:rFonts w:ascii="Times New Roman" w:hAnsi="Times New Roman" w:cs="Times New Roman"/>
          <w:sz w:val="24"/>
          <w:szCs w:val="24"/>
        </w:rPr>
        <w:t xml:space="preserve">and </w:t>
      </w:r>
      <w:r w:rsidRPr="00727209">
        <w:rPr>
          <w:rFonts w:ascii="Times New Roman" w:hAnsi="Times New Roman" w:cs="Times New Roman"/>
          <w:sz w:val="24"/>
          <w:szCs w:val="24"/>
        </w:rPr>
        <w:t>the Avian Conservation Endowment</w:t>
      </w:r>
      <w:r w:rsidR="00727209" w:rsidRPr="00727209">
        <w:rPr>
          <w:rFonts w:ascii="Times New Roman" w:hAnsi="Times New Roman" w:cs="Times New Roman"/>
          <w:sz w:val="24"/>
          <w:szCs w:val="24"/>
        </w:rPr>
        <w:t xml:space="preserve"> </w:t>
      </w:r>
      <w:r w:rsidRPr="00727209">
        <w:rPr>
          <w:rFonts w:ascii="Times New Roman" w:hAnsi="Times New Roman" w:cs="Times New Roman"/>
          <w:sz w:val="24"/>
          <w:szCs w:val="24"/>
        </w:rPr>
        <w:t>of the National Aviary</w:t>
      </w:r>
      <w:r w:rsidR="00727209" w:rsidRPr="00727209">
        <w:rPr>
          <w:rFonts w:ascii="Times New Roman" w:hAnsi="Times New Roman" w:cs="Times New Roman"/>
          <w:sz w:val="24"/>
          <w:szCs w:val="24"/>
        </w:rPr>
        <w:t>.</w:t>
      </w:r>
    </w:p>
    <w:p w14:paraId="2DD24FB2" w14:textId="77777777" w:rsidR="001F78CD" w:rsidRDefault="001F78CD" w:rsidP="001F78CD">
      <w:pPr>
        <w:spacing w:after="0" w:line="240" w:lineRule="auto"/>
        <w:rPr>
          <w:rFonts w:ascii="Times New Roman" w:eastAsia="Times New Roman" w:hAnsi="Times New Roman" w:cs="Times New Roman"/>
          <w:sz w:val="24"/>
          <w:szCs w:val="24"/>
        </w:rPr>
      </w:pPr>
    </w:p>
    <w:p w14:paraId="78483202" w14:textId="77777777" w:rsidR="001F78CD" w:rsidRDefault="001F78CD" w:rsidP="001F78CD">
      <w:pPr>
        <w:spacing w:after="0" w:line="240" w:lineRule="auto"/>
        <w:rPr>
          <w:rFonts w:ascii="Times New Roman" w:eastAsia="Times New Roman" w:hAnsi="Times New Roman" w:cs="Times New Roman"/>
          <w:sz w:val="24"/>
          <w:szCs w:val="24"/>
        </w:rPr>
      </w:pPr>
    </w:p>
    <w:p w14:paraId="04B36879" w14:textId="77777777" w:rsidR="00A65058" w:rsidRPr="00727209" w:rsidRDefault="00A65058" w:rsidP="001F78CD">
      <w:pPr>
        <w:spacing w:after="0" w:line="240" w:lineRule="auto"/>
        <w:rPr>
          <w:rFonts w:ascii="Times New Roman" w:eastAsia="Times New Roman" w:hAnsi="Times New Roman" w:cs="Times New Roman"/>
          <w:sz w:val="24"/>
          <w:szCs w:val="24"/>
        </w:rPr>
      </w:pPr>
      <w:r w:rsidRPr="00727209">
        <w:rPr>
          <w:rFonts w:ascii="Times New Roman" w:eastAsia="Times New Roman" w:hAnsi="Times New Roman" w:cs="Times New Roman"/>
          <w:sz w:val="24"/>
          <w:szCs w:val="24"/>
        </w:rPr>
        <w:t>LITERATURE CITED</w:t>
      </w:r>
    </w:p>
    <w:p w14:paraId="71BB933D" w14:textId="77777777" w:rsidR="002C4453" w:rsidRPr="002C4453" w:rsidRDefault="002C4453" w:rsidP="001F78CD">
      <w:pPr>
        <w:spacing w:after="0" w:line="240" w:lineRule="auto"/>
        <w:rPr>
          <w:rFonts w:ascii="Times New Roman" w:eastAsia="Times New Roman" w:hAnsi="Times New Roman" w:cs="Times New Roman"/>
          <w:color w:val="222222"/>
          <w:sz w:val="24"/>
          <w:szCs w:val="24"/>
        </w:rPr>
      </w:pPr>
      <w:r w:rsidRPr="002C4453">
        <w:rPr>
          <w:rFonts w:ascii="Times New Roman" w:eastAsia="Times New Roman" w:hAnsi="Times New Roman" w:cs="Times New Roman"/>
          <w:color w:val="222222"/>
          <w:sz w:val="24"/>
          <w:szCs w:val="24"/>
        </w:rPr>
        <w:t xml:space="preserve">Akaike, H., 1974. A new look at the statistical model identification. </w:t>
      </w:r>
      <w:r>
        <w:rPr>
          <w:rFonts w:ascii="Times New Roman" w:eastAsia="Times New Roman" w:hAnsi="Times New Roman" w:cs="Times New Roman"/>
          <w:iCs/>
          <w:color w:val="222222"/>
          <w:sz w:val="24"/>
          <w:szCs w:val="24"/>
        </w:rPr>
        <w:t>IEEE T</w:t>
      </w:r>
      <w:r w:rsidRPr="002C4453">
        <w:rPr>
          <w:rFonts w:ascii="Times New Roman" w:eastAsia="Times New Roman" w:hAnsi="Times New Roman" w:cs="Times New Roman"/>
          <w:iCs/>
          <w:color w:val="222222"/>
          <w:sz w:val="24"/>
          <w:szCs w:val="24"/>
        </w:rPr>
        <w:t xml:space="preserve">ransactions on </w:t>
      </w:r>
      <w:r>
        <w:rPr>
          <w:rFonts w:ascii="Times New Roman" w:eastAsia="Times New Roman" w:hAnsi="Times New Roman" w:cs="Times New Roman"/>
          <w:iCs/>
          <w:color w:val="222222"/>
          <w:sz w:val="24"/>
          <w:szCs w:val="24"/>
        </w:rPr>
        <w:t>A</w:t>
      </w:r>
      <w:r w:rsidRPr="002C4453">
        <w:rPr>
          <w:rFonts w:ascii="Times New Roman" w:eastAsia="Times New Roman" w:hAnsi="Times New Roman" w:cs="Times New Roman"/>
          <w:iCs/>
          <w:color w:val="222222"/>
          <w:sz w:val="24"/>
          <w:szCs w:val="24"/>
        </w:rPr>
        <w:t xml:space="preserve">utomatic </w:t>
      </w:r>
      <w:r>
        <w:rPr>
          <w:rFonts w:ascii="Times New Roman" w:eastAsia="Times New Roman" w:hAnsi="Times New Roman" w:cs="Times New Roman"/>
          <w:iCs/>
          <w:color w:val="222222"/>
          <w:sz w:val="24"/>
          <w:szCs w:val="24"/>
        </w:rPr>
        <w:t>C</w:t>
      </w:r>
      <w:r w:rsidRPr="002C4453">
        <w:rPr>
          <w:rFonts w:ascii="Times New Roman" w:eastAsia="Times New Roman" w:hAnsi="Times New Roman" w:cs="Times New Roman"/>
          <w:iCs/>
          <w:color w:val="222222"/>
          <w:sz w:val="24"/>
          <w:szCs w:val="24"/>
        </w:rPr>
        <w:t>ontrol</w:t>
      </w:r>
      <w:r>
        <w:rPr>
          <w:rFonts w:ascii="Times New Roman" w:eastAsia="Times New Roman" w:hAnsi="Times New Roman" w:cs="Times New Roman"/>
          <w:color w:val="222222"/>
          <w:sz w:val="24"/>
          <w:szCs w:val="24"/>
        </w:rPr>
        <w:t xml:space="preserve"> </w:t>
      </w:r>
      <w:r w:rsidRPr="002C4453">
        <w:rPr>
          <w:rFonts w:ascii="Times New Roman" w:eastAsia="Times New Roman" w:hAnsi="Times New Roman" w:cs="Times New Roman"/>
          <w:iCs/>
          <w:color w:val="222222"/>
          <w:sz w:val="24"/>
          <w:szCs w:val="24"/>
        </w:rPr>
        <w:t>19</w:t>
      </w:r>
      <w:r>
        <w:rPr>
          <w:rFonts w:ascii="Times New Roman" w:eastAsia="Times New Roman" w:hAnsi="Times New Roman" w:cs="Times New Roman"/>
          <w:color w:val="222222"/>
          <w:sz w:val="24"/>
          <w:szCs w:val="24"/>
        </w:rPr>
        <w:t>:</w:t>
      </w:r>
      <w:r w:rsidRPr="002C4453">
        <w:rPr>
          <w:rFonts w:ascii="Times New Roman" w:eastAsia="Times New Roman" w:hAnsi="Times New Roman" w:cs="Times New Roman"/>
          <w:color w:val="222222"/>
          <w:sz w:val="24"/>
          <w:szCs w:val="24"/>
        </w:rPr>
        <w:t>716</w:t>
      </w:r>
      <w:r w:rsidRPr="00692BEF">
        <w:rPr>
          <w:rFonts w:ascii="Times New Roman" w:hAnsi="Times New Roman" w:cs="Times New Roman"/>
          <w:sz w:val="24"/>
          <w:szCs w:val="24"/>
        </w:rPr>
        <w:t>–</w:t>
      </w:r>
      <w:r w:rsidRPr="002C4453">
        <w:rPr>
          <w:rFonts w:ascii="Times New Roman" w:eastAsia="Times New Roman" w:hAnsi="Times New Roman" w:cs="Times New Roman"/>
          <w:color w:val="222222"/>
          <w:sz w:val="24"/>
          <w:szCs w:val="24"/>
        </w:rPr>
        <w:t>723.</w:t>
      </w:r>
    </w:p>
    <w:p w14:paraId="440C8E96" w14:textId="77777777" w:rsidR="002C4453" w:rsidRDefault="002C4453" w:rsidP="00A65058">
      <w:pPr>
        <w:autoSpaceDE w:val="0"/>
        <w:autoSpaceDN w:val="0"/>
        <w:adjustRightInd w:val="0"/>
        <w:spacing w:after="0" w:line="240" w:lineRule="auto"/>
        <w:rPr>
          <w:rFonts w:ascii="Times New Roman" w:hAnsi="Times New Roman" w:cs="Times New Roman"/>
          <w:sz w:val="24"/>
          <w:szCs w:val="24"/>
        </w:rPr>
      </w:pPr>
    </w:p>
    <w:p w14:paraId="30C6DB0C"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Astudillo</w:t>
      </w:r>
      <w:proofErr w:type="spellEnd"/>
      <w:r>
        <w:rPr>
          <w:rFonts w:ascii="Times New Roman" w:hAnsi="Times New Roman" w:cs="Times New Roman"/>
          <w:sz w:val="24"/>
          <w:szCs w:val="24"/>
        </w:rPr>
        <w:t>, P.X., B.A.</w:t>
      </w:r>
      <w:r w:rsidRPr="00692BEF">
        <w:rPr>
          <w:rFonts w:ascii="Times New Roman" w:hAnsi="Times New Roman" w:cs="Times New Roman"/>
          <w:sz w:val="24"/>
          <w:szCs w:val="24"/>
        </w:rPr>
        <w:t xml:space="preserve"> </w:t>
      </w:r>
      <w:r>
        <w:rPr>
          <w:rFonts w:ascii="Times New Roman" w:hAnsi="Times New Roman" w:cs="Times New Roman"/>
          <w:sz w:val="24"/>
          <w:szCs w:val="24"/>
        </w:rPr>
        <w:t>Tinoco</w:t>
      </w:r>
      <w:r w:rsidRPr="00692BEF">
        <w:rPr>
          <w:rFonts w:ascii="Times New Roman" w:hAnsi="Times New Roman" w:cs="Times New Roman"/>
          <w:sz w:val="24"/>
          <w:szCs w:val="24"/>
        </w:rPr>
        <w:t xml:space="preserve">, </w:t>
      </w:r>
      <w:r>
        <w:rPr>
          <w:rFonts w:ascii="Times New Roman" w:hAnsi="Times New Roman" w:cs="Times New Roman"/>
          <w:sz w:val="24"/>
          <w:szCs w:val="24"/>
        </w:rPr>
        <w:t>and</w:t>
      </w:r>
      <w:r w:rsidRPr="00692BEF">
        <w:rPr>
          <w:rFonts w:ascii="Times New Roman" w:hAnsi="Times New Roman" w:cs="Times New Roman"/>
          <w:sz w:val="24"/>
          <w:szCs w:val="24"/>
        </w:rPr>
        <w:t xml:space="preserve"> </w:t>
      </w:r>
      <w:r>
        <w:rPr>
          <w:rFonts w:ascii="Times New Roman" w:hAnsi="Times New Roman" w:cs="Times New Roman"/>
          <w:sz w:val="24"/>
          <w:szCs w:val="24"/>
        </w:rPr>
        <w:t>D.</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Siddons. </w:t>
      </w:r>
      <w:r w:rsidRPr="00692BEF">
        <w:rPr>
          <w:rFonts w:ascii="Times New Roman" w:hAnsi="Times New Roman" w:cs="Times New Roman"/>
          <w:sz w:val="24"/>
          <w:szCs w:val="24"/>
        </w:rPr>
        <w:t xml:space="preserve">2015. The avifauna of </w:t>
      </w:r>
      <w:proofErr w:type="spellStart"/>
      <w:r w:rsidRPr="00692BEF">
        <w:rPr>
          <w:rFonts w:ascii="Times New Roman" w:hAnsi="Times New Roman" w:cs="Times New Roman"/>
          <w:sz w:val="24"/>
          <w:szCs w:val="24"/>
        </w:rPr>
        <w:t>Cajas</w:t>
      </w:r>
      <w:proofErr w:type="spellEnd"/>
      <w:r w:rsidRPr="00692BEF">
        <w:rPr>
          <w:rFonts w:ascii="Times New Roman" w:hAnsi="Times New Roman" w:cs="Times New Roman"/>
          <w:sz w:val="24"/>
          <w:szCs w:val="24"/>
        </w:rPr>
        <w:t xml:space="preserve"> National Park and</w:t>
      </w:r>
    </w:p>
    <w:p w14:paraId="57CE2AEF"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Maz</w:t>
      </w:r>
      <w:r>
        <w:rPr>
          <w:rFonts w:ascii="Times New Roman" w:hAnsi="Times New Roman" w:cs="Times New Roman"/>
          <w:sz w:val="24"/>
          <w:szCs w:val="24"/>
        </w:rPr>
        <w:t>á</w:t>
      </w:r>
      <w:r w:rsidRPr="00692BEF">
        <w:rPr>
          <w:rFonts w:ascii="Times New Roman" w:hAnsi="Times New Roman" w:cs="Times New Roman"/>
          <w:sz w:val="24"/>
          <w:szCs w:val="24"/>
        </w:rPr>
        <w:t>n</w:t>
      </w:r>
      <w:proofErr w:type="spellEnd"/>
      <w:r w:rsidRPr="00692BEF">
        <w:rPr>
          <w:rFonts w:ascii="Times New Roman" w:hAnsi="Times New Roman" w:cs="Times New Roman"/>
          <w:sz w:val="24"/>
          <w:szCs w:val="24"/>
        </w:rPr>
        <w:t xml:space="preserve"> Reserve, </w:t>
      </w:r>
      <w:r>
        <w:rPr>
          <w:rFonts w:ascii="Times New Roman" w:hAnsi="Times New Roman" w:cs="Times New Roman"/>
          <w:sz w:val="24"/>
          <w:szCs w:val="24"/>
        </w:rPr>
        <w:t xml:space="preserve">southern Ecuador, with notes on </w:t>
      </w:r>
      <w:r w:rsidRPr="00692BEF">
        <w:rPr>
          <w:rFonts w:ascii="Times New Roman" w:hAnsi="Times New Roman" w:cs="Times New Roman"/>
          <w:sz w:val="24"/>
          <w:szCs w:val="24"/>
        </w:rPr>
        <w:t xml:space="preserve">new records. </w:t>
      </w:r>
      <w:proofErr w:type="spellStart"/>
      <w:r w:rsidRPr="00692BEF">
        <w:rPr>
          <w:rFonts w:ascii="Times New Roman" w:hAnsi="Times New Roman" w:cs="Times New Roman"/>
          <w:sz w:val="24"/>
          <w:szCs w:val="24"/>
        </w:rPr>
        <w:t>Cotinga</w:t>
      </w:r>
      <w:proofErr w:type="spellEnd"/>
      <w:r w:rsidRPr="00692BEF">
        <w:rPr>
          <w:rFonts w:ascii="Times New Roman" w:hAnsi="Times New Roman" w:cs="Times New Roman"/>
          <w:sz w:val="24"/>
          <w:szCs w:val="24"/>
        </w:rPr>
        <w:t xml:space="preserve"> 37: 1–11.</w:t>
      </w:r>
    </w:p>
    <w:p w14:paraId="1B51E8EB" w14:textId="77777777" w:rsidR="00A65058" w:rsidRPr="008751EF" w:rsidRDefault="00A65058" w:rsidP="00A65058">
      <w:pPr>
        <w:spacing w:after="0" w:line="240" w:lineRule="auto"/>
        <w:rPr>
          <w:rFonts w:ascii="Times New Roman" w:hAnsi="Times New Roman" w:cs="Times New Roman"/>
          <w:sz w:val="24"/>
          <w:szCs w:val="24"/>
        </w:rPr>
      </w:pPr>
    </w:p>
    <w:p w14:paraId="30614DE6" w14:textId="77777777" w:rsidR="004D5646" w:rsidRPr="008751EF" w:rsidRDefault="008751EF" w:rsidP="008751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Ballard</w:t>
      </w:r>
      <w:r w:rsidR="004D5646" w:rsidRPr="008751EF">
        <w:rPr>
          <w:rFonts w:ascii="Times New Roman" w:hAnsi="Times New Roman" w:cs="Times New Roman"/>
          <w:sz w:val="24"/>
          <w:szCs w:val="24"/>
        </w:rPr>
        <w:t xml:space="preserve">, G., G. R. </w:t>
      </w:r>
      <w:proofErr w:type="spellStart"/>
      <w:r>
        <w:rPr>
          <w:rFonts w:ascii="Times New Roman" w:hAnsi="Times New Roman" w:cs="Times New Roman"/>
          <w:sz w:val="24"/>
          <w:szCs w:val="24"/>
        </w:rPr>
        <w:t>Geupel</w:t>
      </w:r>
      <w:proofErr w:type="spellEnd"/>
      <w:r w:rsidR="004D5646" w:rsidRPr="008751EF">
        <w:rPr>
          <w:rFonts w:ascii="Times New Roman" w:hAnsi="Times New Roman" w:cs="Times New Roman"/>
          <w:sz w:val="24"/>
          <w:szCs w:val="24"/>
        </w:rPr>
        <w:t xml:space="preserve">, N. </w:t>
      </w:r>
      <w:r>
        <w:rPr>
          <w:rFonts w:ascii="Times New Roman" w:hAnsi="Times New Roman" w:cs="Times New Roman"/>
          <w:sz w:val="24"/>
          <w:szCs w:val="24"/>
        </w:rPr>
        <w:t>Nur</w:t>
      </w:r>
      <w:r w:rsidR="004D5646" w:rsidRPr="008751EF">
        <w:rPr>
          <w:rFonts w:ascii="Times New Roman" w:hAnsi="Times New Roman" w:cs="Times New Roman"/>
          <w:sz w:val="24"/>
          <w:szCs w:val="24"/>
        </w:rPr>
        <w:t xml:space="preserve">, </w:t>
      </w:r>
      <w:r>
        <w:rPr>
          <w:rFonts w:ascii="Times New Roman" w:hAnsi="Times New Roman" w:cs="Times New Roman"/>
          <w:sz w:val="24"/>
          <w:szCs w:val="24"/>
        </w:rPr>
        <w:t>and</w:t>
      </w:r>
      <w:r w:rsidR="004D5646" w:rsidRPr="008751EF">
        <w:rPr>
          <w:rFonts w:ascii="Times New Roman" w:hAnsi="Times New Roman" w:cs="Times New Roman"/>
          <w:sz w:val="24"/>
          <w:szCs w:val="24"/>
        </w:rPr>
        <w:t xml:space="preserve"> T. </w:t>
      </w:r>
      <w:proofErr w:type="spellStart"/>
      <w:r>
        <w:rPr>
          <w:rFonts w:ascii="Times New Roman" w:hAnsi="Times New Roman" w:cs="Times New Roman"/>
          <w:sz w:val="24"/>
          <w:szCs w:val="24"/>
        </w:rPr>
        <w:t>Gardali</w:t>
      </w:r>
      <w:proofErr w:type="spellEnd"/>
      <w:r>
        <w:rPr>
          <w:rFonts w:ascii="Times New Roman" w:hAnsi="Times New Roman" w:cs="Times New Roman"/>
          <w:sz w:val="24"/>
          <w:szCs w:val="24"/>
        </w:rPr>
        <w:t xml:space="preserve">. </w:t>
      </w:r>
      <w:r w:rsidR="004D5646" w:rsidRPr="008751EF">
        <w:rPr>
          <w:rFonts w:ascii="Times New Roman" w:hAnsi="Times New Roman" w:cs="Times New Roman"/>
          <w:sz w:val="24"/>
          <w:szCs w:val="24"/>
        </w:rPr>
        <w:t>2003. Long-term d</w:t>
      </w:r>
      <w:r>
        <w:rPr>
          <w:rFonts w:ascii="Times New Roman" w:hAnsi="Times New Roman" w:cs="Times New Roman"/>
          <w:sz w:val="24"/>
          <w:szCs w:val="24"/>
        </w:rPr>
        <w:t xml:space="preserve">eclines and decadal patterns in </w:t>
      </w:r>
      <w:r w:rsidR="004D5646" w:rsidRPr="008751EF">
        <w:rPr>
          <w:rFonts w:ascii="Times New Roman" w:hAnsi="Times New Roman" w:cs="Times New Roman"/>
          <w:sz w:val="24"/>
          <w:szCs w:val="24"/>
        </w:rPr>
        <w:t>population trend</w:t>
      </w:r>
      <w:r>
        <w:rPr>
          <w:rFonts w:ascii="Times New Roman" w:hAnsi="Times New Roman" w:cs="Times New Roman"/>
          <w:sz w:val="24"/>
          <w:szCs w:val="24"/>
        </w:rPr>
        <w:t xml:space="preserve">s of songbirds in western North </w:t>
      </w:r>
      <w:r w:rsidR="004D5646" w:rsidRPr="008751EF">
        <w:rPr>
          <w:rFonts w:ascii="Times New Roman" w:hAnsi="Times New Roman" w:cs="Times New Roman"/>
          <w:sz w:val="24"/>
          <w:szCs w:val="24"/>
        </w:rPr>
        <w:t xml:space="preserve">America, 1979–1999. Condor 105:737–755. </w:t>
      </w:r>
    </w:p>
    <w:p w14:paraId="1FF631D2" w14:textId="77777777" w:rsidR="004D5646" w:rsidRPr="008751EF" w:rsidRDefault="004D5646" w:rsidP="004D5646">
      <w:pPr>
        <w:spacing w:after="0" w:line="240" w:lineRule="auto"/>
        <w:rPr>
          <w:rFonts w:ascii="Times New Roman" w:hAnsi="Times New Roman" w:cs="Times New Roman"/>
          <w:sz w:val="24"/>
          <w:szCs w:val="24"/>
        </w:rPr>
      </w:pPr>
    </w:p>
    <w:p w14:paraId="42E200C8" w14:textId="77777777" w:rsidR="00A65058" w:rsidRPr="00692BEF" w:rsidRDefault="00A65058" w:rsidP="004D5646">
      <w:pPr>
        <w:spacing w:after="0" w:line="240" w:lineRule="auto"/>
        <w:rPr>
          <w:rFonts w:ascii="Times New Roman" w:hAnsi="Times New Roman" w:cs="Times New Roman"/>
          <w:sz w:val="24"/>
          <w:szCs w:val="24"/>
        </w:rPr>
      </w:pPr>
      <w:r>
        <w:rPr>
          <w:rFonts w:ascii="Times New Roman" w:hAnsi="Times New Roman" w:cs="Times New Roman"/>
          <w:sz w:val="24"/>
          <w:szCs w:val="24"/>
        </w:rPr>
        <w:t>Ballard, G.</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G.R. </w:t>
      </w:r>
      <w:proofErr w:type="spellStart"/>
      <w:r w:rsidRPr="00692BEF">
        <w:rPr>
          <w:rFonts w:ascii="Times New Roman" w:hAnsi="Times New Roman" w:cs="Times New Roman"/>
          <w:sz w:val="24"/>
          <w:szCs w:val="24"/>
        </w:rPr>
        <w:t>Geupel</w:t>
      </w:r>
      <w:proofErr w:type="spellEnd"/>
      <w:r w:rsidRPr="00692BEF">
        <w:rPr>
          <w:rFonts w:ascii="Times New Roman" w:hAnsi="Times New Roman" w:cs="Times New Roman"/>
          <w:sz w:val="24"/>
          <w:szCs w:val="24"/>
        </w:rPr>
        <w:t xml:space="preserve">, and </w:t>
      </w:r>
      <w:r>
        <w:rPr>
          <w:rFonts w:ascii="Times New Roman" w:hAnsi="Times New Roman" w:cs="Times New Roman"/>
          <w:sz w:val="24"/>
          <w:szCs w:val="24"/>
        </w:rPr>
        <w:t xml:space="preserve">N. Nur. </w:t>
      </w:r>
      <w:r w:rsidRPr="00692BEF">
        <w:rPr>
          <w:rFonts w:ascii="Times New Roman" w:hAnsi="Times New Roman" w:cs="Times New Roman"/>
          <w:sz w:val="24"/>
          <w:szCs w:val="24"/>
        </w:rPr>
        <w:t xml:space="preserve">2004. Influence of </w:t>
      </w:r>
      <w:proofErr w:type="spellStart"/>
      <w:r w:rsidRPr="00692BEF">
        <w:rPr>
          <w:rFonts w:ascii="Times New Roman" w:hAnsi="Times New Roman" w:cs="Times New Roman"/>
          <w:sz w:val="24"/>
          <w:szCs w:val="24"/>
        </w:rPr>
        <w:t>mistnetting</w:t>
      </w:r>
      <w:proofErr w:type="spellEnd"/>
      <w:r w:rsidRPr="00692BEF">
        <w:rPr>
          <w:rFonts w:ascii="Times New Roman" w:hAnsi="Times New Roman" w:cs="Times New Roman"/>
          <w:sz w:val="24"/>
          <w:szCs w:val="24"/>
        </w:rPr>
        <w:t xml:space="preserve"> intensity on demographic investigations of avian populations. </w:t>
      </w:r>
      <w:r>
        <w:rPr>
          <w:rFonts w:ascii="Times New Roman" w:hAnsi="Times New Roman" w:cs="Times New Roman"/>
          <w:iCs/>
          <w:sz w:val="24"/>
          <w:szCs w:val="24"/>
        </w:rPr>
        <w:t>Studies in Avian Biology</w:t>
      </w:r>
      <w:r w:rsidRPr="00692BEF">
        <w:rPr>
          <w:rFonts w:ascii="Times New Roman" w:hAnsi="Times New Roman" w:cs="Times New Roman"/>
          <w:sz w:val="24"/>
          <w:szCs w:val="24"/>
        </w:rPr>
        <w:t xml:space="preserve"> </w:t>
      </w:r>
      <w:r w:rsidRPr="00692BEF">
        <w:rPr>
          <w:rFonts w:ascii="Times New Roman" w:hAnsi="Times New Roman" w:cs="Times New Roman"/>
          <w:iCs/>
          <w:sz w:val="24"/>
          <w:szCs w:val="24"/>
        </w:rPr>
        <w:t>29</w:t>
      </w:r>
      <w:r>
        <w:rPr>
          <w:rFonts w:ascii="Times New Roman" w:hAnsi="Times New Roman" w:cs="Times New Roman"/>
          <w:sz w:val="24"/>
          <w:szCs w:val="24"/>
        </w:rPr>
        <w:t>:</w:t>
      </w:r>
      <w:r w:rsidRPr="00692BEF">
        <w:rPr>
          <w:rFonts w:ascii="Times New Roman" w:hAnsi="Times New Roman" w:cs="Times New Roman"/>
          <w:sz w:val="24"/>
          <w:szCs w:val="24"/>
        </w:rPr>
        <w:t>21-27.</w:t>
      </w:r>
    </w:p>
    <w:p w14:paraId="7344DB09"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p>
    <w:p w14:paraId="3393D511" w14:textId="77777777" w:rsidR="00A65058" w:rsidRPr="00F80AA4" w:rsidRDefault="00A65058" w:rsidP="00A65058">
      <w:pPr>
        <w:autoSpaceDE w:val="0"/>
        <w:autoSpaceDN w:val="0"/>
        <w:adjustRightInd w:val="0"/>
        <w:spacing w:after="0" w:line="240" w:lineRule="auto"/>
        <w:rPr>
          <w:rFonts w:ascii="Times New Roman" w:hAnsi="Times New Roman" w:cs="Times New Roman"/>
          <w:sz w:val="24"/>
          <w:szCs w:val="24"/>
          <w:lang w:val="de-DE"/>
          <w:rPrChange w:id="125" w:author="Microsoft Office User" w:date="2021-02-07T08:20:00Z">
            <w:rPr>
              <w:rFonts w:ascii="Times New Roman" w:hAnsi="Times New Roman" w:cs="Times New Roman"/>
              <w:sz w:val="24"/>
              <w:szCs w:val="24"/>
            </w:rPr>
          </w:rPrChange>
        </w:rPr>
      </w:pPr>
      <w:r w:rsidRPr="00692BEF">
        <w:rPr>
          <w:rFonts w:ascii="Times New Roman" w:hAnsi="Times New Roman" w:cs="Times New Roman"/>
          <w:sz w:val="24"/>
          <w:szCs w:val="24"/>
        </w:rPr>
        <w:t>Barnett</w:t>
      </w:r>
      <w:r>
        <w:rPr>
          <w:rFonts w:ascii="Times New Roman" w:hAnsi="Times New Roman" w:cs="Times New Roman"/>
          <w:sz w:val="24"/>
          <w:szCs w:val="24"/>
        </w:rPr>
        <w:t>, T.P., J.C.</w:t>
      </w:r>
      <w:r w:rsidRPr="00692BEF">
        <w:rPr>
          <w:rFonts w:ascii="Times New Roman" w:hAnsi="Times New Roman" w:cs="Times New Roman"/>
          <w:sz w:val="24"/>
          <w:szCs w:val="24"/>
        </w:rPr>
        <w:t xml:space="preserve"> Adam, and </w:t>
      </w:r>
      <w:r>
        <w:rPr>
          <w:rFonts w:ascii="Times New Roman" w:hAnsi="Times New Roman" w:cs="Times New Roman"/>
          <w:sz w:val="24"/>
          <w:szCs w:val="24"/>
        </w:rPr>
        <w:t>D.P.</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Lettenmaier</w:t>
      </w:r>
      <w:proofErr w:type="spellEnd"/>
      <w:r>
        <w:rPr>
          <w:rFonts w:ascii="Times New Roman" w:hAnsi="Times New Roman" w:cs="Times New Roman"/>
          <w:sz w:val="24"/>
          <w:szCs w:val="24"/>
        </w:rPr>
        <w:t xml:space="preserve">. 2005. Potential </w:t>
      </w:r>
      <w:r w:rsidRPr="00692BEF">
        <w:rPr>
          <w:rFonts w:ascii="Times New Roman" w:hAnsi="Times New Roman" w:cs="Times New Roman"/>
          <w:sz w:val="24"/>
          <w:szCs w:val="24"/>
        </w:rPr>
        <w:t>impacts of a warming climate on wate</w:t>
      </w:r>
      <w:r>
        <w:rPr>
          <w:rFonts w:ascii="Times New Roman" w:hAnsi="Times New Roman" w:cs="Times New Roman"/>
          <w:sz w:val="24"/>
          <w:szCs w:val="24"/>
        </w:rPr>
        <w:t xml:space="preserve">r availability in snow dominated regions. </w:t>
      </w:r>
      <w:r w:rsidRPr="00F80AA4">
        <w:rPr>
          <w:rFonts w:ascii="Times New Roman" w:hAnsi="Times New Roman" w:cs="Times New Roman"/>
          <w:sz w:val="24"/>
          <w:szCs w:val="24"/>
          <w:lang w:val="de-DE"/>
          <w:rPrChange w:id="126" w:author="Microsoft Office User" w:date="2021-02-07T08:20:00Z">
            <w:rPr>
              <w:rFonts w:ascii="Times New Roman" w:hAnsi="Times New Roman" w:cs="Times New Roman"/>
              <w:sz w:val="24"/>
              <w:szCs w:val="24"/>
            </w:rPr>
          </w:rPrChange>
        </w:rPr>
        <w:t>Nature 438:303–309.</w:t>
      </w:r>
      <w:r w:rsidRPr="00F80AA4">
        <w:rPr>
          <w:rFonts w:ascii="Times New Roman" w:hAnsi="Times New Roman" w:cs="Times New Roman"/>
          <w:sz w:val="24"/>
          <w:szCs w:val="24"/>
          <w:lang w:val="de-DE"/>
          <w:rPrChange w:id="127" w:author="Microsoft Office User" w:date="2021-02-07T08:20:00Z">
            <w:rPr>
              <w:rFonts w:ascii="Times New Roman" w:hAnsi="Times New Roman" w:cs="Times New Roman"/>
              <w:sz w:val="24"/>
              <w:szCs w:val="24"/>
            </w:rPr>
          </w:rPrChange>
        </w:rPr>
        <w:br/>
      </w:r>
    </w:p>
    <w:p w14:paraId="4961BD20"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r w:rsidRPr="00F80AA4">
        <w:rPr>
          <w:rFonts w:ascii="Times New Roman" w:eastAsia="Times New Roman" w:hAnsi="Times New Roman" w:cs="Times New Roman"/>
          <w:sz w:val="24"/>
          <w:szCs w:val="24"/>
          <w:lang w:val="de-DE"/>
          <w:rPrChange w:id="128" w:author="Microsoft Office User" w:date="2021-02-07T08:20:00Z">
            <w:rPr>
              <w:rFonts w:ascii="Times New Roman" w:eastAsia="Times New Roman" w:hAnsi="Times New Roman" w:cs="Times New Roman"/>
              <w:sz w:val="24"/>
              <w:szCs w:val="24"/>
              <w:lang w:val="en"/>
            </w:rPr>
          </w:rPrChange>
        </w:rPr>
        <w:t xml:space="preserve">Beaumont, L.J., A. Pitman, S. Perkins, N. Zimmermann, N.G. </w:t>
      </w:r>
      <w:proofErr w:type="spellStart"/>
      <w:r w:rsidRPr="00F80AA4">
        <w:rPr>
          <w:rFonts w:ascii="Times New Roman" w:eastAsia="Times New Roman" w:hAnsi="Times New Roman" w:cs="Times New Roman"/>
          <w:sz w:val="24"/>
          <w:szCs w:val="24"/>
          <w:lang w:val="de-DE"/>
          <w:rPrChange w:id="129" w:author="Microsoft Office User" w:date="2021-02-07T08:20:00Z">
            <w:rPr>
              <w:rFonts w:ascii="Times New Roman" w:eastAsia="Times New Roman" w:hAnsi="Times New Roman" w:cs="Times New Roman"/>
              <w:sz w:val="24"/>
              <w:szCs w:val="24"/>
              <w:lang w:val="en"/>
            </w:rPr>
          </w:rPrChange>
        </w:rPr>
        <w:t>Yoccoz</w:t>
      </w:r>
      <w:proofErr w:type="spellEnd"/>
      <w:r w:rsidRPr="00F80AA4">
        <w:rPr>
          <w:rFonts w:ascii="Times New Roman" w:eastAsia="Times New Roman" w:hAnsi="Times New Roman" w:cs="Times New Roman"/>
          <w:sz w:val="24"/>
          <w:szCs w:val="24"/>
          <w:lang w:val="de-DE"/>
          <w:rPrChange w:id="130" w:author="Microsoft Office User" w:date="2021-02-07T08:20:00Z">
            <w:rPr>
              <w:rFonts w:ascii="Times New Roman" w:eastAsia="Times New Roman" w:hAnsi="Times New Roman" w:cs="Times New Roman"/>
              <w:sz w:val="24"/>
              <w:szCs w:val="24"/>
              <w:lang w:val="en"/>
            </w:rPr>
          </w:rPrChange>
        </w:rPr>
        <w:t xml:space="preserve">, et al. 2011. </w:t>
      </w:r>
      <w:r w:rsidRPr="00692BEF">
        <w:rPr>
          <w:rFonts w:ascii="Times New Roman" w:eastAsia="Times New Roman" w:hAnsi="Times New Roman" w:cs="Times New Roman"/>
          <w:sz w:val="24"/>
          <w:szCs w:val="24"/>
          <w:lang w:val="en"/>
        </w:rPr>
        <w:t xml:space="preserve">Impacts of climate change on the world's most exceptional ecoregions. </w:t>
      </w:r>
      <w:r>
        <w:rPr>
          <w:rFonts w:ascii="Times New Roman" w:hAnsi="Times New Roman" w:cs="Times New Roman"/>
          <w:sz w:val="24"/>
          <w:szCs w:val="24"/>
        </w:rPr>
        <w:t xml:space="preserve">Proc Natl. </w:t>
      </w:r>
      <w:r w:rsidRPr="00692BEF">
        <w:rPr>
          <w:rFonts w:ascii="Times New Roman" w:hAnsi="Times New Roman" w:cs="Times New Roman"/>
          <w:sz w:val="24"/>
          <w:szCs w:val="24"/>
        </w:rPr>
        <w:t>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w:t>
      </w:r>
      <w:r w:rsidRPr="00692BEF">
        <w:rPr>
          <w:rFonts w:ascii="Times New Roman" w:hAnsi="Times New Roman" w:cs="Times New Roman"/>
          <w:sz w:val="24"/>
          <w:szCs w:val="24"/>
        </w:rPr>
        <w:t xml:space="preserve"> USA</w:t>
      </w:r>
      <w:r>
        <w:rPr>
          <w:rFonts w:ascii="Times New Roman" w:eastAsia="Times New Roman" w:hAnsi="Times New Roman" w:cs="Times New Roman"/>
          <w:sz w:val="24"/>
          <w:szCs w:val="24"/>
          <w:lang w:val="en"/>
        </w:rPr>
        <w:t xml:space="preserve"> </w:t>
      </w:r>
      <w:r w:rsidRPr="00692BEF">
        <w:rPr>
          <w:rFonts w:ascii="Times New Roman" w:eastAsia="Times New Roman" w:hAnsi="Times New Roman" w:cs="Times New Roman"/>
          <w:sz w:val="24"/>
          <w:szCs w:val="24"/>
          <w:lang w:val="en"/>
        </w:rPr>
        <w:t>108:2306–2311.</w:t>
      </w:r>
    </w:p>
    <w:p w14:paraId="45A14732"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57352972" w14:textId="77777777" w:rsidR="00A65058" w:rsidRPr="00BB26BD" w:rsidRDefault="00A65058" w:rsidP="00A65058">
      <w:pPr>
        <w:spacing w:after="0" w:line="240" w:lineRule="auto"/>
        <w:rPr>
          <w:rFonts w:ascii="Times New Roman" w:eastAsia="Times New Roman" w:hAnsi="Times New Roman" w:cs="Times New Roman"/>
          <w:color w:val="222222"/>
          <w:sz w:val="24"/>
          <w:szCs w:val="24"/>
        </w:rPr>
      </w:pPr>
      <w:r w:rsidRPr="00F2665A">
        <w:rPr>
          <w:rFonts w:ascii="Times New Roman" w:eastAsia="Times New Roman" w:hAnsi="Times New Roman" w:cs="Times New Roman"/>
          <w:color w:val="222222"/>
          <w:sz w:val="24"/>
          <w:szCs w:val="24"/>
        </w:rPr>
        <w:t xml:space="preserve">Bergstrom, D.M., </w:t>
      </w:r>
      <w:r>
        <w:rPr>
          <w:rFonts w:ascii="Times New Roman" w:eastAsia="Times New Roman" w:hAnsi="Times New Roman" w:cs="Times New Roman"/>
          <w:color w:val="222222"/>
          <w:sz w:val="24"/>
          <w:szCs w:val="24"/>
        </w:rPr>
        <w:t xml:space="preserve">P.K. </w:t>
      </w:r>
      <w:proofErr w:type="spellStart"/>
      <w:r w:rsidRPr="00F2665A">
        <w:rPr>
          <w:rFonts w:ascii="Times New Roman" w:eastAsia="Times New Roman" w:hAnsi="Times New Roman" w:cs="Times New Roman"/>
          <w:color w:val="222222"/>
          <w:sz w:val="24"/>
          <w:szCs w:val="24"/>
        </w:rPr>
        <w:t>Bricher</w:t>
      </w:r>
      <w:proofErr w:type="spellEnd"/>
      <w:r w:rsidRPr="00F2665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B.</w:t>
      </w:r>
      <w:r w:rsidRPr="00F2665A">
        <w:rPr>
          <w:rFonts w:ascii="Times New Roman" w:eastAsia="Times New Roman" w:hAnsi="Times New Roman" w:cs="Times New Roman"/>
          <w:color w:val="222222"/>
          <w:sz w:val="24"/>
          <w:szCs w:val="24"/>
        </w:rPr>
        <w:t xml:space="preserve"> Raymond, </w:t>
      </w:r>
      <w:r>
        <w:rPr>
          <w:rFonts w:ascii="Times New Roman" w:eastAsia="Times New Roman" w:hAnsi="Times New Roman" w:cs="Times New Roman"/>
          <w:color w:val="222222"/>
          <w:sz w:val="24"/>
          <w:szCs w:val="24"/>
        </w:rPr>
        <w:t>A.</w:t>
      </w:r>
      <w:r w:rsidRPr="00F2665A">
        <w:rPr>
          <w:rFonts w:ascii="Times New Roman" w:eastAsia="Times New Roman" w:hAnsi="Times New Roman" w:cs="Times New Roman"/>
          <w:color w:val="222222"/>
          <w:sz w:val="24"/>
          <w:szCs w:val="24"/>
        </w:rPr>
        <w:t xml:space="preserve"> </w:t>
      </w:r>
      <w:proofErr w:type="spellStart"/>
      <w:r w:rsidRPr="00F2665A">
        <w:rPr>
          <w:rFonts w:ascii="Times New Roman" w:eastAsia="Times New Roman" w:hAnsi="Times New Roman" w:cs="Times New Roman"/>
          <w:color w:val="222222"/>
          <w:sz w:val="24"/>
          <w:szCs w:val="24"/>
        </w:rPr>
        <w:t>Terauds</w:t>
      </w:r>
      <w:proofErr w:type="spellEnd"/>
      <w:r w:rsidRPr="00F2665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D.</w:t>
      </w:r>
      <w:r w:rsidRPr="00F2665A">
        <w:rPr>
          <w:rFonts w:ascii="Times New Roman" w:eastAsia="Times New Roman" w:hAnsi="Times New Roman" w:cs="Times New Roman"/>
          <w:color w:val="222222"/>
          <w:sz w:val="24"/>
          <w:szCs w:val="24"/>
        </w:rPr>
        <w:t xml:space="preserve"> </w:t>
      </w:r>
      <w:proofErr w:type="spellStart"/>
      <w:r w:rsidRPr="00F2665A">
        <w:rPr>
          <w:rFonts w:ascii="Times New Roman" w:eastAsia="Times New Roman" w:hAnsi="Times New Roman" w:cs="Times New Roman"/>
          <w:color w:val="222222"/>
          <w:sz w:val="24"/>
          <w:szCs w:val="24"/>
        </w:rPr>
        <w:t>Doley</w:t>
      </w:r>
      <w:proofErr w:type="spellEnd"/>
      <w:r w:rsidRPr="00F2665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M.A.</w:t>
      </w:r>
      <w:r w:rsidRPr="00F2665A">
        <w:rPr>
          <w:rFonts w:ascii="Times New Roman" w:eastAsia="Times New Roman" w:hAnsi="Times New Roman" w:cs="Times New Roman"/>
          <w:color w:val="222222"/>
          <w:sz w:val="24"/>
          <w:szCs w:val="24"/>
        </w:rPr>
        <w:t xml:space="preserve"> </w:t>
      </w:r>
      <w:proofErr w:type="spellStart"/>
      <w:r w:rsidRPr="00F2665A">
        <w:rPr>
          <w:rFonts w:ascii="Times New Roman" w:eastAsia="Times New Roman" w:hAnsi="Times New Roman" w:cs="Times New Roman"/>
          <w:color w:val="222222"/>
          <w:sz w:val="24"/>
          <w:szCs w:val="24"/>
        </w:rPr>
        <w:t>McGeoch</w:t>
      </w:r>
      <w:proofErr w:type="spellEnd"/>
      <w:r w:rsidRPr="00F2665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J. </w:t>
      </w:r>
      <w:proofErr w:type="spellStart"/>
      <w:r>
        <w:rPr>
          <w:rFonts w:ascii="Times New Roman" w:eastAsia="Times New Roman" w:hAnsi="Times New Roman" w:cs="Times New Roman"/>
          <w:color w:val="222222"/>
          <w:sz w:val="24"/>
          <w:szCs w:val="24"/>
        </w:rPr>
        <w:t>Whinam</w:t>
      </w:r>
      <w:proofErr w:type="spellEnd"/>
      <w:r>
        <w:rPr>
          <w:rFonts w:ascii="Times New Roman" w:eastAsia="Times New Roman" w:hAnsi="Times New Roman" w:cs="Times New Roman"/>
          <w:color w:val="222222"/>
          <w:sz w:val="24"/>
          <w:szCs w:val="24"/>
        </w:rPr>
        <w:t xml:space="preserve">, M. </w:t>
      </w:r>
      <w:r w:rsidRPr="00F2665A">
        <w:rPr>
          <w:rFonts w:ascii="Times New Roman" w:eastAsia="Times New Roman" w:hAnsi="Times New Roman" w:cs="Times New Roman"/>
          <w:color w:val="222222"/>
          <w:sz w:val="24"/>
          <w:szCs w:val="24"/>
        </w:rPr>
        <w:t xml:space="preserve">Glen, </w:t>
      </w:r>
      <w:r>
        <w:rPr>
          <w:rFonts w:ascii="Times New Roman" w:eastAsia="Times New Roman" w:hAnsi="Times New Roman" w:cs="Times New Roman"/>
          <w:color w:val="222222"/>
          <w:sz w:val="24"/>
          <w:szCs w:val="24"/>
        </w:rPr>
        <w:t>Z.</w:t>
      </w:r>
      <w:r w:rsidRPr="00F2665A">
        <w:rPr>
          <w:rFonts w:ascii="Times New Roman" w:eastAsia="Times New Roman" w:hAnsi="Times New Roman" w:cs="Times New Roman"/>
          <w:color w:val="222222"/>
          <w:sz w:val="24"/>
          <w:szCs w:val="24"/>
        </w:rPr>
        <w:t xml:space="preserve"> Yuan, </w:t>
      </w:r>
      <w:r>
        <w:rPr>
          <w:rFonts w:ascii="Times New Roman" w:eastAsia="Times New Roman" w:hAnsi="Times New Roman" w:cs="Times New Roman"/>
          <w:color w:val="222222"/>
          <w:sz w:val="24"/>
          <w:szCs w:val="24"/>
        </w:rPr>
        <w:t>K.</w:t>
      </w:r>
      <w:r w:rsidRPr="00F2665A">
        <w:rPr>
          <w:rFonts w:ascii="Times New Roman" w:eastAsia="Times New Roman" w:hAnsi="Times New Roman" w:cs="Times New Roman"/>
          <w:color w:val="222222"/>
          <w:sz w:val="24"/>
          <w:szCs w:val="24"/>
        </w:rPr>
        <w:t xml:space="preserve"> Kiefer, and </w:t>
      </w:r>
      <w:r>
        <w:rPr>
          <w:rFonts w:ascii="Times New Roman" w:eastAsia="Times New Roman" w:hAnsi="Times New Roman" w:cs="Times New Roman"/>
          <w:color w:val="222222"/>
          <w:sz w:val="24"/>
          <w:szCs w:val="24"/>
        </w:rPr>
        <w:t xml:space="preserve">J.D. Shaw. </w:t>
      </w:r>
      <w:r w:rsidRPr="00F2665A">
        <w:rPr>
          <w:rFonts w:ascii="Times New Roman" w:eastAsia="Times New Roman" w:hAnsi="Times New Roman" w:cs="Times New Roman"/>
          <w:color w:val="222222"/>
          <w:sz w:val="24"/>
          <w:szCs w:val="24"/>
        </w:rPr>
        <w:t>2015. Rapid collapse of a sub</w:t>
      </w:r>
      <w:r w:rsidRPr="00F2665A">
        <w:rPr>
          <w:rFonts w:ascii="Cambria Math" w:eastAsia="Times New Roman" w:hAnsi="Cambria Math" w:cs="Cambria Math"/>
          <w:color w:val="222222"/>
          <w:sz w:val="24"/>
          <w:szCs w:val="24"/>
        </w:rPr>
        <w:t>‐</w:t>
      </w:r>
      <w:r w:rsidRPr="00F2665A">
        <w:rPr>
          <w:rFonts w:ascii="Times New Roman" w:eastAsia="Times New Roman" w:hAnsi="Times New Roman" w:cs="Times New Roman"/>
          <w:color w:val="222222"/>
          <w:sz w:val="24"/>
          <w:szCs w:val="24"/>
        </w:rPr>
        <w:t xml:space="preserve">Antarctic alpine </w:t>
      </w:r>
      <w:r w:rsidRPr="00BB26BD">
        <w:rPr>
          <w:rFonts w:ascii="Times New Roman" w:eastAsia="Times New Roman" w:hAnsi="Times New Roman" w:cs="Times New Roman"/>
          <w:color w:val="222222"/>
          <w:sz w:val="24"/>
          <w:szCs w:val="24"/>
        </w:rPr>
        <w:t xml:space="preserve">ecosystem: the role of climate and pathogens. </w:t>
      </w:r>
      <w:r w:rsidRPr="00BB26BD">
        <w:rPr>
          <w:rFonts w:ascii="Times New Roman" w:eastAsia="Times New Roman" w:hAnsi="Times New Roman" w:cs="Times New Roman"/>
          <w:iCs/>
          <w:color w:val="222222"/>
          <w:sz w:val="24"/>
          <w:szCs w:val="24"/>
        </w:rPr>
        <w:t>Journal of Applied Ecology</w:t>
      </w:r>
      <w:r w:rsidRPr="00BB26BD">
        <w:rPr>
          <w:rFonts w:ascii="Times New Roman" w:eastAsia="Times New Roman" w:hAnsi="Times New Roman" w:cs="Times New Roman"/>
          <w:color w:val="222222"/>
          <w:sz w:val="24"/>
          <w:szCs w:val="24"/>
        </w:rPr>
        <w:t xml:space="preserve"> </w:t>
      </w:r>
      <w:r w:rsidRPr="00BB26BD">
        <w:rPr>
          <w:rFonts w:ascii="Times New Roman" w:eastAsia="Times New Roman" w:hAnsi="Times New Roman" w:cs="Times New Roman"/>
          <w:iCs/>
          <w:color w:val="222222"/>
          <w:sz w:val="24"/>
          <w:szCs w:val="24"/>
        </w:rPr>
        <w:t>52</w:t>
      </w:r>
      <w:r w:rsidRPr="00BB26BD">
        <w:rPr>
          <w:rFonts w:ascii="Times New Roman" w:eastAsia="Times New Roman" w:hAnsi="Times New Roman" w:cs="Times New Roman"/>
          <w:color w:val="222222"/>
          <w:sz w:val="24"/>
          <w:szCs w:val="24"/>
        </w:rPr>
        <w:t>:774</w:t>
      </w:r>
      <w:r w:rsidRPr="00BB26BD">
        <w:rPr>
          <w:rFonts w:ascii="Times New Roman" w:hAnsi="Times New Roman" w:cs="Times New Roman"/>
          <w:sz w:val="24"/>
          <w:szCs w:val="24"/>
        </w:rPr>
        <w:t>–</w:t>
      </w:r>
      <w:r w:rsidRPr="00BB26BD">
        <w:rPr>
          <w:rFonts w:ascii="Times New Roman" w:eastAsia="Times New Roman" w:hAnsi="Times New Roman" w:cs="Times New Roman"/>
          <w:color w:val="222222"/>
          <w:sz w:val="24"/>
          <w:szCs w:val="24"/>
        </w:rPr>
        <w:t>783.</w:t>
      </w:r>
    </w:p>
    <w:p w14:paraId="2D83E3EA" w14:textId="77777777" w:rsidR="004A6A81" w:rsidRPr="00BB26BD" w:rsidRDefault="004A6A81" w:rsidP="00A65058">
      <w:pPr>
        <w:autoSpaceDE w:val="0"/>
        <w:autoSpaceDN w:val="0"/>
        <w:adjustRightInd w:val="0"/>
        <w:spacing w:after="0" w:line="240" w:lineRule="auto"/>
        <w:rPr>
          <w:rFonts w:ascii="Times New Roman" w:hAnsi="Times New Roman" w:cs="Times New Roman"/>
          <w:sz w:val="24"/>
          <w:szCs w:val="24"/>
        </w:rPr>
      </w:pPr>
    </w:p>
    <w:p w14:paraId="37CB5842" w14:textId="77777777" w:rsidR="00BB26BD" w:rsidRPr="00BB26BD" w:rsidRDefault="00BB26BD" w:rsidP="00D978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Blake</w:t>
      </w:r>
      <w:r w:rsidRPr="00BB26BD">
        <w:rPr>
          <w:rFonts w:ascii="Times New Roman" w:hAnsi="Times New Roman" w:cs="Times New Roman"/>
          <w:sz w:val="24"/>
          <w:szCs w:val="24"/>
        </w:rPr>
        <w:t xml:space="preserve">, J. G. </w:t>
      </w:r>
      <w:r>
        <w:rPr>
          <w:rFonts w:ascii="Times New Roman" w:hAnsi="Times New Roman" w:cs="Times New Roman"/>
          <w:sz w:val="24"/>
          <w:szCs w:val="24"/>
        </w:rPr>
        <w:t>and</w:t>
      </w:r>
      <w:r w:rsidRPr="00BB26BD">
        <w:rPr>
          <w:rFonts w:ascii="Times New Roman" w:hAnsi="Times New Roman" w:cs="Times New Roman"/>
          <w:sz w:val="24"/>
          <w:szCs w:val="24"/>
        </w:rPr>
        <w:t xml:space="preserve"> B. A. </w:t>
      </w:r>
      <w:r>
        <w:rPr>
          <w:rFonts w:ascii="Times New Roman" w:hAnsi="Times New Roman" w:cs="Times New Roman"/>
          <w:sz w:val="24"/>
          <w:szCs w:val="24"/>
        </w:rPr>
        <w:t>Loiselle</w:t>
      </w:r>
      <w:r w:rsidRPr="00BB26BD">
        <w:rPr>
          <w:rFonts w:ascii="Times New Roman" w:hAnsi="Times New Roman" w:cs="Times New Roman"/>
          <w:sz w:val="24"/>
          <w:szCs w:val="24"/>
        </w:rPr>
        <w:t xml:space="preserve">. 2015. Enigmatic declines in bird numbers in lowland forest of eastern Ecuador may be a consequence of climate change. </w:t>
      </w:r>
      <w:proofErr w:type="spellStart"/>
      <w:r w:rsidRPr="00BB26BD">
        <w:rPr>
          <w:rFonts w:ascii="Times New Roman" w:hAnsi="Times New Roman" w:cs="Times New Roman"/>
          <w:sz w:val="24"/>
          <w:szCs w:val="24"/>
        </w:rPr>
        <w:t>PeerJ</w:t>
      </w:r>
      <w:proofErr w:type="spellEnd"/>
      <w:r w:rsidRPr="00BB26BD">
        <w:rPr>
          <w:rFonts w:ascii="Times New Roman" w:hAnsi="Times New Roman" w:cs="Times New Roman"/>
          <w:sz w:val="24"/>
          <w:szCs w:val="24"/>
        </w:rPr>
        <w:t xml:space="preserve"> 3:e1177</w:t>
      </w:r>
    </w:p>
    <w:p w14:paraId="0F05A410" w14:textId="77777777" w:rsidR="00BB26BD" w:rsidRPr="00BB26BD" w:rsidRDefault="00BB26BD" w:rsidP="00D978A0">
      <w:pPr>
        <w:autoSpaceDE w:val="0"/>
        <w:autoSpaceDN w:val="0"/>
        <w:adjustRightInd w:val="0"/>
        <w:spacing w:after="0" w:line="240" w:lineRule="auto"/>
        <w:rPr>
          <w:rFonts w:ascii="Times New Roman" w:hAnsi="Times New Roman" w:cs="Times New Roman"/>
          <w:sz w:val="24"/>
          <w:szCs w:val="24"/>
        </w:rPr>
      </w:pPr>
    </w:p>
    <w:p w14:paraId="6673A33F" w14:textId="77777777" w:rsidR="00D978A0" w:rsidRPr="00D978A0" w:rsidRDefault="00D978A0" w:rsidP="00D978A0">
      <w:pPr>
        <w:autoSpaceDE w:val="0"/>
        <w:autoSpaceDN w:val="0"/>
        <w:adjustRightInd w:val="0"/>
        <w:spacing w:after="0" w:line="240" w:lineRule="auto"/>
        <w:rPr>
          <w:rFonts w:ascii="Times New Roman" w:hAnsi="Times New Roman" w:cs="Times New Roman"/>
          <w:sz w:val="24"/>
          <w:szCs w:val="24"/>
        </w:rPr>
      </w:pPr>
      <w:r w:rsidRPr="00BB26BD">
        <w:rPr>
          <w:rFonts w:ascii="Times New Roman" w:hAnsi="Times New Roman" w:cs="Times New Roman"/>
          <w:color w:val="222222"/>
          <w:sz w:val="24"/>
          <w:szCs w:val="24"/>
          <w:shd w:val="clear" w:color="auto" w:fill="FFFFFF"/>
        </w:rPr>
        <w:t>Blake, J.G. and Loiselle, B.A., 2016. Long-term changes in composition of bird communities at</w:t>
      </w:r>
      <w:r w:rsidRPr="009553ED">
        <w:rPr>
          <w:rFonts w:ascii="Times New Roman" w:hAnsi="Times New Roman" w:cs="Times New Roman"/>
          <w:color w:val="222222"/>
          <w:sz w:val="24"/>
          <w:szCs w:val="24"/>
          <w:shd w:val="clear" w:color="auto" w:fill="FFFFFF"/>
        </w:rPr>
        <w:t xml:space="preserve"> an “undisturbed” site in eastern Ecuador. </w:t>
      </w:r>
      <w:r w:rsidRPr="009553ED">
        <w:rPr>
          <w:rFonts w:ascii="Times New Roman" w:hAnsi="Times New Roman" w:cs="Times New Roman"/>
          <w:i/>
          <w:iCs/>
          <w:color w:val="222222"/>
          <w:sz w:val="24"/>
          <w:szCs w:val="24"/>
          <w:shd w:val="clear" w:color="auto" w:fill="FFFFFF"/>
        </w:rPr>
        <w:t>The Wilson Journal of Ornithology</w:t>
      </w:r>
      <w:r w:rsidRPr="009553ED">
        <w:rPr>
          <w:rFonts w:ascii="Times New Roman" w:hAnsi="Times New Roman" w:cs="Times New Roman"/>
          <w:color w:val="222222"/>
          <w:sz w:val="24"/>
          <w:szCs w:val="24"/>
          <w:shd w:val="clear" w:color="auto" w:fill="FFFFFF"/>
        </w:rPr>
        <w:t>, </w:t>
      </w:r>
      <w:r w:rsidRPr="009553ED">
        <w:rPr>
          <w:rFonts w:ascii="Times New Roman" w:hAnsi="Times New Roman" w:cs="Times New Roman"/>
          <w:i/>
          <w:iCs/>
          <w:color w:val="222222"/>
          <w:sz w:val="24"/>
          <w:szCs w:val="24"/>
          <w:shd w:val="clear" w:color="auto" w:fill="FFFFFF"/>
        </w:rPr>
        <w:t>128</w:t>
      </w:r>
      <w:r w:rsidRPr="009553ED">
        <w:rPr>
          <w:rFonts w:ascii="Times New Roman" w:hAnsi="Times New Roman" w:cs="Times New Roman"/>
          <w:color w:val="222222"/>
          <w:sz w:val="24"/>
          <w:szCs w:val="24"/>
          <w:shd w:val="clear" w:color="auto" w:fill="FFFFFF"/>
        </w:rPr>
        <w:t>(2), pp.255-267.</w:t>
      </w:r>
    </w:p>
    <w:p w14:paraId="7D4A92E2" w14:textId="77777777" w:rsidR="00D978A0" w:rsidRPr="008751EF" w:rsidRDefault="00D978A0" w:rsidP="00A65058">
      <w:pPr>
        <w:autoSpaceDE w:val="0"/>
        <w:autoSpaceDN w:val="0"/>
        <w:adjustRightInd w:val="0"/>
        <w:spacing w:after="0" w:line="240" w:lineRule="auto"/>
        <w:rPr>
          <w:rFonts w:ascii="Times New Roman" w:hAnsi="Times New Roman" w:cs="Times New Roman"/>
          <w:sz w:val="24"/>
          <w:szCs w:val="24"/>
        </w:rPr>
      </w:pPr>
    </w:p>
    <w:p w14:paraId="30F1D0A1" w14:textId="77777777" w:rsidR="004D5646" w:rsidRPr="008751EF" w:rsidRDefault="008751EF" w:rsidP="004D56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Blake</w:t>
      </w:r>
      <w:r w:rsidR="004D5646" w:rsidRPr="008751EF">
        <w:rPr>
          <w:rFonts w:ascii="Times New Roman" w:hAnsi="Times New Roman" w:cs="Times New Roman"/>
          <w:sz w:val="24"/>
          <w:szCs w:val="24"/>
        </w:rPr>
        <w:t xml:space="preserve">, J. G., J. M. </w:t>
      </w:r>
      <w:proofErr w:type="spellStart"/>
      <w:r>
        <w:rPr>
          <w:rFonts w:ascii="Times New Roman" w:hAnsi="Times New Roman" w:cs="Times New Roman"/>
          <w:sz w:val="24"/>
          <w:szCs w:val="24"/>
        </w:rPr>
        <w:t>Hanowski</w:t>
      </w:r>
      <w:proofErr w:type="spellEnd"/>
      <w:r w:rsidR="004D5646" w:rsidRPr="008751EF">
        <w:rPr>
          <w:rFonts w:ascii="Times New Roman" w:hAnsi="Times New Roman" w:cs="Times New Roman"/>
          <w:sz w:val="24"/>
          <w:szCs w:val="24"/>
        </w:rPr>
        <w:t xml:space="preserve">, G. J. </w:t>
      </w:r>
      <w:r>
        <w:rPr>
          <w:rFonts w:ascii="Times New Roman" w:hAnsi="Times New Roman" w:cs="Times New Roman"/>
          <w:sz w:val="24"/>
          <w:szCs w:val="24"/>
        </w:rPr>
        <w:t>Niemi</w:t>
      </w:r>
      <w:r w:rsidR="004D5646" w:rsidRPr="008751EF">
        <w:rPr>
          <w:rFonts w:ascii="Times New Roman" w:hAnsi="Times New Roman" w:cs="Times New Roman"/>
          <w:sz w:val="24"/>
          <w:szCs w:val="24"/>
        </w:rPr>
        <w:t xml:space="preserve">, </w:t>
      </w:r>
      <w:r>
        <w:rPr>
          <w:rFonts w:ascii="Times New Roman" w:hAnsi="Times New Roman" w:cs="Times New Roman"/>
          <w:sz w:val="24"/>
          <w:szCs w:val="24"/>
        </w:rPr>
        <w:t>and</w:t>
      </w:r>
      <w:r w:rsidR="004D5646" w:rsidRPr="008751EF">
        <w:rPr>
          <w:rFonts w:ascii="Times New Roman" w:hAnsi="Times New Roman" w:cs="Times New Roman"/>
          <w:sz w:val="24"/>
          <w:szCs w:val="24"/>
        </w:rPr>
        <w:t xml:space="preserve"> </w:t>
      </w:r>
      <w:r>
        <w:rPr>
          <w:rFonts w:ascii="Times New Roman" w:hAnsi="Times New Roman" w:cs="Times New Roman"/>
          <w:sz w:val="24"/>
          <w:szCs w:val="24"/>
        </w:rPr>
        <w:t>P. T. Collins</w:t>
      </w:r>
      <w:r w:rsidR="004D5646" w:rsidRPr="008751EF">
        <w:rPr>
          <w:rFonts w:ascii="Times New Roman" w:hAnsi="Times New Roman" w:cs="Times New Roman"/>
          <w:sz w:val="24"/>
          <w:szCs w:val="24"/>
        </w:rPr>
        <w:t>. 1994. Annua</w:t>
      </w:r>
      <w:r>
        <w:rPr>
          <w:rFonts w:ascii="Times New Roman" w:hAnsi="Times New Roman" w:cs="Times New Roman"/>
          <w:sz w:val="24"/>
          <w:szCs w:val="24"/>
        </w:rPr>
        <w:t xml:space="preserve">l variation in bird populations </w:t>
      </w:r>
      <w:r w:rsidR="004D5646" w:rsidRPr="008751EF">
        <w:rPr>
          <w:rFonts w:ascii="Times New Roman" w:hAnsi="Times New Roman" w:cs="Times New Roman"/>
          <w:sz w:val="24"/>
          <w:szCs w:val="24"/>
        </w:rPr>
        <w:t>of mixed conifer-no</w:t>
      </w:r>
      <w:r>
        <w:rPr>
          <w:rFonts w:ascii="Times New Roman" w:hAnsi="Times New Roman" w:cs="Times New Roman"/>
          <w:sz w:val="24"/>
          <w:szCs w:val="24"/>
        </w:rPr>
        <w:t xml:space="preserve">rthern hardwood forests. Condor </w:t>
      </w:r>
      <w:r w:rsidR="004D5646" w:rsidRPr="008751EF">
        <w:rPr>
          <w:rFonts w:ascii="Times New Roman" w:hAnsi="Times New Roman" w:cs="Times New Roman"/>
          <w:sz w:val="24"/>
          <w:szCs w:val="24"/>
        </w:rPr>
        <w:t xml:space="preserve">96:381–399. </w:t>
      </w:r>
    </w:p>
    <w:p w14:paraId="47DD72F3" w14:textId="77777777" w:rsidR="004D5646" w:rsidRPr="008751EF" w:rsidRDefault="004D5646" w:rsidP="004D5646">
      <w:pPr>
        <w:autoSpaceDE w:val="0"/>
        <w:autoSpaceDN w:val="0"/>
        <w:adjustRightInd w:val="0"/>
        <w:spacing w:after="0" w:line="240" w:lineRule="auto"/>
        <w:rPr>
          <w:rFonts w:ascii="Times New Roman" w:hAnsi="Times New Roman" w:cs="Times New Roman"/>
          <w:sz w:val="24"/>
          <w:szCs w:val="24"/>
        </w:rPr>
      </w:pPr>
    </w:p>
    <w:p w14:paraId="158FB28A" w14:textId="77777777" w:rsidR="00A65058" w:rsidRPr="00692BEF" w:rsidRDefault="00A65058" w:rsidP="004D5646">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Both, C., </w:t>
      </w:r>
      <w:r>
        <w:rPr>
          <w:rFonts w:ascii="Times New Roman" w:hAnsi="Times New Roman" w:cs="Times New Roman"/>
          <w:sz w:val="24"/>
          <w:szCs w:val="24"/>
        </w:rPr>
        <w:t xml:space="preserve">S. </w:t>
      </w:r>
      <w:proofErr w:type="spellStart"/>
      <w:r w:rsidRPr="00692BEF">
        <w:rPr>
          <w:rFonts w:ascii="Times New Roman" w:hAnsi="Times New Roman" w:cs="Times New Roman"/>
          <w:sz w:val="24"/>
          <w:szCs w:val="24"/>
        </w:rPr>
        <w:t>Bouwhuis</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C.M.</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Lessells</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and M.E. Visser</w:t>
      </w:r>
      <w:r w:rsidRPr="00692BEF">
        <w:rPr>
          <w:rFonts w:ascii="Times New Roman" w:hAnsi="Times New Roman" w:cs="Times New Roman"/>
          <w:sz w:val="24"/>
          <w:szCs w:val="24"/>
        </w:rPr>
        <w:t>. 2006. Climate change and population declines in a long-dista</w:t>
      </w:r>
      <w:r>
        <w:rPr>
          <w:rFonts w:ascii="Times New Roman" w:hAnsi="Times New Roman" w:cs="Times New Roman"/>
          <w:sz w:val="24"/>
          <w:szCs w:val="24"/>
        </w:rPr>
        <w:t>nce migratory bird. Nature 441:</w:t>
      </w:r>
      <w:r w:rsidRPr="00692BEF">
        <w:rPr>
          <w:rFonts w:ascii="Times New Roman" w:hAnsi="Times New Roman" w:cs="Times New Roman"/>
          <w:sz w:val="24"/>
          <w:szCs w:val="24"/>
        </w:rPr>
        <w:t>81–83.</w:t>
      </w:r>
    </w:p>
    <w:p w14:paraId="44C11EF1" w14:textId="77777777" w:rsidR="00A65058" w:rsidRPr="007856E3" w:rsidRDefault="00A65058" w:rsidP="00A65058">
      <w:pPr>
        <w:autoSpaceDE w:val="0"/>
        <w:autoSpaceDN w:val="0"/>
        <w:adjustRightInd w:val="0"/>
        <w:spacing w:after="0" w:line="240" w:lineRule="auto"/>
        <w:rPr>
          <w:rFonts w:ascii="Times New Roman" w:hAnsi="Times New Roman" w:cs="Times New Roman"/>
          <w:sz w:val="24"/>
          <w:szCs w:val="24"/>
        </w:rPr>
      </w:pPr>
    </w:p>
    <w:p w14:paraId="3FCCCFFA" w14:textId="77777777" w:rsidR="004D5646" w:rsidRPr="00DE341E" w:rsidRDefault="00DE341E" w:rsidP="00DE341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Boyle</w:t>
      </w:r>
      <w:r w:rsidR="004D5646" w:rsidRPr="007856E3">
        <w:rPr>
          <w:rFonts w:ascii="Times New Roman" w:hAnsi="Times New Roman" w:cs="Times New Roman"/>
          <w:sz w:val="24"/>
          <w:szCs w:val="24"/>
        </w:rPr>
        <w:t xml:space="preserve">, W. A. </w:t>
      </w:r>
      <w:r>
        <w:rPr>
          <w:rFonts w:ascii="Times New Roman" w:hAnsi="Times New Roman" w:cs="Times New Roman"/>
          <w:sz w:val="24"/>
          <w:szCs w:val="24"/>
        </w:rPr>
        <w:t>and</w:t>
      </w:r>
      <w:r w:rsidR="004D5646" w:rsidRPr="007856E3">
        <w:rPr>
          <w:rFonts w:ascii="Times New Roman" w:hAnsi="Times New Roman" w:cs="Times New Roman"/>
          <w:sz w:val="24"/>
          <w:szCs w:val="24"/>
        </w:rPr>
        <w:t xml:space="preserve"> B. J. </w:t>
      </w:r>
      <w:r>
        <w:rPr>
          <w:rFonts w:ascii="Times New Roman" w:hAnsi="Times New Roman" w:cs="Times New Roman"/>
          <w:sz w:val="24"/>
          <w:szCs w:val="24"/>
        </w:rPr>
        <w:t>Sigel. 2015. Ongoing changes in t</w:t>
      </w:r>
      <w:r w:rsidR="004D5646" w:rsidRPr="007856E3">
        <w:rPr>
          <w:rFonts w:ascii="Times New Roman" w:hAnsi="Times New Roman" w:cs="Times New Roman"/>
          <w:sz w:val="24"/>
          <w:szCs w:val="24"/>
        </w:rPr>
        <w:t xml:space="preserve">he avifauna of La </w:t>
      </w:r>
      <w:r>
        <w:rPr>
          <w:rFonts w:ascii="Times New Roman" w:hAnsi="Times New Roman" w:cs="Times New Roman"/>
          <w:sz w:val="24"/>
          <w:szCs w:val="24"/>
        </w:rPr>
        <w:t xml:space="preserve">Selva Biological Station, Costa </w:t>
      </w:r>
      <w:r w:rsidR="004D5646" w:rsidRPr="007856E3">
        <w:rPr>
          <w:rFonts w:ascii="Times New Roman" w:hAnsi="Times New Roman" w:cs="Times New Roman"/>
          <w:sz w:val="24"/>
          <w:szCs w:val="24"/>
        </w:rPr>
        <w:t xml:space="preserve">Rica: twenty-three </w:t>
      </w:r>
      <w:r>
        <w:rPr>
          <w:rFonts w:ascii="Times New Roman" w:hAnsi="Times New Roman" w:cs="Times New Roman"/>
          <w:sz w:val="24"/>
          <w:szCs w:val="24"/>
        </w:rPr>
        <w:t xml:space="preserve">years of Christmas Bird Counts. </w:t>
      </w:r>
      <w:r w:rsidR="004D5646" w:rsidRPr="007856E3">
        <w:rPr>
          <w:rFonts w:ascii="Times New Roman" w:hAnsi="Times New Roman" w:cs="Times New Roman"/>
          <w:sz w:val="24"/>
          <w:szCs w:val="24"/>
        </w:rPr>
        <w:t>Biological Conservation 188:11–21.</w:t>
      </w:r>
      <w:r w:rsidR="004D5646" w:rsidRPr="007856E3">
        <w:rPr>
          <w:rFonts w:ascii="Times New Roman" w:eastAsia="Times New Roman" w:hAnsi="Times New Roman" w:cs="Times New Roman"/>
          <w:sz w:val="24"/>
          <w:szCs w:val="24"/>
        </w:rPr>
        <w:t xml:space="preserve"> </w:t>
      </w:r>
    </w:p>
    <w:p w14:paraId="2F538E27" w14:textId="77777777" w:rsidR="004D5646" w:rsidRPr="007856E3" w:rsidRDefault="004D5646" w:rsidP="004D5646">
      <w:pPr>
        <w:spacing w:after="0" w:line="240" w:lineRule="auto"/>
        <w:rPr>
          <w:rFonts w:ascii="Times New Roman" w:eastAsia="Times New Roman" w:hAnsi="Times New Roman" w:cs="Times New Roman"/>
          <w:sz w:val="24"/>
          <w:szCs w:val="24"/>
        </w:rPr>
      </w:pPr>
    </w:p>
    <w:p w14:paraId="338129F6" w14:textId="77777777" w:rsidR="00A65058" w:rsidRPr="00CA1EB1" w:rsidRDefault="00A65058" w:rsidP="004D5646">
      <w:pPr>
        <w:spacing w:after="0" w:line="240" w:lineRule="auto"/>
        <w:rPr>
          <w:rFonts w:ascii="Times New Roman" w:eastAsia="Times New Roman" w:hAnsi="Times New Roman" w:cs="Times New Roman"/>
          <w:sz w:val="24"/>
          <w:szCs w:val="24"/>
        </w:rPr>
      </w:pPr>
      <w:r w:rsidRPr="00CA1EB1">
        <w:rPr>
          <w:rFonts w:ascii="Times New Roman" w:eastAsia="Times New Roman" w:hAnsi="Times New Roman" w:cs="Times New Roman"/>
          <w:sz w:val="24"/>
          <w:szCs w:val="24"/>
        </w:rPr>
        <w:t xml:space="preserve">Browder, S.F., </w:t>
      </w:r>
      <w:r>
        <w:rPr>
          <w:rFonts w:ascii="Times New Roman" w:eastAsia="Times New Roman" w:hAnsi="Times New Roman" w:cs="Times New Roman"/>
          <w:sz w:val="24"/>
          <w:szCs w:val="24"/>
        </w:rPr>
        <w:t xml:space="preserve">D.H. </w:t>
      </w:r>
      <w:r w:rsidRPr="00CA1EB1">
        <w:rPr>
          <w:rFonts w:ascii="Times New Roman" w:eastAsia="Times New Roman" w:hAnsi="Times New Roman" w:cs="Times New Roman"/>
          <w:sz w:val="24"/>
          <w:szCs w:val="24"/>
        </w:rPr>
        <w:t xml:space="preserve">Johnson, and </w:t>
      </w:r>
      <w:r>
        <w:rPr>
          <w:rFonts w:ascii="Times New Roman" w:eastAsia="Times New Roman" w:hAnsi="Times New Roman" w:cs="Times New Roman"/>
          <w:sz w:val="24"/>
          <w:szCs w:val="24"/>
        </w:rPr>
        <w:t xml:space="preserve">I.J. Ball. </w:t>
      </w:r>
      <w:r w:rsidRPr="00CA1EB1">
        <w:rPr>
          <w:rFonts w:ascii="Times New Roman" w:eastAsia="Times New Roman" w:hAnsi="Times New Roman" w:cs="Times New Roman"/>
          <w:sz w:val="24"/>
          <w:szCs w:val="24"/>
        </w:rPr>
        <w:t xml:space="preserve">2002. Assemblages of breeding birds as indicators of grassland condition. </w:t>
      </w:r>
      <w:r w:rsidRPr="00CA1EB1">
        <w:rPr>
          <w:rFonts w:ascii="Times New Roman" w:eastAsia="Times New Roman" w:hAnsi="Times New Roman" w:cs="Times New Roman"/>
          <w:iCs/>
          <w:sz w:val="24"/>
          <w:szCs w:val="24"/>
        </w:rPr>
        <w:t>Ecological indicators</w:t>
      </w:r>
      <w:r w:rsidRPr="00CA1EB1">
        <w:rPr>
          <w:rFonts w:ascii="Times New Roman" w:eastAsia="Times New Roman" w:hAnsi="Times New Roman" w:cs="Times New Roman"/>
          <w:sz w:val="24"/>
          <w:szCs w:val="24"/>
        </w:rPr>
        <w:t xml:space="preserve"> </w:t>
      </w:r>
      <w:r w:rsidRPr="00CA1EB1">
        <w:rPr>
          <w:rFonts w:ascii="Times New Roman" w:eastAsia="Times New Roman" w:hAnsi="Times New Roman" w:cs="Times New Roman"/>
          <w:iCs/>
          <w:sz w:val="24"/>
          <w:szCs w:val="24"/>
        </w:rPr>
        <w:t>2</w:t>
      </w:r>
      <w:r>
        <w:rPr>
          <w:rFonts w:ascii="Times New Roman" w:eastAsia="Times New Roman" w:hAnsi="Times New Roman" w:cs="Times New Roman"/>
          <w:sz w:val="24"/>
          <w:szCs w:val="24"/>
        </w:rPr>
        <w:t>:</w:t>
      </w:r>
      <w:r w:rsidRPr="00CA1EB1">
        <w:rPr>
          <w:rFonts w:ascii="Times New Roman" w:eastAsia="Times New Roman" w:hAnsi="Times New Roman" w:cs="Times New Roman"/>
          <w:sz w:val="24"/>
          <w:szCs w:val="24"/>
        </w:rPr>
        <w:t>257</w:t>
      </w:r>
      <w:r w:rsidRPr="00692BEF">
        <w:rPr>
          <w:rFonts w:ascii="Times New Roman" w:hAnsi="Times New Roman" w:cs="Times New Roman"/>
          <w:sz w:val="24"/>
          <w:szCs w:val="24"/>
        </w:rPr>
        <w:t>–</w:t>
      </w:r>
      <w:r w:rsidRPr="00CA1EB1">
        <w:rPr>
          <w:rFonts w:ascii="Times New Roman" w:eastAsia="Times New Roman" w:hAnsi="Times New Roman" w:cs="Times New Roman"/>
          <w:sz w:val="24"/>
          <w:szCs w:val="24"/>
        </w:rPr>
        <w:t>270.</w:t>
      </w:r>
    </w:p>
    <w:p w14:paraId="7D339A41" w14:textId="77777777" w:rsidR="00A65058" w:rsidRPr="00692BEF" w:rsidRDefault="00A65058" w:rsidP="00A65058">
      <w:pPr>
        <w:spacing w:after="0" w:line="240" w:lineRule="auto"/>
        <w:rPr>
          <w:rFonts w:ascii="Times New Roman" w:hAnsi="Times New Roman" w:cs="Times New Roman"/>
          <w:sz w:val="24"/>
          <w:szCs w:val="24"/>
        </w:rPr>
      </w:pPr>
    </w:p>
    <w:p w14:paraId="3FB1B24A" w14:textId="77777777" w:rsidR="00A65058" w:rsidRPr="00692BEF" w:rsidRDefault="00A65058" w:rsidP="00A65058">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Burton, K.M. and </w:t>
      </w:r>
      <w:r>
        <w:rPr>
          <w:rFonts w:ascii="Times New Roman" w:hAnsi="Times New Roman" w:cs="Times New Roman"/>
          <w:sz w:val="24"/>
          <w:szCs w:val="24"/>
        </w:rPr>
        <w:t xml:space="preserve">D.F. </w:t>
      </w:r>
      <w:proofErr w:type="spellStart"/>
      <w:r>
        <w:rPr>
          <w:rFonts w:ascii="Times New Roman" w:hAnsi="Times New Roman" w:cs="Times New Roman"/>
          <w:sz w:val="24"/>
          <w:szCs w:val="24"/>
        </w:rPr>
        <w:t>DeSante</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 xml:space="preserve">2004. Effects of mist-netting frequency on capture rates at monitoring Avian Productivity and Survivorship (MAPS) stations. </w:t>
      </w:r>
      <w:r w:rsidRPr="00F2665A">
        <w:rPr>
          <w:rFonts w:ascii="Times New Roman" w:hAnsi="Times New Roman" w:cs="Times New Roman"/>
          <w:iCs/>
          <w:sz w:val="24"/>
          <w:szCs w:val="24"/>
        </w:rPr>
        <w:t>Studies in Avian Biology</w:t>
      </w:r>
      <w:r>
        <w:rPr>
          <w:rFonts w:ascii="Times New Roman" w:hAnsi="Times New Roman" w:cs="Times New Roman"/>
          <w:sz w:val="24"/>
          <w:szCs w:val="24"/>
        </w:rPr>
        <w:t xml:space="preserve"> </w:t>
      </w:r>
      <w:r w:rsidRPr="00F2665A">
        <w:rPr>
          <w:rFonts w:ascii="Times New Roman" w:hAnsi="Times New Roman" w:cs="Times New Roman"/>
          <w:iCs/>
          <w:sz w:val="24"/>
          <w:szCs w:val="24"/>
        </w:rPr>
        <w:t>29</w:t>
      </w:r>
      <w:r>
        <w:rPr>
          <w:rFonts w:ascii="Times New Roman" w:hAnsi="Times New Roman" w:cs="Times New Roman"/>
          <w:sz w:val="24"/>
          <w:szCs w:val="24"/>
        </w:rPr>
        <w:t>:</w:t>
      </w:r>
      <w:r w:rsidRPr="00692BEF">
        <w:rPr>
          <w:rFonts w:ascii="Times New Roman" w:hAnsi="Times New Roman" w:cs="Times New Roman"/>
          <w:sz w:val="24"/>
          <w:szCs w:val="24"/>
        </w:rPr>
        <w:t>7–11.</w:t>
      </w:r>
    </w:p>
    <w:p w14:paraId="1F119255" w14:textId="77777777" w:rsidR="00A65058" w:rsidRPr="00692BEF" w:rsidRDefault="00A65058" w:rsidP="00A65058">
      <w:pPr>
        <w:spacing w:after="0" w:line="240" w:lineRule="auto"/>
        <w:rPr>
          <w:rFonts w:ascii="Times New Roman" w:hAnsi="Times New Roman" w:cs="Times New Roman"/>
          <w:sz w:val="24"/>
          <w:szCs w:val="24"/>
        </w:rPr>
      </w:pPr>
    </w:p>
    <w:p w14:paraId="00278B5E" w14:textId="77777777" w:rsidR="00A65058" w:rsidRPr="00F2665A"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eastAsia="Times New Roman" w:hAnsi="Times New Roman" w:cs="Times New Roman"/>
          <w:sz w:val="24"/>
          <w:szCs w:val="24"/>
        </w:rPr>
        <w:lastRenderedPageBreak/>
        <w:t xml:space="preserve">Bush, M.B., </w:t>
      </w:r>
      <w:r>
        <w:rPr>
          <w:rFonts w:ascii="Times New Roman" w:eastAsia="Times New Roman" w:hAnsi="Times New Roman" w:cs="Times New Roman"/>
          <w:sz w:val="24"/>
          <w:szCs w:val="24"/>
        </w:rPr>
        <w:t xml:space="preserve">J.A. </w:t>
      </w:r>
      <w:proofErr w:type="spellStart"/>
      <w:r w:rsidRPr="00692BEF">
        <w:rPr>
          <w:rFonts w:ascii="Times New Roman" w:eastAsia="Times New Roman" w:hAnsi="Times New Roman" w:cs="Times New Roman"/>
          <w:sz w:val="24"/>
          <w:szCs w:val="24"/>
        </w:rPr>
        <w:t>Hanselman</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w:t>
      </w:r>
      <w:r w:rsidRPr="00692BEF">
        <w:rPr>
          <w:rFonts w:ascii="Times New Roman" w:eastAsia="Times New Roman" w:hAnsi="Times New Roman" w:cs="Times New Roman"/>
          <w:sz w:val="24"/>
          <w:szCs w:val="24"/>
        </w:rPr>
        <w:t xml:space="preserve"> </w:t>
      </w:r>
      <w:proofErr w:type="spellStart"/>
      <w:r w:rsidRPr="00692BEF">
        <w:rPr>
          <w:rFonts w:ascii="Times New Roman" w:eastAsia="Times New Roman" w:hAnsi="Times New Roman" w:cs="Times New Roman"/>
          <w:sz w:val="24"/>
          <w:szCs w:val="24"/>
        </w:rPr>
        <w:t>Hooghiemstra</w:t>
      </w:r>
      <w:proofErr w:type="spellEnd"/>
      <w:r>
        <w:rPr>
          <w:rFonts w:ascii="Times New Roman" w:eastAsia="Times New Roman" w:hAnsi="Times New Roman" w:cs="Times New Roman"/>
          <w:sz w:val="24"/>
          <w:szCs w:val="24"/>
        </w:rPr>
        <w:t xml:space="preserve">. </w:t>
      </w:r>
      <w:r w:rsidRPr="00692BEF">
        <w:rPr>
          <w:rFonts w:ascii="Times New Roman" w:eastAsia="Times New Roman" w:hAnsi="Times New Roman" w:cs="Times New Roman"/>
          <w:sz w:val="24"/>
          <w:szCs w:val="24"/>
        </w:rPr>
        <w:t xml:space="preserve">2011. Andean montane forests and climate change. In </w:t>
      </w:r>
      <w:r w:rsidRPr="00692BEF">
        <w:rPr>
          <w:rFonts w:ascii="Times New Roman" w:eastAsia="Times New Roman" w:hAnsi="Times New Roman" w:cs="Times New Roman"/>
          <w:i/>
          <w:iCs/>
          <w:sz w:val="24"/>
          <w:szCs w:val="24"/>
        </w:rPr>
        <w:t>Tropical rainforest responses to climatic change</w:t>
      </w:r>
      <w:r w:rsidRPr="00692BEF">
        <w:rPr>
          <w:rFonts w:ascii="Times New Roman" w:eastAsia="Times New Roman" w:hAnsi="Times New Roman" w:cs="Times New Roman"/>
          <w:sz w:val="24"/>
          <w:szCs w:val="24"/>
        </w:rPr>
        <w:t xml:space="preserve"> </w:t>
      </w:r>
      <w:r w:rsidRPr="00692BEF">
        <w:rPr>
          <w:rFonts w:ascii="Times New Roman" w:hAnsi="Times New Roman" w:cs="Times New Roman"/>
          <w:sz w:val="24"/>
          <w:szCs w:val="24"/>
        </w:rPr>
        <w:t xml:space="preserve">M. B. Bush, J. R. </w:t>
      </w:r>
      <w:proofErr w:type="spellStart"/>
      <w:r w:rsidRPr="00692BEF">
        <w:rPr>
          <w:rFonts w:ascii="Times New Roman" w:hAnsi="Times New Roman" w:cs="Times New Roman"/>
          <w:sz w:val="24"/>
          <w:szCs w:val="24"/>
        </w:rPr>
        <w:t>Flenley</w:t>
      </w:r>
      <w:proofErr w:type="spellEnd"/>
      <w:r w:rsidRPr="00692BEF">
        <w:rPr>
          <w:rFonts w:ascii="Times New Roman" w:hAnsi="Times New Roman" w:cs="Times New Roman"/>
          <w:sz w:val="24"/>
          <w:szCs w:val="24"/>
        </w:rPr>
        <w:t>, and W. D. Gosling (Editors), Tropical Rainforest Responses to Climatic Change</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(Second Edition). </w:t>
      </w:r>
      <w:r w:rsidRPr="00692BEF">
        <w:rPr>
          <w:rFonts w:ascii="Times New Roman" w:eastAsia="Times New Roman" w:hAnsi="Times New Roman" w:cs="Times New Roman"/>
          <w:sz w:val="24"/>
          <w:szCs w:val="24"/>
        </w:rPr>
        <w:t>Springer, Berlin, Heidelberg.</w:t>
      </w:r>
    </w:p>
    <w:p w14:paraId="081A4961"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737DB281"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proofErr w:type="spellStart"/>
      <w:r w:rsidRPr="00692BEF">
        <w:rPr>
          <w:rFonts w:ascii="Times New Roman" w:hAnsi="Times New Roman" w:cs="Times New Roman"/>
          <w:sz w:val="24"/>
          <w:szCs w:val="24"/>
          <w:shd w:val="clear" w:color="auto" w:fill="FFFFFF"/>
        </w:rPr>
        <w:t>Buytaert</w:t>
      </w:r>
      <w:proofErr w:type="spellEnd"/>
      <w:r w:rsidRPr="00692BEF">
        <w:rPr>
          <w:rFonts w:ascii="Times New Roman" w:hAnsi="Times New Roman" w:cs="Times New Roman"/>
          <w:sz w:val="24"/>
          <w:szCs w:val="24"/>
          <w:shd w:val="clear" w:color="auto" w:fill="FFFFFF"/>
        </w:rPr>
        <w:t xml:space="preserve">, W., </w:t>
      </w:r>
      <w:r>
        <w:rPr>
          <w:rFonts w:ascii="Times New Roman" w:hAnsi="Times New Roman" w:cs="Times New Roman"/>
          <w:sz w:val="24"/>
          <w:szCs w:val="24"/>
          <w:shd w:val="clear" w:color="auto" w:fill="FFFFFF"/>
        </w:rPr>
        <w:t xml:space="preserve">F. </w:t>
      </w:r>
      <w:r w:rsidRPr="00692BEF">
        <w:rPr>
          <w:rFonts w:ascii="Times New Roman" w:hAnsi="Times New Roman" w:cs="Times New Roman"/>
          <w:sz w:val="24"/>
          <w:szCs w:val="24"/>
          <w:shd w:val="clear" w:color="auto" w:fill="FFFFFF"/>
        </w:rPr>
        <w:t>Cuesta</w:t>
      </w:r>
      <w:r w:rsidRPr="00692BEF">
        <w:rPr>
          <w:rFonts w:ascii="Cambria Math" w:hAnsi="Cambria Math" w:cs="Cambria Math"/>
          <w:sz w:val="24"/>
          <w:szCs w:val="24"/>
          <w:shd w:val="clear" w:color="auto" w:fill="FFFFFF"/>
        </w:rPr>
        <w:t>‐</w:t>
      </w:r>
      <w:r>
        <w:rPr>
          <w:rFonts w:ascii="Times New Roman" w:hAnsi="Times New Roman" w:cs="Times New Roman"/>
          <w:sz w:val="24"/>
          <w:szCs w:val="24"/>
          <w:shd w:val="clear" w:color="auto" w:fill="FFFFFF"/>
        </w:rPr>
        <w:t xml:space="preserve">Camacho, </w:t>
      </w:r>
      <w:r w:rsidRPr="00692BEF">
        <w:rPr>
          <w:rFonts w:ascii="Times New Roman" w:hAnsi="Times New Roman" w:cs="Times New Roman"/>
          <w:sz w:val="24"/>
          <w:szCs w:val="24"/>
          <w:shd w:val="clear" w:color="auto" w:fill="FFFFFF"/>
        </w:rPr>
        <w:t xml:space="preserve">and </w:t>
      </w:r>
      <w:r>
        <w:rPr>
          <w:rFonts w:ascii="Times New Roman" w:hAnsi="Times New Roman" w:cs="Times New Roman"/>
          <w:sz w:val="24"/>
          <w:szCs w:val="24"/>
          <w:shd w:val="clear" w:color="auto" w:fill="FFFFFF"/>
        </w:rPr>
        <w:t xml:space="preserve">C. </w:t>
      </w:r>
      <w:proofErr w:type="spellStart"/>
      <w:r>
        <w:rPr>
          <w:rFonts w:ascii="Times New Roman" w:hAnsi="Times New Roman" w:cs="Times New Roman"/>
          <w:sz w:val="24"/>
          <w:szCs w:val="24"/>
          <w:shd w:val="clear" w:color="auto" w:fill="FFFFFF"/>
        </w:rPr>
        <w:t>Tobón</w:t>
      </w:r>
      <w:proofErr w:type="spellEnd"/>
      <w:r>
        <w:rPr>
          <w:rFonts w:ascii="Times New Roman" w:hAnsi="Times New Roman" w:cs="Times New Roman"/>
          <w:sz w:val="24"/>
          <w:szCs w:val="24"/>
          <w:shd w:val="clear" w:color="auto" w:fill="FFFFFF"/>
        </w:rPr>
        <w:t xml:space="preserve">. </w:t>
      </w:r>
      <w:r w:rsidRPr="00692BEF">
        <w:rPr>
          <w:rFonts w:ascii="Times New Roman" w:hAnsi="Times New Roman" w:cs="Times New Roman"/>
          <w:sz w:val="24"/>
          <w:szCs w:val="24"/>
          <w:shd w:val="clear" w:color="auto" w:fill="FFFFFF"/>
        </w:rPr>
        <w:t>2011. Potential impacts of climate change on the environmental services of humid tropical alpine regions. </w:t>
      </w:r>
      <w:r>
        <w:rPr>
          <w:rFonts w:ascii="Times New Roman" w:hAnsi="Times New Roman" w:cs="Times New Roman"/>
          <w:iCs/>
          <w:sz w:val="24"/>
          <w:szCs w:val="24"/>
          <w:shd w:val="clear" w:color="auto" w:fill="FFFFFF"/>
        </w:rPr>
        <w:t xml:space="preserve">Global Ecology and </w:t>
      </w:r>
      <w:r w:rsidRPr="00F2665A">
        <w:rPr>
          <w:rFonts w:ascii="Times New Roman" w:hAnsi="Times New Roman" w:cs="Times New Roman"/>
          <w:iCs/>
          <w:sz w:val="24"/>
          <w:szCs w:val="24"/>
          <w:shd w:val="clear" w:color="auto" w:fill="FFFFFF"/>
        </w:rPr>
        <w:t>Biogeography</w:t>
      </w:r>
      <w:r w:rsidRPr="00F2665A">
        <w:rPr>
          <w:rFonts w:ascii="Times New Roman" w:hAnsi="Times New Roman" w:cs="Times New Roman"/>
          <w:sz w:val="24"/>
          <w:szCs w:val="24"/>
          <w:shd w:val="clear" w:color="auto" w:fill="FFFFFF"/>
        </w:rPr>
        <w:t> </w:t>
      </w:r>
      <w:r w:rsidRPr="00F2665A">
        <w:rPr>
          <w:rFonts w:ascii="Times New Roman" w:hAnsi="Times New Roman" w:cs="Times New Roman"/>
          <w:iCs/>
          <w:sz w:val="24"/>
          <w:szCs w:val="24"/>
          <w:shd w:val="clear" w:color="auto" w:fill="FFFFFF"/>
        </w:rPr>
        <w:t>20</w:t>
      </w:r>
      <w:r>
        <w:rPr>
          <w:rFonts w:ascii="Times New Roman" w:hAnsi="Times New Roman" w:cs="Times New Roman"/>
          <w:sz w:val="24"/>
          <w:szCs w:val="24"/>
          <w:shd w:val="clear" w:color="auto" w:fill="FFFFFF"/>
        </w:rPr>
        <w:t>:</w:t>
      </w:r>
      <w:r w:rsidRPr="00692BEF">
        <w:rPr>
          <w:rFonts w:ascii="Times New Roman" w:hAnsi="Times New Roman" w:cs="Times New Roman"/>
          <w:sz w:val="24"/>
          <w:szCs w:val="24"/>
          <w:shd w:val="clear" w:color="auto" w:fill="FFFFFF"/>
        </w:rPr>
        <w:t>19</w:t>
      </w:r>
      <w:r w:rsidRPr="00692BEF">
        <w:rPr>
          <w:rFonts w:ascii="Times New Roman" w:hAnsi="Times New Roman" w:cs="Times New Roman"/>
          <w:sz w:val="24"/>
          <w:szCs w:val="24"/>
        </w:rPr>
        <w:t>–</w:t>
      </w:r>
      <w:r w:rsidRPr="00692BEF">
        <w:rPr>
          <w:rFonts w:ascii="Times New Roman" w:hAnsi="Times New Roman" w:cs="Times New Roman"/>
          <w:sz w:val="24"/>
          <w:szCs w:val="24"/>
          <w:shd w:val="clear" w:color="auto" w:fill="FFFFFF"/>
        </w:rPr>
        <w:t>33.</w:t>
      </w:r>
    </w:p>
    <w:p w14:paraId="3835E3C8"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p>
    <w:p w14:paraId="067053FD"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t xml:space="preserve">Canterbury, G.E., </w:t>
      </w:r>
      <w:r>
        <w:rPr>
          <w:rFonts w:ascii="Times New Roman" w:eastAsia="Times New Roman" w:hAnsi="Times New Roman" w:cs="Times New Roman"/>
          <w:sz w:val="24"/>
          <w:szCs w:val="24"/>
        </w:rPr>
        <w:t xml:space="preserve">T.E. </w:t>
      </w:r>
      <w:r w:rsidRPr="00692BEF">
        <w:rPr>
          <w:rFonts w:ascii="Times New Roman" w:eastAsia="Times New Roman" w:hAnsi="Times New Roman" w:cs="Times New Roman"/>
          <w:sz w:val="24"/>
          <w:szCs w:val="24"/>
        </w:rPr>
        <w:t xml:space="preserve">Martin, </w:t>
      </w:r>
      <w:r>
        <w:rPr>
          <w:rFonts w:ascii="Times New Roman" w:eastAsia="Times New Roman" w:hAnsi="Times New Roman" w:cs="Times New Roman"/>
          <w:sz w:val="24"/>
          <w:szCs w:val="24"/>
        </w:rPr>
        <w:t>D.R.</w:t>
      </w:r>
      <w:r w:rsidRPr="00692BEF">
        <w:rPr>
          <w:rFonts w:ascii="Times New Roman" w:eastAsia="Times New Roman" w:hAnsi="Times New Roman" w:cs="Times New Roman"/>
          <w:sz w:val="24"/>
          <w:szCs w:val="24"/>
        </w:rPr>
        <w:t xml:space="preserve"> Petit, </w:t>
      </w:r>
      <w:r>
        <w:rPr>
          <w:rFonts w:ascii="Times New Roman" w:eastAsia="Times New Roman" w:hAnsi="Times New Roman" w:cs="Times New Roman"/>
          <w:sz w:val="24"/>
          <w:szCs w:val="24"/>
        </w:rPr>
        <w:t>L.J.</w:t>
      </w:r>
      <w:r w:rsidRPr="00692BEF">
        <w:rPr>
          <w:rFonts w:ascii="Times New Roman" w:eastAsia="Times New Roman" w:hAnsi="Times New Roman" w:cs="Times New Roman"/>
          <w:sz w:val="24"/>
          <w:szCs w:val="24"/>
        </w:rPr>
        <w:t xml:space="preserve"> Petit, and </w:t>
      </w:r>
      <w:r>
        <w:rPr>
          <w:rFonts w:ascii="Times New Roman" w:eastAsia="Times New Roman" w:hAnsi="Times New Roman" w:cs="Times New Roman"/>
          <w:sz w:val="24"/>
          <w:szCs w:val="24"/>
        </w:rPr>
        <w:t xml:space="preserve">D.F. Bradford. </w:t>
      </w:r>
      <w:r w:rsidRPr="00692BEF">
        <w:rPr>
          <w:rFonts w:ascii="Times New Roman" w:eastAsia="Times New Roman" w:hAnsi="Times New Roman" w:cs="Times New Roman"/>
          <w:sz w:val="24"/>
          <w:szCs w:val="24"/>
        </w:rPr>
        <w:t xml:space="preserve">2000. Bird communities and habitat as ecological indicators of forest condition in regional monitoring. </w:t>
      </w:r>
      <w:r w:rsidRPr="00F2665A">
        <w:rPr>
          <w:rFonts w:ascii="Times New Roman" w:eastAsia="Times New Roman" w:hAnsi="Times New Roman" w:cs="Times New Roman"/>
          <w:iCs/>
          <w:sz w:val="24"/>
          <w:szCs w:val="24"/>
        </w:rPr>
        <w:t>Conservation Biology</w:t>
      </w:r>
      <w:r w:rsidRPr="00F2665A">
        <w:rPr>
          <w:rFonts w:ascii="Times New Roman" w:eastAsia="Times New Roman" w:hAnsi="Times New Roman" w:cs="Times New Roman"/>
          <w:sz w:val="24"/>
          <w:szCs w:val="24"/>
        </w:rPr>
        <w:t xml:space="preserve">, </w:t>
      </w:r>
      <w:r w:rsidRPr="00F2665A">
        <w:rPr>
          <w:rFonts w:ascii="Times New Roman" w:eastAsia="Times New Roman" w:hAnsi="Times New Roman" w:cs="Times New Roman"/>
          <w:iCs/>
          <w:sz w:val="24"/>
          <w:szCs w:val="24"/>
        </w:rPr>
        <w:t>14</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544</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558.</w:t>
      </w:r>
    </w:p>
    <w:p w14:paraId="1E52CCB5" w14:textId="77777777" w:rsidR="00A65058" w:rsidRDefault="00A65058" w:rsidP="00A65058">
      <w:pPr>
        <w:spacing w:after="0" w:line="240" w:lineRule="auto"/>
        <w:rPr>
          <w:rFonts w:ascii="Times New Roman" w:eastAsia="Times New Roman" w:hAnsi="Times New Roman" w:cs="Times New Roman"/>
          <w:sz w:val="24"/>
          <w:szCs w:val="24"/>
        </w:rPr>
      </w:pPr>
    </w:p>
    <w:p w14:paraId="6983ED48" w14:textId="77777777" w:rsidR="002D57CB" w:rsidRDefault="002D57CB" w:rsidP="00A65058">
      <w:pPr>
        <w:spacing w:after="0" w:line="240" w:lineRule="auto"/>
        <w:rPr>
          <w:rFonts w:ascii="Times New Roman" w:eastAsia="Times New Roman" w:hAnsi="Times New Roman" w:cs="Times New Roman"/>
          <w:sz w:val="24"/>
          <w:szCs w:val="24"/>
        </w:rPr>
      </w:pPr>
      <w:r w:rsidRPr="002D57CB">
        <w:rPr>
          <w:rFonts w:ascii="Times New Roman" w:eastAsia="Times New Roman" w:hAnsi="Times New Roman" w:cs="Times New Roman"/>
          <w:sz w:val="24"/>
          <w:szCs w:val="24"/>
        </w:rPr>
        <w:t>Cardinale</w:t>
      </w:r>
      <w:r>
        <w:rPr>
          <w:rFonts w:ascii="Times New Roman" w:eastAsia="Times New Roman" w:hAnsi="Times New Roman" w:cs="Times New Roman"/>
          <w:sz w:val="24"/>
          <w:szCs w:val="24"/>
        </w:rPr>
        <w:t>,</w:t>
      </w:r>
      <w:r w:rsidRPr="002D57CB">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w:t>
      </w:r>
      <w:r w:rsidRPr="002D57CB">
        <w:rPr>
          <w:rFonts w:ascii="Times New Roman" w:eastAsia="Times New Roman" w:hAnsi="Times New Roman" w:cs="Times New Roman"/>
          <w:sz w:val="24"/>
          <w:szCs w:val="24"/>
        </w:rPr>
        <w:t>J</w:t>
      </w:r>
      <w:r>
        <w:rPr>
          <w:rFonts w:ascii="Times New Roman" w:eastAsia="Times New Roman" w:hAnsi="Times New Roman" w:cs="Times New Roman"/>
          <w:sz w:val="24"/>
          <w:szCs w:val="24"/>
        </w:rPr>
        <w:t>.</w:t>
      </w:r>
      <w:r w:rsidRPr="002D57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J.E. Duffy</w:t>
      </w:r>
      <w:r w:rsidRPr="002D57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Gonzalez</w:t>
      </w:r>
      <w:r w:rsidRPr="002D57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 Hooper</w:t>
      </w:r>
      <w:r w:rsidRPr="002D57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Perrings</w:t>
      </w:r>
      <w:proofErr w:type="spellEnd"/>
      <w:r w:rsidRPr="002D57CB">
        <w:rPr>
          <w:rFonts w:ascii="Times New Roman" w:eastAsia="Times New Roman" w:hAnsi="Times New Roman" w:cs="Times New Roman"/>
          <w:sz w:val="24"/>
          <w:szCs w:val="24"/>
        </w:rPr>
        <w:t xml:space="preserve">, </w:t>
      </w:r>
      <w:r w:rsidRPr="00F45E3F">
        <w:rPr>
          <w:rFonts w:ascii="Times New Roman" w:eastAsia="Times New Roman" w:hAnsi="Times New Roman" w:cs="Times New Roman"/>
          <w:sz w:val="24"/>
          <w:szCs w:val="24"/>
          <w:highlight w:val="yellow"/>
        </w:rPr>
        <w:t>et al.</w:t>
      </w:r>
      <w:r>
        <w:rPr>
          <w:rFonts w:ascii="Times New Roman" w:eastAsia="Times New Roman" w:hAnsi="Times New Roman" w:cs="Times New Roman"/>
          <w:sz w:val="24"/>
          <w:szCs w:val="24"/>
        </w:rPr>
        <w:t xml:space="preserve"> 2012.</w:t>
      </w:r>
      <w:r w:rsidRPr="002D57CB">
        <w:rPr>
          <w:rFonts w:ascii="Times New Roman" w:eastAsia="Times New Roman" w:hAnsi="Times New Roman" w:cs="Times New Roman"/>
          <w:sz w:val="24"/>
          <w:szCs w:val="24"/>
        </w:rPr>
        <w:t xml:space="preserve"> Biodiversity loss and its </w:t>
      </w:r>
      <w:r>
        <w:rPr>
          <w:rFonts w:ascii="Times New Roman" w:eastAsia="Times New Roman" w:hAnsi="Times New Roman" w:cs="Times New Roman"/>
          <w:sz w:val="24"/>
          <w:szCs w:val="24"/>
        </w:rPr>
        <w:t>impact on humanity. Nature 486:</w:t>
      </w:r>
      <w:r w:rsidRPr="002D57CB">
        <w:rPr>
          <w:rFonts w:ascii="Times New Roman" w:eastAsia="Times New Roman" w:hAnsi="Times New Roman" w:cs="Times New Roman"/>
          <w:sz w:val="24"/>
          <w:szCs w:val="24"/>
        </w:rPr>
        <w:t>59–67.</w:t>
      </w:r>
    </w:p>
    <w:p w14:paraId="0532BF79" w14:textId="77777777" w:rsidR="002D57CB" w:rsidRPr="00692BEF" w:rsidRDefault="002D57CB" w:rsidP="00A65058">
      <w:pPr>
        <w:spacing w:after="0" w:line="240" w:lineRule="auto"/>
        <w:rPr>
          <w:rFonts w:ascii="Times New Roman" w:eastAsia="Times New Roman" w:hAnsi="Times New Roman" w:cs="Times New Roman"/>
          <w:sz w:val="24"/>
          <w:szCs w:val="24"/>
        </w:rPr>
      </w:pPr>
    </w:p>
    <w:p w14:paraId="06E8300B"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Celleri</w:t>
      </w:r>
      <w:proofErr w:type="spellEnd"/>
      <w:r w:rsidRPr="00692BEF">
        <w:rPr>
          <w:rFonts w:ascii="Times New Roman" w:hAnsi="Times New Roman" w:cs="Times New Roman"/>
          <w:sz w:val="24"/>
          <w:szCs w:val="24"/>
        </w:rPr>
        <w:t xml:space="preserve">, R., P. </w:t>
      </w:r>
      <w:r>
        <w:rPr>
          <w:rFonts w:ascii="Times New Roman" w:hAnsi="Times New Roman" w:cs="Times New Roman"/>
          <w:sz w:val="24"/>
          <w:szCs w:val="24"/>
        </w:rPr>
        <w:t>Willems</w:t>
      </w:r>
      <w:r w:rsidRPr="00692BEF">
        <w:rPr>
          <w:rFonts w:ascii="Times New Roman" w:hAnsi="Times New Roman" w:cs="Times New Roman"/>
          <w:sz w:val="24"/>
          <w:szCs w:val="24"/>
        </w:rPr>
        <w:t xml:space="preserve">, W. </w:t>
      </w:r>
      <w:proofErr w:type="spellStart"/>
      <w:r>
        <w:rPr>
          <w:rFonts w:ascii="Times New Roman" w:hAnsi="Times New Roman" w:cs="Times New Roman"/>
          <w:sz w:val="24"/>
          <w:szCs w:val="24"/>
        </w:rPr>
        <w:t>Buytaert</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and</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J. </w:t>
      </w:r>
      <w:proofErr w:type="spellStart"/>
      <w:r>
        <w:rPr>
          <w:rFonts w:ascii="Times New Roman" w:hAnsi="Times New Roman" w:cs="Times New Roman"/>
          <w:sz w:val="24"/>
          <w:szCs w:val="24"/>
        </w:rPr>
        <w:t>Feyen</w:t>
      </w:r>
      <w:proofErr w:type="spellEnd"/>
      <w:r w:rsidRPr="00692BEF">
        <w:rPr>
          <w:rFonts w:ascii="Times New Roman" w:hAnsi="Times New Roman" w:cs="Times New Roman"/>
          <w:sz w:val="24"/>
          <w:szCs w:val="24"/>
        </w:rPr>
        <w:t>. 2007. Space–t</w:t>
      </w:r>
      <w:r>
        <w:rPr>
          <w:rFonts w:ascii="Times New Roman" w:hAnsi="Times New Roman" w:cs="Times New Roman"/>
          <w:sz w:val="24"/>
          <w:szCs w:val="24"/>
        </w:rPr>
        <w:t xml:space="preserve">ime rainfall variability in the </w:t>
      </w:r>
      <w:proofErr w:type="spellStart"/>
      <w:r w:rsidRPr="00692BEF">
        <w:rPr>
          <w:rFonts w:ascii="Times New Roman" w:hAnsi="Times New Roman" w:cs="Times New Roman"/>
          <w:sz w:val="24"/>
          <w:szCs w:val="24"/>
        </w:rPr>
        <w:t>Paute</w:t>
      </w:r>
      <w:proofErr w:type="spellEnd"/>
      <w:r w:rsidRPr="00692BEF">
        <w:rPr>
          <w:rFonts w:ascii="Times New Roman" w:hAnsi="Times New Roman" w:cs="Times New Roman"/>
          <w:sz w:val="24"/>
          <w:szCs w:val="24"/>
        </w:rPr>
        <w:t xml:space="preserve"> basin,</w:t>
      </w:r>
      <w:r>
        <w:rPr>
          <w:rFonts w:ascii="Times New Roman" w:hAnsi="Times New Roman" w:cs="Times New Roman"/>
          <w:sz w:val="24"/>
          <w:szCs w:val="24"/>
        </w:rPr>
        <w:t xml:space="preserve"> Ecuadorian Andes. Hydrological Processes 21:</w:t>
      </w:r>
      <w:r w:rsidRPr="00692BEF">
        <w:rPr>
          <w:rFonts w:ascii="Times New Roman" w:hAnsi="Times New Roman" w:cs="Times New Roman"/>
          <w:sz w:val="24"/>
          <w:szCs w:val="24"/>
        </w:rPr>
        <w:t>3316–3327.</w:t>
      </w:r>
    </w:p>
    <w:p w14:paraId="1487DA7C" w14:textId="77777777" w:rsidR="00A65058" w:rsidRPr="00692BEF" w:rsidRDefault="00A65058" w:rsidP="00A65058">
      <w:pPr>
        <w:spacing w:after="0" w:line="240" w:lineRule="auto"/>
        <w:rPr>
          <w:rFonts w:ascii="Times New Roman" w:eastAsia="Times New Roman" w:hAnsi="Times New Roman" w:cs="Times New Roman"/>
          <w:sz w:val="24"/>
          <w:szCs w:val="24"/>
        </w:rPr>
      </w:pPr>
    </w:p>
    <w:p w14:paraId="3AD57B46"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Chen I-C, </w:t>
      </w:r>
      <w:r>
        <w:rPr>
          <w:rFonts w:ascii="Times New Roman" w:hAnsi="Times New Roman" w:cs="Times New Roman"/>
          <w:sz w:val="24"/>
          <w:szCs w:val="24"/>
        </w:rPr>
        <w:t>J.K. Hill</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R. </w:t>
      </w:r>
      <w:proofErr w:type="spellStart"/>
      <w:r w:rsidRPr="00692BEF">
        <w:rPr>
          <w:rFonts w:ascii="Times New Roman" w:hAnsi="Times New Roman" w:cs="Times New Roman"/>
          <w:sz w:val="24"/>
          <w:szCs w:val="24"/>
        </w:rPr>
        <w:t>O</w:t>
      </w:r>
      <w:r>
        <w:rPr>
          <w:rFonts w:ascii="Times New Roman" w:hAnsi="Times New Roman" w:cs="Times New Roman"/>
          <w:sz w:val="24"/>
          <w:szCs w:val="24"/>
        </w:rPr>
        <w:t>hlemüller</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 xml:space="preserve">D.B. Roy, and </w:t>
      </w:r>
      <w:proofErr w:type="spellStart"/>
      <w:r>
        <w:rPr>
          <w:rFonts w:ascii="Times New Roman" w:hAnsi="Times New Roman" w:cs="Times New Roman"/>
          <w:sz w:val="24"/>
          <w:szCs w:val="24"/>
        </w:rPr>
        <w:t>C.D.Thomas</w:t>
      </w:r>
      <w:proofErr w:type="spellEnd"/>
      <w:r>
        <w:rPr>
          <w:rFonts w:ascii="Times New Roman" w:hAnsi="Times New Roman" w:cs="Times New Roman"/>
          <w:sz w:val="24"/>
          <w:szCs w:val="24"/>
        </w:rPr>
        <w:t>. 2011.</w:t>
      </w:r>
      <w:r w:rsidRPr="00692BEF">
        <w:rPr>
          <w:rFonts w:ascii="Times New Roman" w:hAnsi="Times New Roman" w:cs="Times New Roman"/>
          <w:sz w:val="24"/>
          <w:szCs w:val="24"/>
        </w:rPr>
        <w:t xml:space="preserve"> Rapid range shifts of species</w:t>
      </w:r>
      <w:r>
        <w:rPr>
          <w:rFonts w:ascii="Times New Roman" w:hAnsi="Times New Roman" w:cs="Times New Roman"/>
          <w:sz w:val="24"/>
          <w:szCs w:val="24"/>
        </w:rPr>
        <w:t xml:space="preserve"> </w:t>
      </w:r>
      <w:r w:rsidRPr="00692BEF">
        <w:rPr>
          <w:rFonts w:ascii="Times New Roman" w:hAnsi="Times New Roman" w:cs="Times New Roman"/>
          <w:sz w:val="24"/>
          <w:szCs w:val="24"/>
        </w:rPr>
        <w:t>associated with high levels of climate warming. Science 333:1024–1026.</w:t>
      </w:r>
    </w:p>
    <w:p w14:paraId="2AE6F70F" w14:textId="77777777" w:rsidR="00BD38B9" w:rsidRDefault="00BD38B9" w:rsidP="00A65058">
      <w:pPr>
        <w:spacing w:after="0" w:line="240" w:lineRule="auto"/>
        <w:rPr>
          <w:rFonts w:ascii="Times New Roman" w:eastAsia="Times New Roman" w:hAnsi="Times New Roman" w:cs="Times New Roman"/>
          <w:sz w:val="24"/>
          <w:szCs w:val="24"/>
        </w:rPr>
      </w:pPr>
    </w:p>
    <w:p w14:paraId="79A0D0FD"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t xml:space="preserve">Cook, R.R. and </w:t>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Hanski</w:t>
      </w:r>
      <w:proofErr w:type="spellEnd"/>
      <w:r>
        <w:rPr>
          <w:rFonts w:ascii="Times New Roman" w:eastAsia="Times New Roman" w:hAnsi="Times New Roman" w:cs="Times New Roman"/>
          <w:sz w:val="24"/>
          <w:szCs w:val="24"/>
        </w:rPr>
        <w:t xml:space="preserve">. </w:t>
      </w:r>
      <w:r w:rsidRPr="00692BEF">
        <w:rPr>
          <w:rFonts w:ascii="Times New Roman" w:eastAsia="Times New Roman" w:hAnsi="Times New Roman" w:cs="Times New Roman"/>
          <w:sz w:val="24"/>
          <w:szCs w:val="24"/>
        </w:rPr>
        <w:t xml:space="preserve">1995. On expected lifetimes of small-bodied and large-bodied species of birds on islands. </w:t>
      </w:r>
      <w:r w:rsidRPr="0001607D">
        <w:rPr>
          <w:rFonts w:ascii="Times New Roman" w:eastAsia="Times New Roman" w:hAnsi="Times New Roman" w:cs="Times New Roman"/>
          <w:iCs/>
          <w:sz w:val="24"/>
          <w:szCs w:val="24"/>
        </w:rPr>
        <w:t>The American Naturalist</w:t>
      </w:r>
      <w:r w:rsidRPr="0001607D">
        <w:rPr>
          <w:rFonts w:ascii="Times New Roman" w:eastAsia="Times New Roman" w:hAnsi="Times New Roman" w:cs="Times New Roman"/>
          <w:sz w:val="24"/>
          <w:szCs w:val="24"/>
        </w:rPr>
        <w:t xml:space="preserve"> </w:t>
      </w:r>
      <w:r w:rsidRPr="0001607D">
        <w:rPr>
          <w:rFonts w:ascii="Times New Roman" w:eastAsia="Times New Roman" w:hAnsi="Times New Roman" w:cs="Times New Roman"/>
          <w:iCs/>
          <w:sz w:val="24"/>
          <w:szCs w:val="24"/>
        </w:rPr>
        <w:t>145</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307</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315.</w:t>
      </w:r>
    </w:p>
    <w:p w14:paraId="297E723F" w14:textId="77777777" w:rsidR="00A65058" w:rsidRPr="00692BEF" w:rsidRDefault="00A65058" w:rsidP="00A65058">
      <w:pPr>
        <w:spacing w:after="0" w:line="240" w:lineRule="auto"/>
        <w:rPr>
          <w:rFonts w:ascii="Times New Roman" w:eastAsia="Times New Roman" w:hAnsi="Times New Roman" w:cs="Times New Roman"/>
          <w:sz w:val="24"/>
          <w:szCs w:val="24"/>
        </w:rPr>
      </w:pPr>
    </w:p>
    <w:p w14:paraId="72F1A9EF" w14:textId="77777777" w:rsidR="00A65058" w:rsidRPr="00692BEF" w:rsidRDefault="00A65058" w:rsidP="00A65058">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Crick, H.Q.P., </w:t>
      </w:r>
      <w:r>
        <w:rPr>
          <w:rFonts w:ascii="Times New Roman" w:hAnsi="Times New Roman" w:cs="Times New Roman"/>
          <w:sz w:val="24"/>
          <w:szCs w:val="24"/>
        </w:rPr>
        <w:t xml:space="preserve">C. </w:t>
      </w:r>
      <w:r w:rsidRPr="00692BEF">
        <w:rPr>
          <w:rFonts w:ascii="Times New Roman" w:hAnsi="Times New Roman" w:cs="Times New Roman"/>
          <w:sz w:val="24"/>
          <w:szCs w:val="24"/>
        </w:rPr>
        <w:t xml:space="preserve">Dudley, </w:t>
      </w:r>
      <w:r>
        <w:rPr>
          <w:rFonts w:ascii="Times New Roman" w:hAnsi="Times New Roman" w:cs="Times New Roman"/>
          <w:sz w:val="24"/>
          <w:szCs w:val="24"/>
        </w:rPr>
        <w:t>D.E.</w:t>
      </w:r>
      <w:r w:rsidRPr="00692BEF">
        <w:rPr>
          <w:rFonts w:ascii="Times New Roman" w:hAnsi="Times New Roman" w:cs="Times New Roman"/>
          <w:sz w:val="24"/>
          <w:szCs w:val="24"/>
        </w:rPr>
        <w:t xml:space="preserve"> Glue, </w:t>
      </w:r>
      <w:r>
        <w:rPr>
          <w:rFonts w:ascii="Times New Roman" w:hAnsi="Times New Roman" w:cs="Times New Roman"/>
          <w:sz w:val="24"/>
          <w:szCs w:val="24"/>
        </w:rPr>
        <w:t xml:space="preserve">and D.L. Thomson. </w:t>
      </w:r>
      <w:r w:rsidRPr="00692BEF">
        <w:rPr>
          <w:rFonts w:ascii="Times New Roman" w:hAnsi="Times New Roman" w:cs="Times New Roman"/>
          <w:sz w:val="24"/>
          <w:szCs w:val="24"/>
        </w:rPr>
        <w:t>1997. UK birds are l</w:t>
      </w:r>
      <w:r>
        <w:rPr>
          <w:rFonts w:ascii="Times New Roman" w:hAnsi="Times New Roman" w:cs="Times New Roman"/>
          <w:sz w:val="24"/>
          <w:szCs w:val="24"/>
        </w:rPr>
        <w:t>aying eggs earlier. Nature 388:</w:t>
      </w:r>
      <w:r w:rsidRPr="00692BEF">
        <w:rPr>
          <w:rFonts w:ascii="Times New Roman" w:hAnsi="Times New Roman" w:cs="Times New Roman"/>
          <w:sz w:val="24"/>
          <w:szCs w:val="24"/>
        </w:rPr>
        <w:t>526–</w:t>
      </w:r>
      <w:r>
        <w:rPr>
          <w:rFonts w:ascii="Times New Roman" w:hAnsi="Times New Roman" w:cs="Times New Roman"/>
          <w:sz w:val="24"/>
          <w:szCs w:val="24"/>
        </w:rPr>
        <w:t>526.</w:t>
      </w:r>
    </w:p>
    <w:p w14:paraId="3C1127DE" w14:textId="77777777" w:rsidR="00A65058" w:rsidRPr="00692BEF" w:rsidRDefault="00A65058" w:rsidP="00A65058">
      <w:pPr>
        <w:spacing w:after="0" w:line="240" w:lineRule="auto"/>
        <w:rPr>
          <w:rFonts w:ascii="Times New Roman" w:hAnsi="Times New Roman" w:cs="Times New Roman"/>
          <w:sz w:val="24"/>
          <w:szCs w:val="24"/>
        </w:rPr>
      </w:pPr>
    </w:p>
    <w:p w14:paraId="793334CE" w14:textId="77777777" w:rsidR="00AB73AE" w:rsidRDefault="00AB73AE" w:rsidP="00A65058">
      <w:pPr>
        <w:spacing w:after="0" w:line="240" w:lineRule="auto"/>
        <w:rPr>
          <w:rFonts w:ascii="Times New Roman" w:hAnsi="Times New Roman" w:cs="Times New Roman"/>
          <w:sz w:val="24"/>
          <w:szCs w:val="24"/>
        </w:rPr>
      </w:pPr>
      <w:r w:rsidRPr="00AB73AE">
        <w:rPr>
          <w:rFonts w:ascii="Times New Roman" w:hAnsi="Times New Roman" w:cs="Times New Roman"/>
          <w:sz w:val="24"/>
          <w:szCs w:val="24"/>
        </w:rPr>
        <w:t xml:space="preserve">Cuenca P, </w:t>
      </w:r>
      <w:r>
        <w:rPr>
          <w:rFonts w:ascii="Times New Roman" w:hAnsi="Times New Roman" w:cs="Times New Roman"/>
          <w:sz w:val="24"/>
          <w:szCs w:val="24"/>
        </w:rPr>
        <w:t xml:space="preserve">R. </w:t>
      </w:r>
      <w:proofErr w:type="spellStart"/>
      <w:r>
        <w:rPr>
          <w:rFonts w:ascii="Times New Roman" w:hAnsi="Times New Roman" w:cs="Times New Roman"/>
          <w:sz w:val="24"/>
          <w:szCs w:val="24"/>
        </w:rPr>
        <w:t>Arriagada</w:t>
      </w:r>
      <w:proofErr w:type="spellEnd"/>
      <w:r w:rsidRPr="00AB73AE">
        <w:rPr>
          <w:rFonts w:ascii="Times New Roman" w:hAnsi="Times New Roman" w:cs="Times New Roman"/>
          <w:sz w:val="24"/>
          <w:szCs w:val="24"/>
        </w:rPr>
        <w:t xml:space="preserve">, </w:t>
      </w:r>
      <w:r>
        <w:rPr>
          <w:rFonts w:ascii="Times New Roman" w:hAnsi="Times New Roman" w:cs="Times New Roman"/>
          <w:sz w:val="24"/>
          <w:szCs w:val="24"/>
        </w:rPr>
        <w:t xml:space="preserve">and C. </w:t>
      </w:r>
      <w:proofErr w:type="spellStart"/>
      <w:r>
        <w:rPr>
          <w:rFonts w:ascii="Times New Roman" w:hAnsi="Times New Roman" w:cs="Times New Roman"/>
          <w:sz w:val="24"/>
          <w:szCs w:val="24"/>
        </w:rPr>
        <w:t>Echeverría</w:t>
      </w:r>
      <w:proofErr w:type="spellEnd"/>
      <w:r>
        <w:rPr>
          <w:rFonts w:ascii="Times New Roman" w:hAnsi="Times New Roman" w:cs="Times New Roman"/>
          <w:sz w:val="24"/>
          <w:szCs w:val="24"/>
        </w:rPr>
        <w:t>.</w:t>
      </w:r>
      <w:r w:rsidRPr="00AB73AE">
        <w:rPr>
          <w:rFonts w:ascii="Times New Roman" w:hAnsi="Times New Roman" w:cs="Times New Roman"/>
          <w:sz w:val="24"/>
          <w:szCs w:val="24"/>
        </w:rPr>
        <w:t xml:space="preserve"> 2016. How much deforestation do protected areas avoid in tropical Andean landscapes? Environ</w:t>
      </w:r>
      <w:r>
        <w:rPr>
          <w:rFonts w:ascii="Times New Roman" w:hAnsi="Times New Roman" w:cs="Times New Roman"/>
          <w:sz w:val="24"/>
          <w:szCs w:val="24"/>
        </w:rPr>
        <w:t>mental</w:t>
      </w:r>
      <w:r w:rsidRPr="00AB73AE">
        <w:rPr>
          <w:rFonts w:ascii="Times New Roman" w:hAnsi="Times New Roman" w:cs="Times New Roman"/>
          <w:sz w:val="24"/>
          <w:szCs w:val="24"/>
        </w:rPr>
        <w:t xml:space="preserve"> Sci</w:t>
      </w:r>
      <w:r>
        <w:rPr>
          <w:rFonts w:ascii="Times New Roman" w:hAnsi="Times New Roman" w:cs="Times New Roman"/>
          <w:sz w:val="24"/>
          <w:szCs w:val="24"/>
        </w:rPr>
        <w:t>ence and Policy</w:t>
      </w:r>
      <w:r w:rsidRPr="00AB73AE">
        <w:rPr>
          <w:rFonts w:ascii="Times New Roman" w:hAnsi="Times New Roman" w:cs="Times New Roman"/>
          <w:sz w:val="24"/>
          <w:szCs w:val="24"/>
        </w:rPr>
        <w:t xml:space="preserve"> 56:56–66. </w:t>
      </w:r>
    </w:p>
    <w:p w14:paraId="3C7DB5C7" w14:textId="77777777" w:rsidR="00AB73AE" w:rsidRDefault="00AB73AE" w:rsidP="00A65058">
      <w:pPr>
        <w:spacing w:after="0" w:line="240" w:lineRule="auto"/>
        <w:rPr>
          <w:rFonts w:ascii="Times New Roman" w:hAnsi="Times New Roman" w:cs="Times New Roman"/>
          <w:sz w:val="24"/>
          <w:szCs w:val="24"/>
        </w:rPr>
      </w:pPr>
    </w:p>
    <w:p w14:paraId="3DB35F58" w14:textId="77777777" w:rsidR="00A65058" w:rsidRPr="00692BEF" w:rsidRDefault="00A65058" w:rsidP="00A6505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DeSante</w:t>
      </w:r>
      <w:proofErr w:type="spellEnd"/>
      <w:r w:rsidRPr="00692BEF">
        <w:rPr>
          <w:rFonts w:ascii="Times New Roman" w:hAnsi="Times New Roman" w:cs="Times New Roman"/>
          <w:sz w:val="24"/>
          <w:szCs w:val="24"/>
        </w:rPr>
        <w:t xml:space="preserve">, D.F., </w:t>
      </w:r>
      <w:r>
        <w:rPr>
          <w:rFonts w:ascii="Times New Roman" w:hAnsi="Times New Roman" w:cs="Times New Roman"/>
          <w:sz w:val="24"/>
          <w:szCs w:val="24"/>
        </w:rPr>
        <w:t xml:space="preserve">J.F. </w:t>
      </w:r>
      <w:proofErr w:type="spellStart"/>
      <w:r>
        <w:rPr>
          <w:rFonts w:ascii="Times New Roman" w:hAnsi="Times New Roman" w:cs="Times New Roman"/>
          <w:sz w:val="24"/>
          <w:szCs w:val="24"/>
        </w:rPr>
        <w:t>Saracco</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D.R.</w:t>
      </w:r>
      <w:r w:rsidRPr="00692BEF">
        <w:rPr>
          <w:rFonts w:ascii="Times New Roman" w:hAnsi="Times New Roman" w:cs="Times New Roman"/>
          <w:sz w:val="24"/>
          <w:szCs w:val="24"/>
        </w:rPr>
        <w:t xml:space="preserve"> O'G</w:t>
      </w:r>
      <w:r>
        <w:rPr>
          <w:rFonts w:ascii="Times New Roman" w:hAnsi="Times New Roman" w:cs="Times New Roman"/>
          <w:sz w:val="24"/>
          <w:szCs w:val="24"/>
        </w:rPr>
        <w:t>rady</w:t>
      </w:r>
      <w:r w:rsidRPr="00692BEF">
        <w:rPr>
          <w:rFonts w:ascii="Times New Roman" w:hAnsi="Times New Roman" w:cs="Times New Roman"/>
          <w:sz w:val="24"/>
          <w:szCs w:val="24"/>
        </w:rPr>
        <w:t xml:space="preserve">, </w:t>
      </w:r>
      <w:r>
        <w:rPr>
          <w:rFonts w:ascii="Times New Roman" w:hAnsi="Times New Roman" w:cs="Times New Roman"/>
          <w:sz w:val="24"/>
          <w:szCs w:val="24"/>
        </w:rPr>
        <w:t>K.M.</w:t>
      </w:r>
      <w:r w:rsidRPr="00692BEF">
        <w:rPr>
          <w:rFonts w:ascii="Times New Roman" w:hAnsi="Times New Roman" w:cs="Times New Roman"/>
          <w:sz w:val="24"/>
          <w:szCs w:val="24"/>
        </w:rPr>
        <w:t xml:space="preserve"> </w:t>
      </w:r>
      <w:r>
        <w:rPr>
          <w:rFonts w:ascii="Times New Roman" w:hAnsi="Times New Roman" w:cs="Times New Roman"/>
          <w:sz w:val="24"/>
          <w:szCs w:val="24"/>
        </w:rPr>
        <w:t>Burton</w:t>
      </w:r>
      <w:r w:rsidRPr="00692BEF">
        <w:rPr>
          <w:rFonts w:ascii="Times New Roman" w:hAnsi="Times New Roman" w:cs="Times New Roman"/>
          <w:sz w:val="24"/>
          <w:szCs w:val="24"/>
        </w:rPr>
        <w:t xml:space="preserve">, and </w:t>
      </w:r>
      <w:r>
        <w:rPr>
          <w:rFonts w:ascii="Times New Roman" w:hAnsi="Times New Roman" w:cs="Times New Roman"/>
          <w:sz w:val="24"/>
          <w:szCs w:val="24"/>
        </w:rPr>
        <w:t>B.L. Walker.</w:t>
      </w:r>
      <w:r w:rsidRPr="00692BEF">
        <w:rPr>
          <w:rFonts w:ascii="Times New Roman" w:hAnsi="Times New Roman" w:cs="Times New Roman"/>
          <w:sz w:val="24"/>
          <w:szCs w:val="24"/>
        </w:rPr>
        <w:t xml:space="preserve"> 2004. Methodological considerations of the Monitoring Avian Productivity and Survivorship (MAPS) program. </w:t>
      </w:r>
      <w:r w:rsidRPr="0001607D">
        <w:rPr>
          <w:rFonts w:ascii="Times New Roman" w:hAnsi="Times New Roman" w:cs="Times New Roman"/>
          <w:iCs/>
          <w:sz w:val="24"/>
          <w:szCs w:val="24"/>
        </w:rPr>
        <w:t>Studies in Avian Biology</w:t>
      </w:r>
      <w:r>
        <w:rPr>
          <w:rFonts w:ascii="Times New Roman" w:hAnsi="Times New Roman" w:cs="Times New Roman"/>
          <w:sz w:val="24"/>
          <w:szCs w:val="24"/>
        </w:rPr>
        <w:t xml:space="preserve"> 29:</w:t>
      </w:r>
      <w:r w:rsidRPr="00692BEF">
        <w:rPr>
          <w:rFonts w:ascii="Times New Roman" w:hAnsi="Times New Roman" w:cs="Times New Roman"/>
          <w:sz w:val="24"/>
          <w:szCs w:val="24"/>
        </w:rPr>
        <w:t>28–45.</w:t>
      </w:r>
    </w:p>
    <w:p w14:paraId="255D9AD2" w14:textId="77777777" w:rsidR="00A65058" w:rsidRPr="00692BEF" w:rsidRDefault="00A65058" w:rsidP="00A65058">
      <w:pPr>
        <w:spacing w:after="0" w:line="240" w:lineRule="auto"/>
        <w:rPr>
          <w:rFonts w:ascii="Times New Roman" w:eastAsia="Times New Roman" w:hAnsi="Times New Roman" w:cs="Times New Roman"/>
          <w:sz w:val="24"/>
          <w:szCs w:val="24"/>
        </w:rPr>
      </w:pPr>
    </w:p>
    <w:p w14:paraId="13093AB1" w14:textId="77777777" w:rsidR="00A65058" w:rsidRPr="00AC7684"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Dunning, J. B. 2007 CRC han</w:t>
      </w:r>
      <w:r>
        <w:rPr>
          <w:rFonts w:ascii="Times New Roman" w:hAnsi="Times New Roman" w:cs="Times New Roman"/>
          <w:sz w:val="24"/>
          <w:szCs w:val="24"/>
        </w:rPr>
        <w:t xml:space="preserve">dbook of avian body masses. CRC </w:t>
      </w:r>
      <w:r w:rsidRPr="00692BEF">
        <w:rPr>
          <w:rFonts w:ascii="Times New Roman" w:hAnsi="Times New Roman" w:cs="Times New Roman"/>
          <w:sz w:val="24"/>
          <w:szCs w:val="24"/>
        </w:rPr>
        <w:t>Press, Boca Raton, FL.</w:t>
      </w:r>
      <w:r w:rsidRPr="00692BEF">
        <w:rPr>
          <w:rFonts w:ascii="Times New Roman" w:hAnsi="Times New Roman" w:cs="Times New Roman"/>
          <w:sz w:val="24"/>
          <w:szCs w:val="24"/>
        </w:rPr>
        <w:br/>
      </w:r>
    </w:p>
    <w:p w14:paraId="641D47F4"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t xml:space="preserve">Durant, J.M., </w:t>
      </w:r>
      <w:r>
        <w:rPr>
          <w:rFonts w:ascii="Times New Roman" w:eastAsia="Times New Roman" w:hAnsi="Times New Roman" w:cs="Times New Roman"/>
          <w:sz w:val="24"/>
          <w:szCs w:val="24"/>
        </w:rPr>
        <w:t xml:space="preserve">D.O. </w:t>
      </w:r>
      <w:proofErr w:type="spellStart"/>
      <w:r w:rsidRPr="00692BEF">
        <w:rPr>
          <w:rFonts w:ascii="Times New Roman" w:eastAsia="Times New Roman" w:hAnsi="Times New Roman" w:cs="Times New Roman"/>
          <w:sz w:val="24"/>
          <w:szCs w:val="24"/>
        </w:rPr>
        <w:t>Hjermann</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692BEF">
        <w:rPr>
          <w:rFonts w:ascii="Times New Roman" w:eastAsia="Times New Roman" w:hAnsi="Times New Roman" w:cs="Times New Roman"/>
          <w:sz w:val="24"/>
          <w:szCs w:val="24"/>
        </w:rPr>
        <w:t xml:space="preserve"> Frederiksen, </w:t>
      </w:r>
      <w:r>
        <w:rPr>
          <w:rFonts w:ascii="Times New Roman" w:eastAsia="Times New Roman" w:hAnsi="Times New Roman" w:cs="Times New Roman"/>
          <w:sz w:val="24"/>
          <w:szCs w:val="24"/>
        </w:rPr>
        <w:t>J.B.</w:t>
      </w:r>
      <w:r w:rsidRPr="00692BEF">
        <w:rPr>
          <w:rFonts w:ascii="Times New Roman" w:eastAsia="Times New Roman" w:hAnsi="Times New Roman" w:cs="Times New Roman"/>
          <w:sz w:val="24"/>
          <w:szCs w:val="24"/>
        </w:rPr>
        <w:t xml:space="preserve"> </w:t>
      </w:r>
      <w:proofErr w:type="spellStart"/>
      <w:r w:rsidRPr="00692BEF">
        <w:rPr>
          <w:rFonts w:ascii="Times New Roman" w:eastAsia="Times New Roman" w:hAnsi="Times New Roman" w:cs="Times New Roman"/>
          <w:sz w:val="24"/>
          <w:szCs w:val="24"/>
        </w:rPr>
        <w:t>Charrassin</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w:t>
      </w:r>
      <w:r w:rsidRPr="00692BEF">
        <w:rPr>
          <w:rFonts w:ascii="Times New Roman" w:eastAsia="Times New Roman" w:hAnsi="Times New Roman" w:cs="Times New Roman"/>
          <w:sz w:val="24"/>
          <w:szCs w:val="24"/>
        </w:rPr>
        <w:t xml:space="preserve"> Le </w:t>
      </w:r>
      <w:proofErr w:type="spellStart"/>
      <w:r w:rsidRPr="00692BEF">
        <w:rPr>
          <w:rFonts w:ascii="Times New Roman" w:eastAsia="Times New Roman" w:hAnsi="Times New Roman" w:cs="Times New Roman"/>
          <w:sz w:val="24"/>
          <w:szCs w:val="24"/>
        </w:rPr>
        <w:t>Maho</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P.S.</w:t>
      </w:r>
      <w:r w:rsidRPr="00692BEF">
        <w:rPr>
          <w:rFonts w:ascii="Times New Roman" w:eastAsia="Times New Roman" w:hAnsi="Times New Roman" w:cs="Times New Roman"/>
          <w:sz w:val="24"/>
          <w:szCs w:val="24"/>
        </w:rPr>
        <w:t xml:space="preserve"> </w:t>
      </w:r>
      <w:proofErr w:type="spellStart"/>
      <w:r w:rsidRPr="00692BEF">
        <w:rPr>
          <w:rFonts w:ascii="Times New Roman" w:eastAsia="Times New Roman" w:hAnsi="Times New Roman" w:cs="Times New Roman"/>
          <w:sz w:val="24"/>
          <w:szCs w:val="24"/>
        </w:rPr>
        <w:t>Sabarros</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R.J.</w:t>
      </w:r>
      <w:r w:rsidRPr="00692BEF">
        <w:rPr>
          <w:rFonts w:ascii="Times New Roman" w:eastAsia="Times New Roman" w:hAnsi="Times New Roman" w:cs="Times New Roman"/>
          <w:sz w:val="24"/>
          <w:szCs w:val="24"/>
        </w:rPr>
        <w:t xml:space="preserve"> Crawford, and </w:t>
      </w:r>
      <w:r>
        <w:rPr>
          <w:rFonts w:ascii="Times New Roman" w:eastAsia="Times New Roman" w:hAnsi="Times New Roman" w:cs="Times New Roman"/>
          <w:sz w:val="24"/>
          <w:szCs w:val="24"/>
        </w:rPr>
        <w:t xml:space="preserve">N.C. </w:t>
      </w:r>
      <w:proofErr w:type="spellStart"/>
      <w:r>
        <w:rPr>
          <w:rFonts w:ascii="Times New Roman" w:eastAsia="Times New Roman" w:hAnsi="Times New Roman" w:cs="Times New Roman"/>
          <w:sz w:val="24"/>
          <w:szCs w:val="24"/>
        </w:rPr>
        <w:t>Stenseth</w:t>
      </w:r>
      <w:proofErr w:type="spellEnd"/>
      <w:r>
        <w:rPr>
          <w:rFonts w:ascii="Times New Roman" w:eastAsia="Times New Roman" w:hAnsi="Times New Roman" w:cs="Times New Roman"/>
          <w:sz w:val="24"/>
          <w:szCs w:val="24"/>
        </w:rPr>
        <w:t xml:space="preserve">. </w:t>
      </w:r>
      <w:r w:rsidRPr="00692BEF">
        <w:rPr>
          <w:rFonts w:ascii="Times New Roman" w:eastAsia="Times New Roman" w:hAnsi="Times New Roman" w:cs="Times New Roman"/>
          <w:sz w:val="24"/>
          <w:szCs w:val="24"/>
        </w:rPr>
        <w:t xml:space="preserve">2009. Pros and cons of using seabirds as ecological indicators. </w:t>
      </w:r>
      <w:r w:rsidRPr="00AC7684">
        <w:rPr>
          <w:rFonts w:ascii="Times New Roman" w:eastAsia="Times New Roman" w:hAnsi="Times New Roman" w:cs="Times New Roman"/>
          <w:iCs/>
          <w:sz w:val="24"/>
          <w:szCs w:val="24"/>
        </w:rPr>
        <w:t>Climate Research</w:t>
      </w:r>
      <w:r w:rsidRPr="00AC7684">
        <w:rPr>
          <w:rFonts w:ascii="Times New Roman" w:eastAsia="Times New Roman" w:hAnsi="Times New Roman" w:cs="Times New Roman"/>
          <w:sz w:val="24"/>
          <w:szCs w:val="24"/>
        </w:rPr>
        <w:t xml:space="preserve"> </w:t>
      </w:r>
      <w:r w:rsidRPr="00AC7684">
        <w:rPr>
          <w:rFonts w:ascii="Times New Roman" w:eastAsia="Times New Roman" w:hAnsi="Times New Roman" w:cs="Times New Roman"/>
          <w:iCs/>
          <w:sz w:val="24"/>
          <w:szCs w:val="24"/>
        </w:rPr>
        <w:t>39</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115</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129.</w:t>
      </w:r>
    </w:p>
    <w:p w14:paraId="525E498F" w14:textId="77777777" w:rsidR="004A6A81" w:rsidRPr="004A6A81" w:rsidRDefault="004A6A81" w:rsidP="00A65058">
      <w:pPr>
        <w:spacing w:after="0" w:line="240" w:lineRule="auto"/>
        <w:rPr>
          <w:rFonts w:ascii="Times New Roman" w:hAnsi="Times New Roman" w:cs="Times New Roman"/>
          <w:sz w:val="24"/>
          <w:szCs w:val="24"/>
        </w:rPr>
      </w:pPr>
    </w:p>
    <w:p w14:paraId="0638DEB3" w14:textId="77777777" w:rsidR="00A65058" w:rsidRPr="00692BEF" w:rsidRDefault="00A65058" w:rsidP="00A65058">
      <w:pPr>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Faaborg</w:t>
      </w:r>
      <w:proofErr w:type="spellEnd"/>
      <w:r w:rsidRPr="00692BEF">
        <w:rPr>
          <w:rFonts w:ascii="Times New Roman" w:hAnsi="Times New Roman" w:cs="Times New Roman"/>
          <w:sz w:val="24"/>
          <w:szCs w:val="24"/>
        </w:rPr>
        <w:t xml:space="preserve">, J., </w:t>
      </w:r>
      <w:r>
        <w:rPr>
          <w:rFonts w:ascii="Times New Roman" w:hAnsi="Times New Roman" w:cs="Times New Roman"/>
          <w:sz w:val="24"/>
          <w:szCs w:val="24"/>
        </w:rPr>
        <w:t xml:space="preserve">W.J. </w:t>
      </w:r>
      <w:r w:rsidRPr="00692BEF">
        <w:rPr>
          <w:rFonts w:ascii="Times New Roman" w:hAnsi="Times New Roman" w:cs="Times New Roman"/>
          <w:sz w:val="24"/>
          <w:szCs w:val="24"/>
        </w:rPr>
        <w:t xml:space="preserve">Arendt, and </w:t>
      </w:r>
      <w:r>
        <w:rPr>
          <w:rFonts w:ascii="Times New Roman" w:hAnsi="Times New Roman" w:cs="Times New Roman"/>
          <w:sz w:val="24"/>
          <w:szCs w:val="24"/>
        </w:rPr>
        <w:t xml:space="preserve">K.M. </w:t>
      </w:r>
      <w:proofErr w:type="spellStart"/>
      <w:r>
        <w:rPr>
          <w:rFonts w:ascii="Times New Roman" w:hAnsi="Times New Roman" w:cs="Times New Roman"/>
          <w:sz w:val="24"/>
          <w:szCs w:val="24"/>
        </w:rPr>
        <w:t>Dugger</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 xml:space="preserve">2004. Bird population studies in Puerto Rico using mist nets: general patterns and comparisons with point counts. </w:t>
      </w:r>
      <w:r w:rsidRPr="00AC7684">
        <w:rPr>
          <w:rFonts w:ascii="Times New Roman" w:hAnsi="Times New Roman" w:cs="Times New Roman"/>
          <w:iCs/>
          <w:sz w:val="24"/>
          <w:szCs w:val="24"/>
        </w:rPr>
        <w:t>Studies in Avian Biology</w:t>
      </w:r>
      <w:r>
        <w:rPr>
          <w:rFonts w:ascii="Times New Roman" w:hAnsi="Times New Roman" w:cs="Times New Roman"/>
          <w:sz w:val="24"/>
          <w:szCs w:val="24"/>
        </w:rPr>
        <w:t xml:space="preserve"> 29:144</w:t>
      </w:r>
      <w:r w:rsidRPr="00692BEF">
        <w:rPr>
          <w:rFonts w:ascii="Times New Roman" w:hAnsi="Times New Roman" w:cs="Times New Roman"/>
          <w:sz w:val="24"/>
          <w:szCs w:val="24"/>
        </w:rPr>
        <w:t>–150.</w:t>
      </w:r>
    </w:p>
    <w:p w14:paraId="4EC43425"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58115558" w14:textId="77777777" w:rsidR="00D978A0" w:rsidRPr="00D978A0" w:rsidRDefault="00D978A0" w:rsidP="00D978A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Faaborg</w:t>
      </w:r>
      <w:proofErr w:type="spellEnd"/>
      <w:r>
        <w:rPr>
          <w:rFonts w:ascii="Times New Roman" w:hAnsi="Times New Roman" w:cs="Times New Roman"/>
          <w:sz w:val="24"/>
          <w:szCs w:val="24"/>
        </w:rPr>
        <w:t xml:space="preserve">, J., W.J. Arendt, J.D. Toms, K.M. </w:t>
      </w:r>
      <w:proofErr w:type="spellStart"/>
      <w:r>
        <w:rPr>
          <w:rFonts w:ascii="Times New Roman" w:hAnsi="Times New Roman" w:cs="Times New Roman"/>
          <w:sz w:val="24"/>
          <w:szCs w:val="24"/>
        </w:rPr>
        <w:t>Dugger</w:t>
      </w:r>
      <w:proofErr w:type="spellEnd"/>
      <w:r>
        <w:rPr>
          <w:rFonts w:ascii="Times New Roman" w:hAnsi="Times New Roman" w:cs="Times New Roman"/>
          <w:sz w:val="24"/>
          <w:szCs w:val="24"/>
        </w:rPr>
        <w:t>, W.A. Cox, and M.C. Mora</w:t>
      </w:r>
      <w:r w:rsidRPr="00D978A0">
        <w:rPr>
          <w:rFonts w:ascii="Times New Roman" w:hAnsi="Times New Roman" w:cs="Times New Roman"/>
          <w:sz w:val="24"/>
          <w:szCs w:val="24"/>
        </w:rPr>
        <w:t>. 2013. Long-term decline of a winter-resident bird community in Puerto Rico. Biodiversity and Conservation 22:63–75.</w:t>
      </w:r>
    </w:p>
    <w:p w14:paraId="2C03EC02" w14:textId="77777777" w:rsidR="00D978A0" w:rsidRDefault="00D978A0" w:rsidP="00A65058">
      <w:pPr>
        <w:autoSpaceDE w:val="0"/>
        <w:autoSpaceDN w:val="0"/>
        <w:adjustRightInd w:val="0"/>
        <w:spacing w:after="0" w:line="240" w:lineRule="auto"/>
        <w:rPr>
          <w:rFonts w:ascii="Times New Roman" w:hAnsi="Times New Roman" w:cs="Times New Roman"/>
          <w:sz w:val="24"/>
          <w:szCs w:val="24"/>
        </w:rPr>
      </w:pPr>
    </w:p>
    <w:p w14:paraId="2D81D6CE"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Forero</w:t>
      </w:r>
      <w:proofErr w:type="spellEnd"/>
      <w:r w:rsidRPr="00692BEF">
        <w:rPr>
          <w:rFonts w:ascii="Times New Roman" w:hAnsi="Times New Roman" w:cs="Times New Roman"/>
          <w:sz w:val="24"/>
          <w:szCs w:val="24"/>
        </w:rPr>
        <w:t>–Medina</w:t>
      </w:r>
      <w:r>
        <w:rPr>
          <w:rFonts w:ascii="Times New Roman" w:hAnsi="Times New Roman" w:cs="Times New Roman"/>
          <w:sz w:val="24"/>
          <w:szCs w:val="24"/>
        </w:rPr>
        <w:t>,</w:t>
      </w:r>
      <w:r w:rsidRPr="00692BEF">
        <w:rPr>
          <w:rFonts w:ascii="Times New Roman" w:hAnsi="Times New Roman" w:cs="Times New Roman"/>
          <w:sz w:val="24"/>
          <w:szCs w:val="24"/>
        </w:rPr>
        <w:t xml:space="preserve"> G</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J. </w:t>
      </w:r>
      <w:proofErr w:type="spellStart"/>
      <w:r>
        <w:rPr>
          <w:rFonts w:ascii="Times New Roman" w:hAnsi="Times New Roman" w:cs="Times New Roman"/>
          <w:sz w:val="24"/>
          <w:szCs w:val="24"/>
        </w:rPr>
        <w:t>Terborgh</w:t>
      </w:r>
      <w:proofErr w:type="spellEnd"/>
      <w:r>
        <w:rPr>
          <w:rFonts w:ascii="Times New Roman" w:hAnsi="Times New Roman" w:cs="Times New Roman"/>
          <w:sz w:val="24"/>
          <w:szCs w:val="24"/>
        </w:rPr>
        <w:t xml:space="preserve">, S.J. </w:t>
      </w:r>
      <w:proofErr w:type="spellStart"/>
      <w:r>
        <w:rPr>
          <w:rFonts w:ascii="Times New Roman" w:hAnsi="Times New Roman" w:cs="Times New Roman"/>
          <w:sz w:val="24"/>
          <w:szCs w:val="24"/>
        </w:rPr>
        <w:t>Socolar</w:t>
      </w:r>
      <w:proofErr w:type="spellEnd"/>
      <w:r>
        <w:rPr>
          <w:rFonts w:ascii="Times New Roman" w:hAnsi="Times New Roman" w:cs="Times New Roman"/>
          <w:sz w:val="24"/>
          <w:szCs w:val="24"/>
        </w:rPr>
        <w:t xml:space="preserve">, S.L. Pimm. 2011. </w:t>
      </w:r>
      <w:r w:rsidRPr="00692BEF">
        <w:rPr>
          <w:rFonts w:ascii="Times New Roman" w:hAnsi="Times New Roman" w:cs="Times New Roman"/>
          <w:sz w:val="24"/>
          <w:szCs w:val="24"/>
        </w:rPr>
        <w:t>Elevational ranges of birds</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on a tropical montane gradient lag behind warming temperatures. </w:t>
      </w:r>
      <w:proofErr w:type="spellStart"/>
      <w:r w:rsidRPr="00692BEF">
        <w:rPr>
          <w:rFonts w:ascii="Times New Roman" w:hAnsi="Times New Roman" w:cs="Times New Roman"/>
          <w:sz w:val="24"/>
          <w:szCs w:val="24"/>
        </w:rPr>
        <w:t>PLoS</w:t>
      </w:r>
      <w:proofErr w:type="spellEnd"/>
      <w:r w:rsidRPr="00692BEF">
        <w:rPr>
          <w:rFonts w:ascii="Times New Roman" w:hAnsi="Times New Roman" w:cs="Times New Roman"/>
          <w:sz w:val="24"/>
          <w:szCs w:val="24"/>
        </w:rPr>
        <w:t xml:space="preserve"> One 6:e28535. </w:t>
      </w:r>
    </w:p>
    <w:p w14:paraId="691A5AA6" w14:textId="77777777" w:rsidR="00A65058" w:rsidRPr="00692BEF" w:rsidRDefault="00A65058" w:rsidP="00A65058">
      <w:pPr>
        <w:autoSpaceDE w:val="0"/>
        <w:autoSpaceDN w:val="0"/>
        <w:adjustRightInd w:val="0"/>
        <w:spacing w:after="0" w:line="240" w:lineRule="auto"/>
        <w:ind w:left="720" w:hanging="720"/>
        <w:rPr>
          <w:rFonts w:ascii="Times New Roman" w:hAnsi="Times New Roman" w:cs="Times New Roman"/>
          <w:sz w:val="24"/>
          <w:szCs w:val="24"/>
        </w:rPr>
      </w:pPr>
    </w:p>
    <w:p w14:paraId="33148CE3" w14:textId="77777777" w:rsidR="00A65058" w:rsidRPr="00692BEF" w:rsidRDefault="00A65058" w:rsidP="00A65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Foster, P.</w:t>
      </w:r>
      <w:r w:rsidRPr="00692BEF">
        <w:rPr>
          <w:rFonts w:ascii="Times New Roman" w:eastAsia="Times New Roman" w:hAnsi="Times New Roman" w:cs="Times New Roman"/>
          <w:sz w:val="24"/>
          <w:szCs w:val="24"/>
        </w:rPr>
        <w:t xml:space="preserve"> 2001. The potential negative impacts of global climate change on tropical montane cloud forests. </w:t>
      </w:r>
      <w:r w:rsidRPr="004B72FB">
        <w:rPr>
          <w:rFonts w:ascii="Times New Roman" w:eastAsia="Times New Roman" w:hAnsi="Times New Roman" w:cs="Times New Roman"/>
          <w:iCs/>
          <w:sz w:val="24"/>
          <w:szCs w:val="24"/>
        </w:rPr>
        <w:t>Earth</w:t>
      </w:r>
      <w:r w:rsidRPr="00692BEF">
        <w:rPr>
          <w:rFonts w:ascii="Times New Roman" w:hAnsi="Times New Roman" w:cs="Times New Roman"/>
          <w:sz w:val="24"/>
          <w:szCs w:val="24"/>
        </w:rPr>
        <w:t>–</w:t>
      </w:r>
      <w:r w:rsidRPr="004B72FB">
        <w:rPr>
          <w:rFonts w:ascii="Times New Roman" w:eastAsia="Times New Roman" w:hAnsi="Times New Roman" w:cs="Times New Roman"/>
          <w:iCs/>
          <w:sz w:val="24"/>
          <w:szCs w:val="24"/>
        </w:rPr>
        <w:t>Science Reviews</w:t>
      </w:r>
      <w:r>
        <w:rPr>
          <w:rFonts w:ascii="Times New Roman" w:eastAsia="Times New Roman" w:hAnsi="Times New Roman" w:cs="Times New Roman"/>
          <w:sz w:val="24"/>
          <w:szCs w:val="24"/>
        </w:rPr>
        <w:t xml:space="preserve"> </w:t>
      </w:r>
      <w:r w:rsidRPr="004B72FB">
        <w:rPr>
          <w:rFonts w:ascii="Times New Roman" w:eastAsia="Times New Roman" w:hAnsi="Times New Roman" w:cs="Times New Roman"/>
          <w:iCs/>
          <w:sz w:val="24"/>
          <w:szCs w:val="24"/>
        </w:rPr>
        <w:t>55</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73</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106.</w:t>
      </w:r>
    </w:p>
    <w:p w14:paraId="366DC099" w14:textId="77777777" w:rsidR="00A65058" w:rsidRPr="00F94E82" w:rsidRDefault="00A65058" w:rsidP="00A65058">
      <w:pPr>
        <w:autoSpaceDE w:val="0"/>
        <w:autoSpaceDN w:val="0"/>
        <w:adjustRightInd w:val="0"/>
        <w:spacing w:after="0" w:line="240" w:lineRule="auto"/>
        <w:rPr>
          <w:rFonts w:ascii="Times New Roman" w:hAnsi="Times New Roman" w:cs="Times New Roman"/>
          <w:sz w:val="24"/>
          <w:szCs w:val="24"/>
        </w:rPr>
      </w:pPr>
    </w:p>
    <w:p w14:paraId="2B828925" w14:textId="77777777" w:rsidR="001A0D1E" w:rsidRPr="00F94E82" w:rsidRDefault="001A0D1E" w:rsidP="00A65058">
      <w:pPr>
        <w:autoSpaceDE w:val="0"/>
        <w:autoSpaceDN w:val="0"/>
        <w:adjustRightInd w:val="0"/>
        <w:spacing w:after="0" w:line="240" w:lineRule="auto"/>
        <w:rPr>
          <w:rFonts w:ascii="Times New Roman" w:hAnsi="Times New Roman" w:cs="Times New Roman"/>
          <w:sz w:val="24"/>
          <w:szCs w:val="24"/>
        </w:rPr>
      </w:pPr>
      <w:r w:rsidRPr="00F94E82">
        <w:rPr>
          <w:rFonts w:ascii="Times New Roman" w:hAnsi="Times New Roman" w:cs="Times New Roman"/>
          <w:sz w:val="24"/>
          <w:szCs w:val="24"/>
        </w:rPr>
        <w:t xml:space="preserve">Fox, R., </w:t>
      </w:r>
      <w:r w:rsidR="00F94E82">
        <w:rPr>
          <w:rFonts w:ascii="Times New Roman" w:hAnsi="Times New Roman" w:cs="Times New Roman"/>
          <w:sz w:val="24"/>
          <w:szCs w:val="24"/>
        </w:rPr>
        <w:t xml:space="preserve">T.H. </w:t>
      </w:r>
      <w:r w:rsidRPr="00F94E82">
        <w:rPr>
          <w:rFonts w:ascii="Times New Roman" w:hAnsi="Times New Roman" w:cs="Times New Roman"/>
          <w:sz w:val="24"/>
          <w:szCs w:val="24"/>
        </w:rPr>
        <w:t xml:space="preserve">Oliver, </w:t>
      </w:r>
      <w:r w:rsidR="00F94E82">
        <w:rPr>
          <w:rFonts w:ascii="Times New Roman" w:hAnsi="Times New Roman" w:cs="Times New Roman"/>
          <w:sz w:val="24"/>
          <w:szCs w:val="24"/>
        </w:rPr>
        <w:t>C.</w:t>
      </w:r>
      <w:r w:rsidRPr="00F94E82">
        <w:rPr>
          <w:rFonts w:ascii="Times New Roman" w:hAnsi="Times New Roman" w:cs="Times New Roman"/>
          <w:sz w:val="24"/>
          <w:szCs w:val="24"/>
        </w:rPr>
        <w:t xml:space="preserve"> Harrower, </w:t>
      </w:r>
      <w:r w:rsidR="00F94E82">
        <w:rPr>
          <w:rFonts w:ascii="Times New Roman" w:hAnsi="Times New Roman" w:cs="Times New Roman"/>
          <w:sz w:val="24"/>
          <w:szCs w:val="24"/>
        </w:rPr>
        <w:t>M.S.</w:t>
      </w:r>
      <w:r w:rsidRPr="00F94E82">
        <w:rPr>
          <w:rFonts w:ascii="Times New Roman" w:hAnsi="Times New Roman" w:cs="Times New Roman"/>
          <w:sz w:val="24"/>
          <w:szCs w:val="24"/>
        </w:rPr>
        <w:t xml:space="preserve"> Parsons, </w:t>
      </w:r>
      <w:r w:rsidR="00F94E82">
        <w:rPr>
          <w:rFonts w:ascii="Times New Roman" w:hAnsi="Times New Roman" w:cs="Times New Roman"/>
          <w:sz w:val="24"/>
          <w:szCs w:val="24"/>
        </w:rPr>
        <w:t>C.D.</w:t>
      </w:r>
      <w:r w:rsidRPr="00F94E82">
        <w:rPr>
          <w:rFonts w:ascii="Times New Roman" w:hAnsi="Times New Roman" w:cs="Times New Roman"/>
          <w:sz w:val="24"/>
          <w:szCs w:val="24"/>
        </w:rPr>
        <w:t xml:space="preserve"> Thomas, and </w:t>
      </w:r>
      <w:r w:rsidR="00F94E82">
        <w:rPr>
          <w:rFonts w:ascii="Times New Roman" w:hAnsi="Times New Roman" w:cs="Times New Roman"/>
          <w:sz w:val="24"/>
          <w:szCs w:val="24"/>
        </w:rPr>
        <w:t xml:space="preserve">D.B. Roy. 2014. Long-term </w:t>
      </w:r>
      <w:r w:rsidRPr="00F94E82">
        <w:rPr>
          <w:rFonts w:ascii="Times New Roman" w:hAnsi="Times New Roman" w:cs="Times New Roman"/>
          <w:sz w:val="24"/>
          <w:szCs w:val="24"/>
        </w:rPr>
        <w:t>changes to the frequency of occurrence of British moths are c</w:t>
      </w:r>
      <w:r w:rsidR="00F94E82">
        <w:rPr>
          <w:rFonts w:ascii="Times New Roman" w:hAnsi="Times New Roman" w:cs="Times New Roman"/>
          <w:sz w:val="24"/>
          <w:szCs w:val="24"/>
        </w:rPr>
        <w:t xml:space="preserve">onsistent with opposing and </w:t>
      </w:r>
      <w:r w:rsidRPr="00F94E82">
        <w:rPr>
          <w:rFonts w:ascii="Times New Roman" w:hAnsi="Times New Roman" w:cs="Times New Roman"/>
          <w:sz w:val="24"/>
          <w:szCs w:val="24"/>
        </w:rPr>
        <w:t xml:space="preserve">synergistic effects of climate and land-use changes. J. Appl. Ecol. </w:t>
      </w:r>
      <w:r w:rsidRPr="00F94E82">
        <w:rPr>
          <w:rFonts w:ascii="Times New Roman" w:hAnsi="Times New Roman" w:cs="Times New Roman"/>
          <w:iCs/>
          <w:sz w:val="24"/>
          <w:szCs w:val="24"/>
        </w:rPr>
        <w:t>51</w:t>
      </w:r>
      <w:r w:rsidR="00F94E82">
        <w:rPr>
          <w:rFonts w:ascii="Times New Roman" w:hAnsi="Times New Roman" w:cs="Times New Roman"/>
          <w:sz w:val="24"/>
          <w:szCs w:val="24"/>
        </w:rPr>
        <w:t>:</w:t>
      </w:r>
      <w:r w:rsidRPr="00F94E82">
        <w:rPr>
          <w:rFonts w:ascii="Times New Roman" w:hAnsi="Times New Roman" w:cs="Times New Roman"/>
          <w:sz w:val="24"/>
          <w:szCs w:val="24"/>
        </w:rPr>
        <w:t xml:space="preserve">949–957. </w:t>
      </w:r>
    </w:p>
    <w:p w14:paraId="49D428EE" w14:textId="77777777" w:rsidR="001A0D1E" w:rsidRPr="00F94E82" w:rsidRDefault="001A0D1E" w:rsidP="00A65058">
      <w:pPr>
        <w:autoSpaceDE w:val="0"/>
        <w:autoSpaceDN w:val="0"/>
        <w:adjustRightInd w:val="0"/>
        <w:spacing w:after="0" w:line="240" w:lineRule="auto"/>
        <w:rPr>
          <w:rFonts w:ascii="Times New Roman" w:hAnsi="Times New Roman" w:cs="Times New Roman"/>
          <w:sz w:val="24"/>
          <w:szCs w:val="24"/>
        </w:rPr>
      </w:pPr>
    </w:p>
    <w:p w14:paraId="6B332027"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Freeman</w:t>
      </w:r>
      <w:r>
        <w:rPr>
          <w:rFonts w:ascii="Times New Roman" w:hAnsi="Times New Roman" w:cs="Times New Roman"/>
          <w:sz w:val="24"/>
          <w:szCs w:val="24"/>
        </w:rPr>
        <w:t>,</w:t>
      </w:r>
      <w:r w:rsidRPr="00692BEF">
        <w:rPr>
          <w:rFonts w:ascii="Times New Roman" w:hAnsi="Times New Roman" w:cs="Times New Roman"/>
          <w:sz w:val="24"/>
          <w:szCs w:val="24"/>
        </w:rPr>
        <w:t xml:space="preserve"> B</w:t>
      </w:r>
      <w:r>
        <w:rPr>
          <w:rFonts w:ascii="Times New Roman" w:hAnsi="Times New Roman" w:cs="Times New Roman"/>
          <w:sz w:val="24"/>
          <w:szCs w:val="24"/>
        </w:rPr>
        <w:t>.</w:t>
      </w:r>
      <w:r w:rsidRPr="00692BEF">
        <w:rPr>
          <w:rFonts w:ascii="Times New Roman" w:hAnsi="Times New Roman" w:cs="Times New Roman"/>
          <w:sz w:val="24"/>
          <w:szCs w:val="24"/>
        </w:rPr>
        <w:t>G</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and A.M. </w:t>
      </w:r>
      <w:r w:rsidRPr="00692BEF">
        <w:rPr>
          <w:rFonts w:ascii="Times New Roman" w:hAnsi="Times New Roman" w:cs="Times New Roman"/>
          <w:sz w:val="24"/>
          <w:szCs w:val="24"/>
        </w:rPr>
        <w:t>Class–</w:t>
      </w:r>
      <w:r>
        <w:rPr>
          <w:rFonts w:ascii="Times New Roman" w:hAnsi="Times New Roman" w:cs="Times New Roman"/>
          <w:sz w:val="24"/>
          <w:szCs w:val="24"/>
        </w:rPr>
        <w:t xml:space="preserve">Freeman. 2014. </w:t>
      </w:r>
      <w:r w:rsidRPr="00692BEF">
        <w:rPr>
          <w:rFonts w:ascii="Times New Roman" w:hAnsi="Times New Roman" w:cs="Times New Roman"/>
          <w:sz w:val="24"/>
          <w:szCs w:val="24"/>
        </w:rPr>
        <w:t>Rapid upslope shifts in New Guinean birds</w:t>
      </w:r>
    </w:p>
    <w:p w14:paraId="23657560"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illustrate strong distributional responses of tropical montane species to global</w:t>
      </w:r>
      <w:r>
        <w:rPr>
          <w:rFonts w:ascii="Times New Roman" w:hAnsi="Times New Roman" w:cs="Times New Roman"/>
          <w:sz w:val="24"/>
          <w:szCs w:val="24"/>
        </w:rPr>
        <w:t xml:space="preserve"> warming. Proc Natl. </w:t>
      </w:r>
      <w:r w:rsidRPr="00692BEF">
        <w:rPr>
          <w:rFonts w:ascii="Times New Roman" w:hAnsi="Times New Roman" w:cs="Times New Roman"/>
          <w:sz w:val="24"/>
          <w:szCs w:val="24"/>
        </w:rPr>
        <w:t>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w:t>
      </w:r>
      <w:r w:rsidRPr="00692BEF">
        <w:rPr>
          <w:rFonts w:ascii="Times New Roman" w:hAnsi="Times New Roman" w:cs="Times New Roman"/>
          <w:sz w:val="24"/>
          <w:szCs w:val="24"/>
        </w:rPr>
        <w:t xml:space="preserve"> USA 111:4490–4494.</w:t>
      </w:r>
    </w:p>
    <w:p w14:paraId="0654AB6F"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794186B4"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r w:rsidRPr="00692BEF">
        <w:rPr>
          <w:rFonts w:ascii="Times New Roman" w:hAnsi="Times New Roman" w:cs="Times New Roman"/>
          <w:sz w:val="24"/>
          <w:szCs w:val="24"/>
          <w:shd w:val="clear" w:color="auto" w:fill="FFFFFF"/>
        </w:rPr>
        <w:t>Freeman, B.G.,</w:t>
      </w:r>
      <w:r>
        <w:rPr>
          <w:rFonts w:ascii="Times New Roman" w:hAnsi="Times New Roman" w:cs="Times New Roman"/>
          <w:sz w:val="24"/>
          <w:szCs w:val="24"/>
          <w:shd w:val="clear" w:color="auto" w:fill="FFFFFF"/>
        </w:rPr>
        <w:t xml:space="preserve"> M.N.</w:t>
      </w:r>
      <w:r w:rsidRPr="00692BEF">
        <w:rPr>
          <w:rFonts w:ascii="Times New Roman" w:hAnsi="Times New Roman" w:cs="Times New Roman"/>
          <w:sz w:val="24"/>
          <w:szCs w:val="24"/>
          <w:shd w:val="clear" w:color="auto" w:fill="FFFFFF"/>
        </w:rPr>
        <w:t xml:space="preserve"> </w:t>
      </w:r>
      <w:proofErr w:type="spellStart"/>
      <w:r w:rsidRPr="00692BEF">
        <w:rPr>
          <w:rFonts w:ascii="Times New Roman" w:hAnsi="Times New Roman" w:cs="Times New Roman"/>
          <w:sz w:val="24"/>
          <w:szCs w:val="24"/>
          <w:shd w:val="clear" w:color="auto" w:fill="FFFFFF"/>
        </w:rPr>
        <w:t>Scholer</w:t>
      </w:r>
      <w:proofErr w:type="spellEnd"/>
      <w:r w:rsidRPr="00692BE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V.</w:t>
      </w:r>
      <w:r w:rsidRPr="00692BEF">
        <w:rPr>
          <w:rFonts w:ascii="Times New Roman" w:hAnsi="Times New Roman" w:cs="Times New Roman"/>
          <w:sz w:val="24"/>
          <w:szCs w:val="24"/>
          <w:shd w:val="clear" w:color="auto" w:fill="FFFFFF"/>
        </w:rPr>
        <w:t xml:space="preserve"> Ruiz-Gutierrez, and </w:t>
      </w:r>
      <w:r>
        <w:rPr>
          <w:rFonts w:ascii="Times New Roman" w:hAnsi="Times New Roman" w:cs="Times New Roman"/>
          <w:sz w:val="24"/>
          <w:szCs w:val="24"/>
          <w:shd w:val="clear" w:color="auto" w:fill="FFFFFF"/>
        </w:rPr>
        <w:t xml:space="preserve">J.W. Fitzpatrick. </w:t>
      </w:r>
      <w:r w:rsidRPr="00692BEF">
        <w:rPr>
          <w:rFonts w:ascii="Times New Roman" w:hAnsi="Times New Roman" w:cs="Times New Roman"/>
          <w:sz w:val="24"/>
          <w:szCs w:val="24"/>
          <w:shd w:val="clear" w:color="auto" w:fill="FFFFFF"/>
        </w:rPr>
        <w:t>2018. Climate change causes upslope shifts and mountaintop extirpations in a tropical bird community. </w:t>
      </w:r>
      <w:r>
        <w:rPr>
          <w:rFonts w:ascii="Times New Roman" w:hAnsi="Times New Roman" w:cs="Times New Roman"/>
          <w:sz w:val="24"/>
          <w:szCs w:val="24"/>
        </w:rPr>
        <w:t xml:space="preserve">Proc Natl. </w:t>
      </w:r>
      <w:r w:rsidRPr="00692BEF">
        <w:rPr>
          <w:rFonts w:ascii="Times New Roman" w:hAnsi="Times New Roman" w:cs="Times New Roman"/>
          <w:sz w:val="24"/>
          <w:szCs w:val="24"/>
        </w:rPr>
        <w:t>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w:t>
      </w:r>
      <w:r w:rsidRPr="00692BEF">
        <w:rPr>
          <w:rFonts w:ascii="Times New Roman" w:hAnsi="Times New Roman" w:cs="Times New Roman"/>
          <w:sz w:val="24"/>
          <w:szCs w:val="24"/>
        </w:rPr>
        <w:t xml:space="preserve"> USA</w:t>
      </w:r>
      <w:r w:rsidRPr="00692BEF">
        <w:rPr>
          <w:rFonts w:ascii="Times New Roman" w:hAnsi="Times New Roman" w:cs="Times New Roman"/>
          <w:sz w:val="24"/>
          <w:szCs w:val="24"/>
          <w:shd w:val="clear" w:color="auto" w:fill="FFFFFF"/>
        </w:rPr>
        <w:t> </w:t>
      </w:r>
      <w:r w:rsidRPr="003A48F1">
        <w:rPr>
          <w:rFonts w:ascii="Times New Roman" w:hAnsi="Times New Roman" w:cs="Times New Roman"/>
          <w:iCs/>
          <w:sz w:val="24"/>
          <w:szCs w:val="24"/>
          <w:shd w:val="clear" w:color="auto" w:fill="FFFFFF"/>
        </w:rPr>
        <w:t>115</w:t>
      </w:r>
      <w:r>
        <w:rPr>
          <w:rFonts w:ascii="Times New Roman" w:hAnsi="Times New Roman" w:cs="Times New Roman"/>
          <w:sz w:val="24"/>
          <w:szCs w:val="24"/>
          <w:shd w:val="clear" w:color="auto" w:fill="FFFFFF"/>
        </w:rPr>
        <w:t>:</w:t>
      </w:r>
      <w:r w:rsidRPr="00692BEF">
        <w:rPr>
          <w:rFonts w:ascii="Times New Roman" w:hAnsi="Times New Roman" w:cs="Times New Roman"/>
          <w:sz w:val="24"/>
          <w:szCs w:val="24"/>
          <w:shd w:val="clear" w:color="auto" w:fill="FFFFFF"/>
        </w:rPr>
        <w:t>11982-11987.</w:t>
      </w:r>
    </w:p>
    <w:p w14:paraId="61D9AF3C"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p>
    <w:p w14:paraId="772476C5"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Freile</w:t>
      </w:r>
      <w:proofErr w:type="spellEnd"/>
      <w:r>
        <w:rPr>
          <w:rFonts w:ascii="Times New Roman" w:hAnsi="Times New Roman" w:cs="Times New Roman"/>
          <w:sz w:val="24"/>
          <w:szCs w:val="24"/>
        </w:rPr>
        <w:t>, J.</w:t>
      </w:r>
      <w:r w:rsidRPr="00692BEF">
        <w:rPr>
          <w:rFonts w:ascii="Times New Roman" w:hAnsi="Times New Roman" w:cs="Times New Roman"/>
          <w:sz w:val="24"/>
          <w:szCs w:val="24"/>
        </w:rPr>
        <w:t xml:space="preserve">F., and </w:t>
      </w:r>
      <w:r>
        <w:rPr>
          <w:rFonts w:ascii="Times New Roman" w:hAnsi="Times New Roman" w:cs="Times New Roman"/>
          <w:sz w:val="24"/>
          <w:szCs w:val="24"/>
        </w:rPr>
        <w:t xml:space="preserve">T. </w:t>
      </w:r>
      <w:r w:rsidRPr="00692BEF">
        <w:rPr>
          <w:rFonts w:ascii="Times New Roman" w:hAnsi="Times New Roman" w:cs="Times New Roman"/>
          <w:sz w:val="24"/>
          <w:szCs w:val="24"/>
        </w:rPr>
        <w:t>Santander</w:t>
      </w:r>
      <w:r>
        <w:rPr>
          <w:rFonts w:ascii="Times New Roman" w:hAnsi="Times New Roman" w:cs="Times New Roman"/>
          <w:sz w:val="24"/>
          <w:szCs w:val="24"/>
        </w:rPr>
        <w:t xml:space="preserve"> </w:t>
      </w:r>
      <w:r w:rsidRPr="00692BEF">
        <w:rPr>
          <w:rFonts w:ascii="Times New Roman" w:hAnsi="Times New Roman" w:cs="Times New Roman"/>
          <w:sz w:val="24"/>
          <w:szCs w:val="24"/>
        </w:rPr>
        <w:t>[eds</w:t>
      </w:r>
      <w:r>
        <w:rPr>
          <w:rFonts w:ascii="Times New Roman" w:hAnsi="Times New Roman" w:cs="Times New Roman"/>
          <w:sz w:val="24"/>
          <w:szCs w:val="24"/>
        </w:rPr>
        <w:t xml:space="preserve">.]. 2005. </w:t>
      </w:r>
      <w:proofErr w:type="spellStart"/>
      <w:r>
        <w:rPr>
          <w:rFonts w:ascii="Times New Roman" w:hAnsi="Times New Roman" w:cs="Times New Roman"/>
          <w:sz w:val="24"/>
          <w:szCs w:val="24"/>
        </w:rPr>
        <w:t>Áreas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importantes</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 xml:space="preserve">para la </w:t>
      </w:r>
      <w:proofErr w:type="spellStart"/>
      <w:r w:rsidRPr="00692BEF">
        <w:rPr>
          <w:rFonts w:ascii="Times New Roman" w:hAnsi="Times New Roman" w:cs="Times New Roman"/>
          <w:sz w:val="24"/>
          <w:szCs w:val="24"/>
        </w:rPr>
        <w:t>conservación</w:t>
      </w:r>
      <w:proofErr w:type="spellEnd"/>
      <w:r>
        <w:rPr>
          <w:rFonts w:ascii="Times New Roman" w:hAnsi="Times New Roman" w:cs="Times New Roman"/>
          <w:sz w:val="24"/>
          <w:szCs w:val="24"/>
        </w:rPr>
        <w:t xml:space="preserve"> de las </w:t>
      </w:r>
      <w:proofErr w:type="spellStart"/>
      <w:r>
        <w:rPr>
          <w:rFonts w:ascii="Times New Roman" w:hAnsi="Times New Roman" w:cs="Times New Roman"/>
          <w:sz w:val="24"/>
          <w:szCs w:val="24"/>
        </w:rPr>
        <w:t>aves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Ecuador. Aves &amp; </w:t>
      </w:r>
      <w:proofErr w:type="spellStart"/>
      <w:r w:rsidRPr="00692BEF">
        <w:rPr>
          <w:rFonts w:ascii="Times New Roman" w:hAnsi="Times New Roman" w:cs="Times New Roman"/>
          <w:sz w:val="24"/>
          <w:szCs w:val="24"/>
        </w:rPr>
        <w:t>Conservación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Corporación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Or</w:t>
      </w:r>
      <w:r>
        <w:rPr>
          <w:rFonts w:ascii="Times New Roman" w:hAnsi="Times New Roman" w:cs="Times New Roman"/>
          <w:sz w:val="24"/>
          <w:szCs w:val="24"/>
        </w:rPr>
        <w:t>nitológica</w:t>
      </w:r>
      <w:proofErr w:type="spellEnd"/>
      <w:r>
        <w:rPr>
          <w:rFonts w:ascii="Times New Roman" w:hAnsi="Times New Roman" w:cs="Times New Roman"/>
          <w:sz w:val="24"/>
          <w:szCs w:val="24"/>
        </w:rPr>
        <w:t xml:space="preserve"> del Ecuador), Quito, </w:t>
      </w:r>
      <w:r w:rsidRPr="00692BEF">
        <w:rPr>
          <w:rFonts w:ascii="Times New Roman" w:hAnsi="Times New Roman" w:cs="Times New Roman"/>
          <w:sz w:val="24"/>
          <w:szCs w:val="24"/>
        </w:rPr>
        <w:t>Ecuador.</w:t>
      </w:r>
    </w:p>
    <w:p w14:paraId="4CED6BEF" w14:textId="77777777" w:rsidR="00A65058" w:rsidRPr="00692BEF" w:rsidRDefault="00A65058" w:rsidP="00A65058">
      <w:pPr>
        <w:spacing w:after="0" w:line="240" w:lineRule="auto"/>
        <w:rPr>
          <w:rFonts w:ascii="Times New Roman" w:hAnsi="Times New Roman" w:cs="Times New Roman"/>
          <w:sz w:val="24"/>
          <w:szCs w:val="24"/>
        </w:rPr>
      </w:pPr>
    </w:p>
    <w:p w14:paraId="4B52A024" w14:textId="77777777" w:rsidR="00A65058" w:rsidRDefault="00A65058" w:rsidP="00A65058">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Gage, G.S., </w:t>
      </w:r>
      <w:r>
        <w:rPr>
          <w:rFonts w:ascii="Times New Roman" w:hAnsi="Times New Roman" w:cs="Times New Roman"/>
          <w:sz w:val="24"/>
          <w:szCs w:val="24"/>
        </w:rPr>
        <w:t xml:space="preserve">M.D.L. </w:t>
      </w:r>
      <w:r w:rsidRPr="00692BEF">
        <w:rPr>
          <w:rFonts w:ascii="Times New Roman" w:hAnsi="Times New Roman" w:cs="Times New Roman"/>
          <w:sz w:val="24"/>
          <w:szCs w:val="24"/>
        </w:rPr>
        <w:t>Brooke, M</w:t>
      </w:r>
      <w:r>
        <w:rPr>
          <w:rFonts w:ascii="Times New Roman" w:hAnsi="Times New Roman" w:cs="Times New Roman"/>
          <w:sz w:val="24"/>
          <w:szCs w:val="24"/>
        </w:rPr>
        <w:t xml:space="preserve">.R.E. Symonds, </w:t>
      </w:r>
      <w:r w:rsidRPr="00692BEF">
        <w:rPr>
          <w:rFonts w:ascii="Times New Roman" w:hAnsi="Times New Roman" w:cs="Times New Roman"/>
          <w:sz w:val="24"/>
          <w:szCs w:val="24"/>
        </w:rPr>
        <w:t xml:space="preserve">and </w:t>
      </w:r>
      <w:r>
        <w:rPr>
          <w:rFonts w:ascii="Times New Roman" w:hAnsi="Times New Roman" w:cs="Times New Roman"/>
          <w:sz w:val="24"/>
          <w:szCs w:val="24"/>
        </w:rPr>
        <w:t xml:space="preserve">D. </w:t>
      </w:r>
      <w:proofErr w:type="spellStart"/>
      <w:r>
        <w:rPr>
          <w:rFonts w:ascii="Times New Roman" w:hAnsi="Times New Roman" w:cs="Times New Roman"/>
          <w:sz w:val="24"/>
          <w:szCs w:val="24"/>
        </w:rPr>
        <w:t>Wege</w:t>
      </w:r>
      <w:proofErr w:type="spellEnd"/>
      <w:r>
        <w:rPr>
          <w:rFonts w:ascii="Times New Roman" w:hAnsi="Times New Roman" w:cs="Times New Roman"/>
          <w:sz w:val="24"/>
          <w:szCs w:val="24"/>
        </w:rPr>
        <w:t xml:space="preserve">. 2004. </w:t>
      </w:r>
      <w:r w:rsidRPr="00692BEF">
        <w:rPr>
          <w:rFonts w:ascii="Times New Roman" w:hAnsi="Times New Roman" w:cs="Times New Roman"/>
          <w:sz w:val="24"/>
          <w:szCs w:val="24"/>
        </w:rPr>
        <w:t xml:space="preserve">Ecological correlates of the threat of extinction in Neotropical bird species. In </w:t>
      </w:r>
      <w:r w:rsidRPr="00692BEF">
        <w:rPr>
          <w:rFonts w:ascii="Times New Roman" w:hAnsi="Times New Roman" w:cs="Times New Roman"/>
          <w:i/>
          <w:iCs/>
          <w:sz w:val="24"/>
          <w:szCs w:val="24"/>
        </w:rPr>
        <w:t>Animal Conservation forum</w:t>
      </w:r>
      <w:r>
        <w:rPr>
          <w:rFonts w:ascii="Times New Roman" w:hAnsi="Times New Roman" w:cs="Times New Roman"/>
          <w:sz w:val="24"/>
          <w:szCs w:val="24"/>
        </w:rPr>
        <w:t xml:space="preserve"> </w:t>
      </w:r>
      <w:r w:rsidRPr="00CC45A8">
        <w:rPr>
          <w:rFonts w:ascii="Times New Roman" w:hAnsi="Times New Roman" w:cs="Times New Roman"/>
          <w:i/>
          <w:sz w:val="24"/>
          <w:szCs w:val="24"/>
        </w:rPr>
        <w:t>7:161-168</w:t>
      </w:r>
      <w:r w:rsidRPr="00692BEF">
        <w:rPr>
          <w:rFonts w:ascii="Times New Roman" w:hAnsi="Times New Roman" w:cs="Times New Roman"/>
          <w:sz w:val="24"/>
          <w:szCs w:val="24"/>
        </w:rPr>
        <w:t>. Cambridge University Press.</w:t>
      </w:r>
    </w:p>
    <w:p w14:paraId="3BD669A2" w14:textId="77777777" w:rsidR="00C01DF2" w:rsidRPr="00C01DF2" w:rsidRDefault="00C01DF2" w:rsidP="00A65058">
      <w:pPr>
        <w:spacing w:after="0" w:line="240" w:lineRule="auto"/>
        <w:rPr>
          <w:rFonts w:ascii="Times New Roman" w:hAnsi="Times New Roman" w:cs="Times New Roman"/>
          <w:sz w:val="24"/>
          <w:szCs w:val="24"/>
        </w:rPr>
      </w:pPr>
    </w:p>
    <w:p w14:paraId="2B9F3C8D" w14:textId="77777777" w:rsidR="00C01DF2" w:rsidRPr="00C01DF2" w:rsidRDefault="00C01DF2" w:rsidP="00A65058">
      <w:pPr>
        <w:spacing w:after="0" w:line="240" w:lineRule="auto"/>
        <w:rPr>
          <w:rFonts w:ascii="Times New Roman" w:hAnsi="Times New Roman" w:cs="Times New Roman"/>
          <w:sz w:val="24"/>
          <w:szCs w:val="24"/>
        </w:rPr>
      </w:pPr>
      <w:proofErr w:type="spellStart"/>
      <w:r w:rsidRPr="00F45E3F">
        <w:rPr>
          <w:rFonts w:ascii="Times New Roman" w:hAnsi="Times New Roman" w:cs="Times New Roman"/>
          <w:color w:val="222222"/>
          <w:sz w:val="24"/>
          <w:szCs w:val="24"/>
          <w:shd w:val="clear" w:color="auto" w:fill="FFFFFF"/>
        </w:rPr>
        <w:t>Gaglio</w:t>
      </w:r>
      <w:proofErr w:type="spellEnd"/>
      <w:r w:rsidRPr="00F45E3F">
        <w:rPr>
          <w:rFonts w:ascii="Times New Roman" w:hAnsi="Times New Roman" w:cs="Times New Roman"/>
          <w:color w:val="222222"/>
          <w:sz w:val="24"/>
          <w:szCs w:val="24"/>
          <w:shd w:val="clear" w:color="auto" w:fill="FFFFFF"/>
        </w:rPr>
        <w:t xml:space="preserve">, M., </w:t>
      </w:r>
      <w:r>
        <w:rPr>
          <w:rFonts w:ascii="Times New Roman" w:hAnsi="Times New Roman" w:cs="Times New Roman"/>
          <w:color w:val="222222"/>
          <w:sz w:val="24"/>
          <w:szCs w:val="24"/>
          <w:shd w:val="clear" w:color="auto" w:fill="FFFFFF"/>
        </w:rPr>
        <w:t xml:space="preserve">V.G. </w:t>
      </w:r>
      <w:proofErr w:type="spellStart"/>
      <w:r w:rsidRPr="00F45E3F">
        <w:rPr>
          <w:rFonts w:ascii="Times New Roman" w:hAnsi="Times New Roman" w:cs="Times New Roman"/>
          <w:color w:val="222222"/>
          <w:sz w:val="24"/>
          <w:szCs w:val="24"/>
          <w:shd w:val="clear" w:color="auto" w:fill="FFFFFF"/>
        </w:rPr>
        <w:t>Aschonitis</w:t>
      </w:r>
      <w:proofErr w:type="spellEnd"/>
      <w:r w:rsidRPr="00F45E3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M.M.</w:t>
      </w:r>
      <w:r w:rsidRPr="00F45E3F">
        <w:rPr>
          <w:rFonts w:ascii="Times New Roman" w:hAnsi="Times New Roman" w:cs="Times New Roman"/>
          <w:color w:val="222222"/>
          <w:sz w:val="24"/>
          <w:szCs w:val="24"/>
          <w:shd w:val="clear" w:color="auto" w:fill="FFFFFF"/>
        </w:rPr>
        <w:t xml:space="preserve"> Mancuso, </w:t>
      </w:r>
      <w:r>
        <w:rPr>
          <w:rFonts w:ascii="Times New Roman" w:hAnsi="Times New Roman" w:cs="Times New Roman"/>
          <w:color w:val="222222"/>
          <w:sz w:val="24"/>
          <w:szCs w:val="24"/>
          <w:shd w:val="clear" w:color="auto" w:fill="FFFFFF"/>
        </w:rPr>
        <w:t>J.P.</w:t>
      </w:r>
      <w:r w:rsidRPr="00C01DF2">
        <w:rPr>
          <w:rFonts w:ascii="Times New Roman" w:hAnsi="Times New Roman" w:cs="Times New Roman"/>
          <w:color w:val="222222"/>
          <w:sz w:val="24"/>
          <w:szCs w:val="24"/>
          <w:shd w:val="clear" w:color="auto" w:fill="FFFFFF"/>
        </w:rPr>
        <w:t xml:space="preserve"> Reyes Puig, F. </w:t>
      </w:r>
      <w:proofErr w:type="spellStart"/>
      <w:r w:rsidRPr="00F45E3F">
        <w:rPr>
          <w:rFonts w:ascii="Times New Roman" w:hAnsi="Times New Roman" w:cs="Times New Roman"/>
          <w:color w:val="222222"/>
          <w:sz w:val="24"/>
          <w:szCs w:val="24"/>
          <w:shd w:val="clear" w:color="auto" w:fill="FFFFFF"/>
        </w:rPr>
        <w:t>Moscoso</w:t>
      </w:r>
      <w:proofErr w:type="spellEnd"/>
      <w:r w:rsidRPr="00F45E3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G.</w:t>
      </w:r>
      <w:r w:rsidRPr="00F45E3F">
        <w:rPr>
          <w:rFonts w:ascii="Times New Roman" w:hAnsi="Times New Roman" w:cs="Times New Roman"/>
          <w:color w:val="222222"/>
          <w:sz w:val="24"/>
          <w:szCs w:val="24"/>
          <w:shd w:val="clear" w:color="auto" w:fill="FFFFFF"/>
        </w:rPr>
        <w:t xml:space="preserve"> </w:t>
      </w:r>
      <w:proofErr w:type="spellStart"/>
      <w:r w:rsidRPr="00F45E3F">
        <w:rPr>
          <w:rFonts w:ascii="Times New Roman" w:hAnsi="Times New Roman" w:cs="Times New Roman"/>
          <w:color w:val="222222"/>
          <w:sz w:val="24"/>
          <w:szCs w:val="24"/>
          <w:shd w:val="clear" w:color="auto" w:fill="FFFFFF"/>
        </w:rPr>
        <w:t>Castaldelli</w:t>
      </w:r>
      <w:proofErr w:type="spellEnd"/>
      <w:r w:rsidRPr="00F45E3F">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 xml:space="preserve">E.A. </w:t>
      </w:r>
      <w:r w:rsidRPr="00C01DF2">
        <w:rPr>
          <w:rFonts w:ascii="Times New Roman" w:hAnsi="Times New Roman" w:cs="Times New Roman"/>
          <w:color w:val="222222"/>
          <w:sz w:val="24"/>
          <w:szCs w:val="24"/>
          <w:shd w:val="clear" w:color="auto" w:fill="FFFFFF"/>
        </w:rPr>
        <w:t xml:space="preserve">Fano. </w:t>
      </w:r>
      <w:r w:rsidRPr="00F45E3F">
        <w:rPr>
          <w:rFonts w:ascii="Times New Roman" w:hAnsi="Times New Roman" w:cs="Times New Roman"/>
          <w:color w:val="222222"/>
          <w:sz w:val="24"/>
          <w:szCs w:val="24"/>
          <w:shd w:val="clear" w:color="auto" w:fill="FFFFFF"/>
        </w:rPr>
        <w:t>2017. Changes in land use and ecosystem services in tropical forest areas: a case study in Andes mountains of Ecuador. </w:t>
      </w:r>
      <w:r w:rsidRPr="00F45E3F">
        <w:rPr>
          <w:rFonts w:ascii="Times New Roman" w:hAnsi="Times New Roman" w:cs="Times New Roman"/>
          <w:iCs/>
          <w:color w:val="222222"/>
          <w:sz w:val="24"/>
          <w:szCs w:val="24"/>
          <w:shd w:val="clear" w:color="auto" w:fill="FFFFFF"/>
        </w:rPr>
        <w:t xml:space="preserve">International Journal of Biodiversity Science, Ecosystem Services </w:t>
      </w:r>
      <w:r>
        <w:rPr>
          <w:rFonts w:ascii="Times New Roman" w:hAnsi="Times New Roman" w:cs="Times New Roman"/>
          <w:iCs/>
          <w:color w:val="222222"/>
          <w:sz w:val="24"/>
          <w:szCs w:val="24"/>
          <w:shd w:val="clear" w:color="auto" w:fill="FFFFFF"/>
        </w:rPr>
        <w:t>and</w:t>
      </w:r>
      <w:r w:rsidRPr="00F45E3F">
        <w:rPr>
          <w:rFonts w:ascii="Times New Roman" w:hAnsi="Times New Roman" w:cs="Times New Roman"/>
          <w:iCs/>
          <w:color w:val="222222"/>
          <w:sz w:val="24"/>
          <w:szCs w:val="24"/>
          <w:shd w:val="clear" w:color="auto" w:fill="FFFFFF"/>
        </w:rPr>
        <w:t xml:space="preserve"> Management</w:t>
      </w:r>
      <w:r w:rsidRPr="00F45E3F">
        <w:rPr>
          <w:rFonts w:ascii="Times New Roman" w:hAnsi="Times New Roman" w:cs="Times New Roman"/>
          <w:color w:val="222222"/>
          <w:sz w:val="24"/>
          <w:szCs w:val="24"/>
          <w:shd w:val="clear" w:color="auto" w:fill="FFFFFF"/>
        </w:rPr>
        <w:t> </w:t>
      </w:r>
      <w:r w:rsidRPr="00F45E3F">
        <w:rPr>
          <w:rFonts w:ascii="Times New Roman" w:hAnsi="Times New Roman" w:cs="Times New Roman"/>
          <w:iCs/>
          <w:color w:val="222222"/>
          <w:sz w:val="24"/>
          <w:szCs w:val="24"/>
          <w:shd w:val="clear" w:color="auto" w:fill="FFFFFF"/>
        </w:rPr>
        <w:t>13</w:t>
      </w:r>
      <w:r w:rsidRPr="00C01DF2">
        <w:rPr>
          <w:rFonts w:ascii="Times New Roman" w:hAnsi="Times New Roman" w:cs="Times New Roman"/>
          <w:color w:val="222222"/>
          <w:sz w:val="24"/>
          <w:szCs w:val="24"/>
          <w:shd w:val="clear" w:color="auto" w:fill="FFFFFF"/>
        </w:rPr>
        <w:t>:</w:t>
      </w:r>
      <w:r w:rsidRPr="00F45E3F">
        <w:rPr>
          <w:rFonts w:ascii="Times New Roman" w:hAnsi="Times New Roman" w:cs="Times New Roman"/>
          <w:color w:val="222222"/>
          <w:sz w:val="24"/>
          <w:szCs w:val="24"/>
          <w:shd w:val="clear" w:color="auto" w:fill="FFFFFF"/>
        </w:rPr>
        <w:t>264-279.</w:t>
      </w:r>
    </w:p>
    <w:p w14:paraId="16E2B8C1" w14:textId="77777777" w:rsidR="006A0652" w:rsidRPr="00C01DF2" w:rsidRDefault="006A0652" w:rsidP="00A65058">
      <w:pPr>
        <w:spacing w:after="0" w:line="240" w:lineRule="auto"/>
        <w:rPr>
          <w:rFonts w:ascii="Times New Roman" w:eastAsia="Times New Roman" w:hAnsi="Times New Roman" w:cs="Times New Roman"/>
          <w:sz w:val="24"/>
          <w:szCs w:val="24"/>
          <w:lang w:val="en"/>
        </w:rPr>
      </w:pPr>
    </w:p>
    <w:p w14:paraId="12D67B30" w14:textId="77777777" w:rsidR="006A0652" w:rsidRDefault="006A0652" w:rsidP="00A65058">
      <w:pPr>
        <w:spacing w:after="0" w:line="240" w:lineRule="auto"/>
        <w:rPr>
          <w:rFonts w:ascii="Times New Roman" w:eastAsia="Times New Roman" w:hAnsi="Times New Roman" w:cs="Times New Roman"/>
          <w:sz w:val="24"/>
          <w:szCs w:val="24"/>
          <w:lang w:val="en"/>
        </w:rPr>
      </w:pPr>
      <w:r w:rsidRPr="006A0652">
        <w:rPr>
          <w:rFonts w:ascii="Times New Roman" w:eastAsia="Times New Roman" w:hAnsi="Times New Roman" w:cs="Times New Roman"/>
          <w:sz w:val="24"/>
          <w:szCs w:val="24"/>
          <w:lang w:val="en"/>
        </w:rPr>
        <w:t>Gaston</w:t>
      </w:r>
      <w:r>
        <w:rPr>
          <w:rFonts w:ascii="Times New Roman" w:eastAsia="Times New Roman" w:hAnsi="Times New Roman" w:cs="Times New Roman"/>
          <w:sz w:val="24"/>
          <w:szCs w:val="24"/>
          <w:lang w:val="en"/>
        </w:rPr>
        <w:t>,</w:t>
      </w:r>
      <w:r w:rsidRPr="006A0652">
        <w:rPr>
          <w:rFonts w:ascii="Times New Roman" w:eastAsia="Times New Roman" w:hAnsi="Times New Roman" w:cs="Times New Roman"/>
          <w:sz w:val="24"/>
          <w:szCs w:val="24"/>
          <w:lang w:val="en"/>
        </w:rPr>
        <w:t xml:space="preserve"> K</w:t>
      </w:r>
      <w:r>
        <w:rPr>
          <w:rFonts w:ascii="Times New Roman" w:eastAsia="Times New Roman" w:hAnsi="Times New Roman" w:cs="Times New Roman"/>
          <w:sz w:val="24"/>
          <w:szCs w:val="24"/>
          <w:lang w:val="en"/>
        </w:rPr>
        <w:t>.</w:t>
      </w:r>
      <w:r w:rsidRPr="006A0652">
        <w:rPr>
          <w:rFonts w:ascii="Times New Roman" w:eastAsia="Times New Roman" w:hAnsi="Times New Roman" w:cs="Times New Roman"/>
          <w:sz w:val="24"/>
          <w:szCs w:val="24"/>
          <w:lang w:val="en"/>
        </w:rPr>
        <w:t>J</w:t>
      </w:r>
      <w:r>
        <w:rPr>
          <w:rFonts w:ascii="Times New Roman" w:eastAsia="Times New Roman" w:hAnsi="Times New Roman" w:cs="Times New Roman"/>
          <w:sz w:val="24"/>
          <w:szCs w:val="24"/>
          <w:lang w:val="en"/>
        </w:rPr>
        <w:t>.</w:t>
      </w:r>
      <w:r w:rsidRPr="006A0652">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and R. A. Fuller. 2007.</w:t>
      </w:r>
      <w:r w:rsidRPr="006A0652">
        <w:rPr>
          <w:rFonts w:ascii="Times New Roman" w:eastAsia="Times New Roman" w:hAnsi="Times New Roman" w:cs="Times New Roman"/>
          <w:sz w:val="24"/>
          <w:szCs w:val="24"/>
          <w:lang w:val="en"/>
        </w:rPr>
        <w:t xml:space="preserve"> Commonness, population depletion and conservation biology. Tren</w:t>
      </w:r>
      <w:r>
        <w:rPr>
          <w:rFonts w:ascii="Times New Roman" w:eastAsia="Times New Roman" w:hAnsi="Times New Roman" w:cs="Times New Roman"/>
          <w:sz w:val="24"/>
          <w:szCs w:val="24"/>
          <w:lang w:val="en"/>
        </w:rPr>
        <w:t>ds in Ecology and Evolution 23:</w:t>
      </w:r>
      <w:r w:rsidRPr="006A0652">
        <w:rPr>
          <w:rFonts w:ascii="Times New Roman" w:eastAsia="Times New Roman" w:hAnsi="Times New Roman" w:cs="Times New Roman"/>
          <w:sz w:val="24"/>
          <w:szCs w:val="24"/>
          <w:lang w:val="en"/>
        </w:rPr>
        <w:t>14–19.</w:t>
      </w:r>
    </w:p>
    <w:p w14:paraId="4940A752"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p>
    <w:p w14:paraId="505FC82F"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r w:rsidRPr="00692BEF">
        <w:rPr>
          <w:rFonts w:ascii="Times New Roman" w:eastAsia="Times New Roman" w:hAnsi="Times New Roman" w:cs="Times New Roman"/>
          <w:sz w:val="24"/>
          <w:szCs w:val="24"/>
          <w:lang w:val="en"/>
        </w:rPr>
        <w:t>Gonzalez</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P, </w:t>
      </w:r>
      <w:r>
        <w:rPr>
          <w:rFonts w:ascii="Times New Roman" w:eastAsia="Times New Roman" w:hAnsi="Times New Roman" w:cs="Times New Roman"/>
          <w:sz w:val="24"/>
          <w:szCs w:val="24"/>
          <w:lang w:val="en"/>
        </w:rPr>
        <w:t xml:space="preserve">R.P. </w:t>
      </w:r>
      <w:r w:rsidRPr="00692BEF">
        <w:rPr>
          <w:rFonts w:ascii="Times New Roman" w:eastAsia="Times New Roman" w:hAnsi="Times New Roman" w:cs="Times New Roman"/>
          <w:sz w:val="24"/>
          <w:szCs w:val="24"/>
          <w:lang w:val="en"/>
        </w:rPr>
        <w:t xml:space="preserve">Neilson, </w:t>
      </w:r>
      <w:r>
        <w:rPr>
          <w:rFonts w:ascii="Times New Roman" w:eastAsia="Times New Roman" w:hAnsi="Times New Roman" w:cs="Times New Roman"/>
          <w:sz w:val="24"/>
          <w:szCs w:val="24"/>
          <w:lang w:val="en"/>
        </w:rPr>
        <w:t xml:space="preserve">J.M. </w:t>
      </w:r>
      <w:proofErr w:type="spellStart"/>
      <w:r w:rsidRPr="00692BEF">
        <w:rPr>
          <w:rFonts w:ascii="Times New Roman" w:eastAsia="Times New Roman" w:hAnsi="Times New Roman" w:cs="Times New Roman"/>
          <w:sz w:val="24"/>
          <w:szCs w:val="24"/>
          <w:lang w:val="en"/>
        </w:rPr>
        <w:t>Lenihan</w:t>
      </w:r>
      <w:proofErr w:type="spellEnd"/>
      <w:r w:rsidRPr="00692BEF">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and R.J. </w:t>
      </w:r>
      <w:proofErr w:type="spellStart"/>
      <w:r>
        <w:rPr>
          <w:rFonts w:ascii="Times New Roman" w:eastAsia="Times New Roman" w:hAnsi="Times New Roman" w:cs="Times New Roman"/>
          <w:sz w:val="24"/>
          <w:szCs w:val="24"/>
          <w:lang w:val="en"/>
        </w:rPr>
        <w:t>Drapek</w:t>
      </w:r>
      <w:proofErr w:type="spellEnd"/>
      <w:r>
        <w:rPr>
          <w:rFonts w:ascii="Times New Roman" w:eastAsia="Times New Roman" w:hAnsi="Times New Roman" w:cs="Times New Roman"/>
          <w:sz w:val="24"/>
          <w:szCs w:val="24"/>
          <w:lang w:val="en"/>
        </w:rPr>
        <w:t xml:space="preserve">. 2010. </w:t>
      </w:r>
      <w:r w:rsidRPr="00692BEF">
        <w:rPr>
          <w:rFonts w:ascii="Times New Roman" w:eastAsia="Times New Roman" w:hAnsi="Times New Roman" w:cs="Times New Roman"/>
          <w:sz w:val="24"/>
          <w:szCs w:val="24"/>
          <w:lang w:val="en"/>
        </w:rPr>
        <w:t>Global patterns in the vulnerability of ecosystems to vegetation shifts due to climate change. Glob</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Ecol</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w:t>
      </w:r>
      <w:proofErr w:type="spellStart"/>
      <w:r w:rsidRPr="00692BEF">
        <w:rPr>
          <w:rFonts w:ascii="Times New Roman" w:eastAsia="Times New Roman" w:hAnsi="Times New Roman" w:cs="Times New Roman"/>
          <w:sz w:val="24"/>
          <w:szCs w:val="24"/>
          <w:lang w:val="en"/>
        </w:rPr>
        <w:t>Biogeogr</w:t>
      </w:r>
      <w:proofErr w:type="spellEnd"/>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19: 755–768.</w:t>
      </w:r>
    </w:p>
    <w:p w14:paraId="058F9349"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p>
    <w:p w14:paraId="701213AF"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Graham, C.H., B.</w:t>
      </w:r>
      <w:r w:rsidRPr="00692BEF">
        <w:rPr>
          <w:rFonts w:ascii="Times New Roman" w:hAnsi="Times New Roman" w:cs="Times New Roman"/>
          <w:sz w:val="24"/>
          <w:szCs w:val="24"/>
        </w:rPr>
        <w:t>A. Loiselle, J. Velasquez, and F. Cuesta. 2011</w:t>
      </w:r>
      <w:r>
        <w:rPr>
          <w:rFonts w:ascii="Times New Roman" w:hAnsi="Times New Roman" w:cs="Times New Roman"/>
          <w:sz w:val="24"/>
          <w:szCs w:val="24"/>
        </w:rPr>
        <w:t xml:space="preserve">. Species distribution modeling </w:t>
      </w:r>
      <w:r w:rsidRPr="00692BEF">
        <w:rPr>
          <w:rFonts w:ascii="Times New Roman" w:hAnsi="Times New Roman" w:cs="Times New Roman"/>
          <w:sz w:val="24"/>
          <w:szCs w:val="24"/>
        </w:rPr>
        <w:t xml:space="preserve">and the challenge of predicting future distributions. </w:t>
      </w:r>
      <w:r w:rsidRPr="00692BEF">
        <w:rPr>
          <w:rFonts w:ascii="Times New Roman" w:hAnsi="Times New Roman" w:cs="Times New Roman"/>
          <w:i/>
          <w:iCs/>
          <w:sz w:val="24"/>
          <w:szCs w:val="24"/>
        </w:rPr>
        <w:t xml:space="preserve">In </w:t>
      </w:r>
      <w:r w:rsidRPr="00692BEF">
        <w:rPr>
          <w:rFonts w:ascii="Times New Roman" w:hAnsi="Times New Roman" w:cs="Times New Roman"/>
          <w:sz w:val="24"/>
          <w:szCs w:val="24"/>
        </w:rPr>
        <w:t xml:space="preserve">S. K. Herzog, R. Martínez, P. M. </w:t>
      </w:r>
      <w:proofErr w:type="spellStart"/>
      <w:r w:rsidRPr="00692BEF">
        <w:rPr>
          <w:rFonts w:ascii="Times New Roman" w:hAnsi="Times New Roman" w:cs="Times New Roman"/>
          <w:sz w:val="24"/>
          <w:szCs w:val="24"/>
        </w:rPr>
        <w:t>Jørgensen</w:t>
      </w:r>
      <w:proofErr w:type="spellEnd"/>
      <w:r w:rsidRPr="00692BEF">
        <w:rPr>
          <w:rFonts w:ascii="Times New Roman" w:hAnsi="Times New Roman" w:cs="Times New Roman"/>
          <w:sz w:val="24"/>
          <w:szCs w:val="24"/>
        </w:rPr>
        <w:t xml:space="preserve">, and H. </w:t>
      </w:r>
      <w:proofErr w:type="spellStart"/>
      <w:r w:rsidRPr="00692BEF">
        <w:rPr>
          <w:rFonts w:ascii="Times New Roman" w:hAnsi="Times New Roman" w:cs="Times New Roman"/>
          <w:sz w:val="24"/>
          <w:szCs w:val="24"/>
        </w:rPr>
        <w:t>Tiessen</w:t>
      </w:r>
      <w:proofErr w:type="spellEnd"/>
      <w:r w:rsidRPr="00692BEF">
        <w:rPr>
          <w:rFonts w:ascii="Times New Roman" w:hAnsi="Times New Roman" w:cs="Times New Roman"/>
          <w:sz w:val="24"/>
          <w:szCs w:val="24"/>
        </w:rPr>
        <w:t xml:space="preserve"> [eds.], Climate </w:t>
      </w:r>
      <w:r>
        <w:rPr>
          <w:rFonts w:ascii="Times New Roman" w:hAnsi="Times New Roman" w:cs="Times New Roman"/>
          <w:sz w:val="24"/>
          <w:szCs w:val="24"/>
        </w:rPr>
        <w:t>c</w:t>
      </w:r>
      <w:r w:rsidRPr="00692BEF">
        <w:rPr>
          <w:rFonts w:ascii="Times New Roman" w:hAnsi="Times New Roman" w:cs="Times New Roman"/>
          <w:sz w:val="24"/>
          <w:szCs w:val="24"/>
        </w:rPr>
        <w:t xml:space="preserve">hange and </w:t>
      </w:r>
      <w:r>
        <w:rPr>
          <w:rFonts w:ascii="Times New Roman" w:hAnsi="Times New Roman" w:cs="Times New Roman"/>
          <w:sz w:val="24"/>
          <w:szCs w:val="24"/>
        </w:rPr>
        <w:t>b</w:t>
      </w:r>
      <w:r w:rsidRPr="00692BEF">
        <w:rPr>
          <w:rFonts w:ascii="Times New Roman" w:hAnsi="Times New Roman" w:cs="Times New Roman"/>
          <w:sz w:val="24"/>
          <w:szCs w:val="24"/>
        </w:rPr>
        <w:t>iodiversity in the Tropical Andes. IAI-SCOPE, São José dos Campos, Brazil.</w:t>
      </w:r>
    </w:p>
    <w:p w14:paraId="008A1B50" w14:textId="77777777" w:rsidR="00A65058" w:rsidRPr="00692BEF" w:rsidRDefault="00A65058" w:rsidP="00A65058">
      <w:pPr>
        <w:spacing w:after="0" w:line="240" w:lineRule="auto"/>
        <w:ind w:left="720" w:hanging="720"/>
        <w:rPr>
          <w:rFonts w:ascii="Times New Roman" w:hAnsi="Times New Roman" w:cs="Times New Roman"/>
          <w:sz w:val="24"/>
          <w:szCs w:val="24"/>
        </w:rPr>
      </w:pPr>
    </w:p>
    <w:p w14:paraId="4D466D8E"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lastRenderedPageBreak/>
        <w:t xml:space="preserve">Hannah, L., </w:t>
      </w:r>
      <w:r>
        <w:rPr>
          <w:rFonts w:ascii="Times New Roman" w:eastAsia="Times New Roman" w:hAnsi="Times New Roman" w:cs="Times New Roman"/>
          <w:sz w:val="24"/>
          <w:szCs w:val="24"/>
        </w:rPr>
        <w:t xml:space="preserve">G. </w:t>
      </w:r>
      <w:r w:rsidRPr="00692BEF">
        <w:rPr>
          <w:rFonts w:ascii="Times New Roman" w:eastAsia="Times New Roman" w:hAnsi="Times New Roman" w:cs="Times New Roman"/>
          <w:sz w:val="24"/>
          <w:szCs w:val="24"/>
        </w:rPr>
        <w:t xml:space="preserve">Midgley, </w:t>
      </w:r>
      <w:r>
        <w:rPr>
          <w:rFonts w:ascii="Times New Roman" w:eastAsia="Times New Roman" w:hAnsi="Times New Roman" w:cs="Times New Roman"/>
          <w:sz w:val="24"/>
          <w:szCs w:val="24"/>
        </w:rPr>
        <w:t>S.</w:t>
      </w:r>
      <w:r w:rsidRPr="00692BEF">
        <w:rPr>
          <w:rFonts w:ascii="Times New Roman" w:eastAsia="Times New Roman" w:hAnsi="Times New Roman" w:cs="Times New Roman"/>
          <w:sz w:val="24"/>
          <w:szCs w:val="24"/>
        </w:rPr>
        <w:t xml:space="preserve"> </w:t>
      </w:r>
      <w:proofErr w:type="spellStart"/>
      <w:r w:rsidRPr="00692BEF">
        <w:rPr>
          <w:rFonts w:ascii="Times New Roman" w:eastAsia="Times New Roman" w:hAnsi="Times New Roman" w:cs="Times New Roman"/>
          <w:sz w:val="24"/>
          <w:szCs w:val="24"/>
        </w:rPr>
        <w:t>Andelman</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692BEF">
        <w:rPr>
          <w:rFonts w:ascii="Times New Roman" w:eastAsia="Times New Roman" w:hAnsi="Times New Roman" w:cs="Times New Roman"/>
          <w:sz w:val="24"/>
          <w:szCs w:val="24"/>
        </w:rPr>
        <w:t xml:space="preserve"> Araújo, </w:t>
      </w:r>
      <w:r>
        <w:rPr>
          <w:rFonts w:ascii="Times New Roman" w:eastAsia="Times New Roman" w:hAnsi="Times New Roman" w:cs="Times New Roman"/>
          <w:sz w:val="24"/>
          <w:szCs w:val="24"/>
        </w:rPr>
        <w:t>G.</w:t>
      </w:r>
      <w:r w:rsidRPr="00692BEF">
        <w:rPr>
          <w:rFonts w:ascii="Times New Roman" w:eastAsia="Times New Roman" w:hAnsi="Times New Roman" w:cs="Times New Roman"/>
          <w:sz w:val="24"/>
          <w:szCs w:val="24"/>
        </w:rPr>
        <w:t xml:space="preserve"> Hughes, </w:t>
      </w:r>
      <w:r>
        <w:rPr>
          <w:rFonts w:ascii="Times New Roman" w:eastAsia="Times New Roman" w:hAnsi="Times New Roman" w:cs="Times New Roman"/>
          <w:sz w:val="24"/>
          <w:szCs w:val="24"/>
        </w:rPr>
        <w:t>E.</w:t>
      </w:r>
      <w:r w:rsidRPr="00692BEF">
        <w:rPr>
          <w:rFonts w:ascii="Times New Roman" w:eastAsia="Times New Roman" w:hAnsi="Times New Roman" w:cs="Times New Roman"/>
          <w:sz w:val="24"/>
          <w:szCs w:val="24"/>
        </w:rPr>
        <w:t xml:space="preserve"> Martinez-Meyer, </w:t>
      </w:r>
      <w:r>
        <w:rPr>
          <w:rFonts w:ascii="Times New Roman" w:eastAsia="Times New Roman" w:hAnsi="Times New Roman" w:cs="Times New Roman"/>
          <w:sz w:val="24"/>
          <w:szCs w:val="24"/>
        </w:rPr>
        <w:t>R.</w:t>
      </w:r>
      <w:r w:rsidRPr="00692BEF">
        <w:rPr>
          <w:rFonts w:ascii="Times New Roman" w:eastAsia="Times New Roman" w:hAnsi="Times New Roman" w:cs="Times New Roman"/>
          <w:sz w:val="24"/>
          <w:szCs w:val="24"/>
        </w:rPr>
        <w:t xml:space="preserve"> Pearson, and </w:t>
      </w:r>
      <w:r>
        <w:rPr>
          <w:rFonts w:ascii="Times New Roman" w:eastAsia="Times New Roman" w:hAnsi="Times New Roman" w:cs="Times New Roman"/>
          <w:sz w:val="24"/>
          <w:szCs w:val="24"/>
        </w:rPr>
        <w:t xml:space="preserve">P. Williams. </w:t>
      </w:r>
      <w:r w:rsidRPr="00692BEF">
        <w:rPr>
          <w:rFonts w:ascii="Times New Roman" w:eastAsia="Times New Roman" w:hAnsi="Times New Roman" w:cs="Times New Roman"/>
          <w:sz w:val="24"/>
          <w:szCs w:val="24"/>
        </w:rPr>
        <w:t xml:space="preserve">2007. Protected area needs in a changing climate. </w:t>
      </w:r>
      <w:r w:rsidRPr="00C45B74">
        <w:rPr>
          <w:rFonts w:ascii="Times New Roman" w:eastAsia="Times New Roman" w:hAnsi="Times New Roman" w:cs="Times New Roman"/>
          <w:iCs/>
          <w:sz w:val="24"/>
          <w:szCs w:val="24"/>
        </w:rPr>
        <w:t>Frontiers in Ecology and the Environment</w:t>
      </w:r>
      <w:r w:rsidRPr="00C45B74">
        <w:rPr>
          <w:rFonts w:ascii="Times New Roman" w:eastAsia="Times New Roman" w:hAnsi="Times New Roman" w:cs="Times New Roman"/>
          <w:sz w:val="24"/>
          <w:szCs w:val="24"/>
        </w:rPr>
        <w:t xml:space="preserve"> </w:t>
      </w:r>
      <w:r w:rsidRPr="00C45B74">
        <w:rPr>
          <w:rFonts w:ascii="Times New Roman" w:eastAsia="Times New Roman" w:hAnsi="Times New Roman" w:cs="Times New Roman"/>
          <w:iCs/>
          <w:sz w:val="24"/>
          <w:szCs w:val="24"/>
        </w:rPr>
        <w:t>5</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131</w:t>
      </w:r>
      <w:r w:rsidRPr="00692BEF">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rPr>
        <w:t>138.</w:t>
      </w:r>
    </w:p>
    <w:p w14:paraId="21E5C1D9" w14:textId="77777777" w:rsidR="00A65058" w:rsidRPr="00692BEF" w:rsidRDefault="00A65058" w:rsidP="00A65058">
      <w:pPr>
        <w:spacing w:after="0" w:line="240" w:lineRule="auto"/>
        <w:ind w:left="720" w:hanging="720"/>
        <w:rPr>
          <w:rFonts w:ascii="Times New Roman" w:hAnsi="Times New Roman" w:cs="Times New Roman"/>
          <w:sz w:val="24"/>
          <w:szCs w:val="24"/>
        </w:rPr>
      </w:pPr>
    </w:p>
    <w:p w14:paraId="064A57EF" w14:textId="77777777" w:rsidR="00A65058" w:rsidRPr="00692BEF" w:rsidRDefault="00A65058" w:rsidP="00A65058">
      <w:pPr>
        <w:spacing w:after="0" w:line="240" w:lineRule="auto"/>
        <w:rPr>
          <w:rFonts w:ascii="Times New Roman" w:eastAsia="Times New Roman" w:hAnsi="Times New Roman" w:cs="Times New Roman"/>
          <w:sz w:val="24"/>
          <w:szCs w:val="24"/>
          <w:lang w:val="en"/>
        </w:rPr>
      </w:pPr>
      <w:r w:rsidRPr="00F706DD">
        <w:rPr>
          <w:rFonts w:ascii="Times New Roman" w:eastAsia="Times New Roman" w:hAnsi="Times New Roman" w:cs="Times New Roman"/>
          <w:sz w:val="24"/>
          <w:szCs w:val="24"/>
          <w:lang w:val="en"/>
        </w:rPr>
        <w:t>Higgins</w:t>
      </w:r>
      <w:r>
        <w:rPr>
          <w:rFonts w:ascii="Times New Roman" w:eastAsia="Times New Roman" w:hAnsi="Times New Roman" w:cs="Times New Roman"/>
          <w:sz w:val="24"/>
          <w:szCs w:val="24"/>
          <w:lang w:val="en"/>
        </w:rPr>
        <w:t xml:space="preserve">, P. 2007. </w:t>
      </w:r>
      <w:r w:rsidRPr="00F706DD">
        <w:rPr>
          <w:rFonts w:ascii="Times New Roman" w:eastAsia="Times New Roman" w:hAnsi="Times New Roman" w:cs="Times New Roman"/>
          <w:sz w:val="24"/>
          <w:szCs w:val="24"/>
          <w:lang w:val="en"/>
        </w:rPr>
        <w:t>Biodiversity loss under existing land use and climate change: an illustration</w:t>
      </w:r>
      <w:r w:rsidRPr="00692BEF">
        <w:rPr>
          <w:rFonts w:ascii="Times New Roman" w:eastAsia="Times New Roman" w:hAnsi="Times New Roman" w:cs="Times New Roman"/>
          <w:sz w:val="24"/>
          <w:szCs w:val="24"/>
          <w:lang w:val="en"/>
        </w:rPr>
        <w:t xml:space="preserve"> using northern South America. Glob</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Ecol</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w:t>
      </w:r>
      <w:proofErr w:type="spellStart"/>
      <w:r w:rsidRPr="00692BEF">
        <w:rPr>
          <w:rFonts w:ascii="Times New Roman" w:eastAsia="Times New Roman" w:hAnsi="Times New Roman" w:cs="Times New Roman"/>
          <w:sz w:val="24"/>
          <w:szCs w:val="24"/>
          <w:lang w:val="en"/>
        </w:rPr>
        <w:t>Biogeogr</w:t>
      </w:r>
      <w:proofErr w:type="spellEnd"/>
      <w:r>
        <w:rPr>
          <w:rFonts w:ascii="Times New Roman" w:eastAsia="Times New Roman" w:hAnsi="Times New Roman" w:cs="Times New Roman"/>
          <w:sz w:val="24"/>
          <w:szCs w:val="24"/>
          <w:lang w:val="en"/>
        </w:rPr>
        <w:t>. 16:</w:t>
      </w:r>
      <w:r w:rsidRPr="00692BEF">
        <w:rPr>
          <w:rFonts w:ascii="Times New Roman" w:eastAsia="Times New Roman" w:hAnsi="Times New Roman" w:cs="Times New Roman"/>
          <w:sz w:val="24"/>
          <w:szCs w:val="24"/>
          <w:lang w:val="en"/>
        </w:rPr>
        <w:t>197–204.</w:t>
      </w:r>
    </w:p>
    <w:p w14:paraId="6D1C24D8" w14:textId="77777777" w:rsidR="00A65058" w:rsidRPr="00F94E82" w:rsidRDefault="00A65058" w:rsidP="00A65058">
      <w:pPr>
        <w:spacing w:after="0" w:line="240" w:lineRule="auto"/>
        <w:rPr>
          <w:rFonts w:ascii="Times New Roman" w:eastAsia="Times New Roman" w:hAnsi="Times New Roman" w:cs="Times New Roman"/>
          <w:sz w:val="24"/>
          <w:szCs w:val="24"/>
          <w:lang w:val="en"/>
        </w:rPr>
      </w:pPr>
    </w:p>
    <w:p w14:paraId="6BBE5512" w14:textId="77777777" w:rsidR="00F94E82" w:rsidRPr="00F94E82" w:rsidRDefault="00F94E82" w:rsidP="00F94E82">
      <w:pPr>
        <w:spacing w:after="0" w:line="240" w:lineRule="auto"/>
        <w:rPr>
          <w:rFonts w:ascii="Times New Roman" w:eastAsia="Times New Roman" w:hAnsi="Times New Roman" w:cs="Times New Roman"/>
          <w:sz w:val="24"/>
          <w:szCs w:val="24"/>
        </w:rPr>
      </w:pPr>
      <w:r w:rsidRPr="00F94E82">
        <w:rPr>
          <w:rFonts w:ascii="Times New Roman" w:eastAsia="Times New Roman" w:hAnsi="Times New Roman" w:cs="Times New Roman"/>
          <w:sz w:val="24"/>
          <w:szCs w:val="24"/>
        </w:rPr>
        <w:t xml:space="preserve">Hockey, P.A., C. </w:t>
      </w:r>
      <w:proofErr w:type="spellStart"/>
      <w:r w:rsidRPr="00F94E82">
        <w:rPr>
          <w:rFonts w:ascii="Times New Roman" w:eastAsia="Times New Roman" w:hAnsi="Times New Roman" w:cs="Times New Roman"/>
          <w:sz w:val="24"/>
          <w:szCs w:val="24"/>
        </w:rPr>
        <w:t>Sirami</w:t>
      </w:r>
      <w:proofErr w:type="spellEnd"/>
      <w:r w:rsidRPr="00F94E82">
        <w:rPr>
          <w:rFonts w:ascii="Times New Roman" w:eastAsia="Times New Roman" w:hAnsi="Times New Roman" w:cs="Times New Roman"/>
          <w:sz w:val="24"/>
          <w:szCs w:val="24"/>
        </w:rPr>
        <w:t xml:space="preserve">, A.R. Ridley, G.F. Midgley, and H.A. </w:t>
      </w:r>
      <w:proofErr w:type="spellStart"/>
      <w:r w:rsidRPr="00F94E82">
        <w:rPr>
          <w:rFonts w:ascii="Times New Roman" w:eastAsia="Times New Roman" w:hAnsi="Times New Roman" w:cs="Times New Roman"/>
          <w:sz w:val="24"/>
          <w:szCs w:val="24"/>
        </w:rPr>
        <w:t>Babiker</w:t>
      </w:r>
      <w:proofErr w:type="spellEnd"/>
      <w:r w:rsidRPr="00F94E82">
        <w:rPr>
          <w:rFonts w:ascii="Times New Roman" w:eastAsia="Times New Roman" w:hAnsi="Times New Roman" w:cs="Times New Roman"/>
          <w:sz w:val="24"/>
          <w:szCs w:val="24"/>
        </w:rPr>
        <w:t xml:space="preserve">. 2011. Interrogating recent range changes in South African birds: confounding signals from land use and climate change present a challenge for attribution. </w:t>
      </w:r>
      <w:r w:rsidRPr="00F94E82">
        <w:rPr>
          <w:rFonts w:ascii="Times New Roman" w:eastAsia="Times New Roman" w:hAnsi="Times New Roman" w:cs="Times New Roman"/>
          <w:iCs/>
          <w:sz w:val="24"/>
          <w:szCs w:val="24"/>
        </w:rPr>
        <w:t>Diversity and Distributions</w:t>
      </w:r>
      <w:r w:rsidRPr="00F94E82">
        <w:rPr>
          <w:rFonts w:ascii="Times New Roman" w:eastAsia="Times New Roman" w:hAnsi="Times New Roman" w:cs="Times New Roman"/>
          <w:sz w:val="24"/>
          <w:szCs w:val="24"/>
        </w:rPr>
        <w:t xml:space="preserve"> </w:t>
      </w:r>
      <w:r w:rsidRPr="00F94E82">
        <w:rPr>
          <w:rFonts w:ascii="Times New Roman" w:eastAsia="Times New Roman" w:hAnsi="Times New Roman" w:cs="Times New Roman"/>
          <w:iCs/>
          <w:sz w:val="24"/>
          <w:szCs w:val="24"/>
        </w:rPr>
        <w:t>17</w:t>
      </w:r>
      <w:r>
        <w:rPr>
          <w:rFonts w:ascii="Times New Roman" w:eastAsia="Times New Roman" w:hAnsi="Times New Roman" w:cs="Times New Roman"/>
          <w:sz w:val="24"/>
          <w:szCs w:val="24"/>
        </w:rPr>
        <w:t>:</w:t>
      </w:r>
      <w:r w:rsidRPr="00F94E82">
        <w:rPr>
          <w:rFonts w:ascii="Times New Roman" w:eastAsia="Times New Roman" w:hAnsi="Times New Roman" w:cs="Times New Roman"/>
          <w:sz w:val="24"/>
          <w:szCs w:val="24"/>
        </w:rPr>
        <w:t>254</w:t>
      </w:r>
      <w:r w:rsidRPr="00692BEF">
        <w:rPr>
          <w:rFonts w:ascii="Times New Roman" w:eastAsia="Times New Roman" w:hAnsi="Times New Roman" w:cs="Times New Roman"/>
          <w:sz w:val="24"/>
          <w:szCs w:val="24"/>
          <w:lang w:val="en"/>
        </w:rPr>
        <w:t>–</w:t>
      </w:r>
      <w:r w:rsidRPr="00F94E82">
        <w:rPr>
          <w:rFonts w:ascii="Times New Roman" w:eastAsia="Times New Roman" w:hAnsi="Times New Roman" w:cs="Times New Roman"/>
          <w:sz w:val="24"/>
          <w:szCs w:val="24"/>
        </w:rPr>
        <w:t>261.</w:t>
      </w:r>
    </w:p>
    <w:p w14:paraId="7FD2953D" w14:textId="77777777" w:rsidR="00F94E82" w:rsidRPr="00DE341E" w:rsidRDefault="00F94E82" w:rsidP="00A65058">
      <w:pPr>
        <w:spacing w:after="0" w:line="240" w:lineRule="auto"/>
        <w:rPr>
          <w:rFonts w:ascii="Times New Roman" w:eastAsia="Times New Roman" w:hAnsi="Times New Roman" w:cs="Times New Roman"/>
          <w:sz w:val="24"/>
          <w:szCs w:val="24"/>
          <w:lang w:val="en"/>
        </w:rPr>
      </w:pPr>
    </w:p>
    <w:p w14:paraId="4CB42F2F" w14:textId="77777777" w:rsidR="00454098" w:rsidRPr="00DE341E" w:rsidRDefault="00454098" w:rsidP="00A65058">
      <w:pPr>
        <w:spacing w:after="0" w:line="240" w:lineRule="auto"/>
        <w:rPr>
          <w:rFonts w:ascii="Times New Roman" w:hAnsi="Times New Roman" w:cs="Times New Roman"/>
          <w:sz w:val="24"/>
          <w:szCs w:val="24"/>
        </w:rPr>
      </w:pPr>
      <w:r w:rsidRPr="00DE341E">
        <w:rPr>
          <w:rFonts w:ascii="Times New Roman" w:hAnsi="Times New Roman" w:cs="Times New Roman"/>
          <w:sz w:val="24"/>
          <w:szCs w:val="24"/>
        </w:rPr>
        <w:t xml:space="preserve">Hofstede, R.G.M., </w:t>
      </w:r>
      <w:proofErr w:type="spellStart"/>
      <w:r w:rsidRPr="00DE341E">
        <w:rPr>
          <w:rFonts w:ascii="Times New Roman" w:hAnsi="Times New Roman" w:cs="Times New Roman"/>
          <w:sz w:val="24"/>
          <w:szCs w:val="24"/>
        </w:rPr>
        <w:t>Groenendijk</w:t>
      </w:r>
      <w:proofErr w:type="spellEnd"/>
      <w:r w:rsidRPr="00DE341E">
        <w:rPr>
          <w:rFonts w:ascii="Times New Roman" w:hAnsi="Times New Roman" w:cs="Times New Roman"/>
          <w:sz w:val="24"/>
          <w:szCs w:val="24"/>
        </w:rPr>
        <w:t xml:space="preserve">, J.P., </w:t>
      </w:r>
      <w:proofErr w:type="spellStart"/>
      <w:r w:rsidRPr="00DE341E">
        <w:rPr>
          <w:rFonts w:ascii="Times New Roman" w:hAnsi="Times New Roman" w:cs="Times New Roman"/>
          <w:sz w:val="24"/>
          <w:szCs w:val="24"/>
        </w:rPr>
        <w:t>Coppus</w:t>
      </w:r>
      <w:proofErr w:type="spellEnd"/>
      <w:r w:rsidRPr="00DE341E">
        <w:rPr>
          <w:rFonts w:ascii="Times New Roman" w:hAnsi="Times New Roman" w:cs="Times New Roman"/>
          <w:sz w:val="24"/>
          <w:szCs w:val="24"/>
        </w:rPr>
        <w:t xml:space="preserve">, R., </w:t>
      </w:r>
      <w:proofErr w:type="spellStart"/>
      <w:r w:rsidRPr="00DE341E">
        <w:rPr>
          <w:rFonts w:ascii="Times New Roman" w:hAnsi="Times New Roman" w:cs="Times New Roman"/>
          <w:sz w:val="24"/>
          <w:szCs w:val="24"/>
        </w:rPr>
        <w:t>Fehse</w:t>
      </w:r>
      <w:proofErr w:type="spellEnd"/>
      <w:r w:rsidRPr="00DE341E">
        <w:rPr>
          <w:rFonts w:ascii="Times New Roman" w:hAnsi="Times New Roman" w:cs="Times New Roman"/>
          <w:sz w:val="24"/>
          <w:szCs w:val="24"/>
        </w:rPr>
        <w:t xml:space="preserve">, J.C., </w:t>
      </w:r>
      <w:proofErr w:type="spellStart"/>
      <w:r w:rsidRPr="00DE341E">
        <w:rPr>
          <w:rFonts w:ascii="Times New Roman" w:hAnsi="Times New Roman" w:cs="Times New Roman"/>
          <w:sz w:val="24"/>
          <w:szCs w:val="24"/>
        </w:rPr>
        <w:t>Sevink</w:t>
      </w:r>
      <w:proofErr w:type="spellEnd"/>
      <w:r w:rsidRPr="00DE341E">
        <w:rPr>
          <w:rFonts w:ascii="Times New Roman" w:hAnsi="Times New Roman" w:cs="Times New Roman"/>
          <w:sz w:val="24"/>
          <w:szCs w:val="24"/>
        </w:rPr>
        <w:t>, J., 2002. Impact of pine plantations on soils and vegetation in the Ecuadorian High Andes. Mountain Res. Dev. 22, 159–167.</w:t>
      </w:r>
    </w:p>
    <w:p w14:paraId="3782F8D0" w14:textId="77777777" w:rsidR="00454098" w:rsidRPr="00DE341E" w:rsidRDefault="00454098" w:rsidP="00A65058">
      <w:pPr>
        <w:spacing w:after="0" w:line="240" w:lineRule="auto"/>
        <w:rPr>
          <w:rFonts w:ascii="Times New Roman" w:eastAsia="Times New Roman" w:hAnsi="Times New Roman" w:cs="Times New Roman"/>
          <w:sz w:val="24"/>
          <w:szCs w:val="24"/>
          <w:lang w:val="en"/>
        </w:rPr>
      </w:pPr>
    </w:p>
    <w:p w14:paraId="36901C21"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IPCC</w:t>
      </w:r>
      <w:r>
        <w:rPr>
          <w:rFonts w:ascii="Times New Roman" w:hAnsi="Times New Roman" w:cs="Times New Roman"/>
          <w:sz w:val="24"/>
          <w:szCs w:val="24"/>
        </w:rPr>
        <w:t>.</w:t>
      </w:r>
      <w:r w:rsidRPr="00692BEF">
        <w:rPr>
          <w:rFonts w:ascii="Times New Roman" w:hAnsi="Times New Roman" w:cs="Times New Roman"/>
          <w:sz w:val="24"/>
          <w:szCs w:val="24"/>
        </w:rPr>
        <w:t xml:space="preserve"> 2007</w:t>
      </w:r>
      <w:r>
        <w:rPr>
          <w:rFonts w:ascii="Times New Roman" w:hAnsi="Times New Roman" w:cs="Times New Roman"/>
          <w:sz w:val="24"/>
          <w:szCs w:val="24"/>
        </w:rPr>
        <w:t xml:space="preserve">. </w:t>
      </w:r>
      <w:r w:rsidRPr="00692BEF">
        <w:rPr>
          <w:rFonts w:ascii="Times New Roman" w:hAnsi="Times New Roman" w:cs="Times New Roman"/>
          <w:sz w:val="24"/>
          <w:szCs w:val="24"/>
        </w:rPr>
        <w:t>Intergovern</w:t>
      </w:r>
      <w:r>
        <w:rPr>
          <w:rFonts w:ascii="Times New Roman" w:hAnsi="Times New Roman" w:cs="Times New Roman"/>
          <w:sz w:val="24"/>
          <w:szCs w:val="24"/>
        </w:rPr>
        <w:t>mental Panel on Climate Change</w:t>
      </w:r>
      <w:r w:rsidRPr="00692BEF">
        <w:rPr>
          <w:rFonts w:ascii="Times New Roman" w:eastAsia="Times New Roman" w:hAnsi="Times New Roman" w:cs="Times New Roman"/>
          <w:sz w:val="24"/>
          <w:szCs w:val="24"/>
          <w:lang w:val="en"/>
        </w:rPr>
        <w:t>–</w:t>
      </w:r>
      <w:r>
        <w:rPr>
          <w:rFonts w:ascii="Times New Roman" w:hAnsi="Times New Roman" w:cs="Times New Roman"/>
          <w:sz w:val="24"/>
          <w:szCs w:val="24"/>
        </w:rPr>
        <w:t xml:space="preserve">IPCC Fourth Assessment Report. </w:t>
      </w:r>
      <w:r w:rsidRPr="00692BEF">
        <w:rPr>
          <w:rFonts w:ascii="Times New Roman" w:hAnsi="Times New Roman" w:cs="Times New Roman"/>
          <w:sz w:val="24"/>
          <w:szCs w:val="24"/>
        </w:rPr>
        <w:t>&lt;www.ipcc.ch/ipccreports/ar4-syr.htm&gt;.</w:t>
      </w:r>
    </w:p>
    <w:p w14:paraId="5193EC4A"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32DCA59B" w14:textId="77777777" w:rsidR="000762CE" w:rsidRPr="00C21CB2" w:rsidRDefault="000762CE" w:rsidP="000762CE">
      <w:pPr>
        <w:spacing w:after="0" w:line="240" w:lineRule="auto"/>
        <w:rPr>
          <w:rFonts w:ascii="Times New Roman" w:hAnsi="Times New Roman" w:cs="Times New Roman"/>
          <w:sz w:val="24"/>
          <w:szCs w:val="24"/>
        </w:rPr>
      </w:pPr>
      <w:r w:rsidRPr="00C21CB2">
        <w:rPr>
          <w:rFonts w:ascii="Times New Roman" w:hAnsi="Times New Roman" w:cs="Times New Roman"/>
          <w:sz w:val="24"/>
          <w:szCs w:val="24"/>
        </w:rPr>
        <w:t xml:space="preserve">Jones, K.R., </w:t>
      </w:r>
      <w:r>
        <w:rPr>
          <w:rFonts w:ascii="Times New Roman" w:hAnsi="Times New Roman" w:cs="Times New Roman"/>
          <w:sz w:val="24"/>
          <w:szCs w:val="24"/>
        </w:rPr>
        <w:t xml:space="preserve">O. </w:t>
      </w:r>
      <w:r w:rsidRPr="00C21CB2">
        <w:rPr>
          <w:rFonts w:ascii="Times New Roman" w:hAnsi="Times New Roman" w:cs="Times New Roman"/>
          <w:sz w:val="24"/>
          <w:szCs w:val="24"/>
        </w:rPr>
        <w:t xml:space="preserve">Venter, </w:t>
      </w:r>
      <w:r>
        <w:rPr>
          <w:rFonts w:ascii="Times New Roman" w:hAnsi="Times New Roman" w:cs="Times New Roman"/>
          <w:sz w:val="24"/>
          <w:szCs w:val="24"/>
        </w:rPr>
        <w:t>R.A.</w:t>
      </w:r>
      <w:r w:rsidRPr="00C21CB2">
        <w:rPr>
          <w:rFonts w:ascii="Times New Roman" w:hAnsi="Times New Roman" w:cs="Times New Roman"/>
          <w:sz w:val="24"/>
          <w:szCs w:val="24"/>
        </w:rPr>
        <w:t xml:space="preserve"> Fuller, </w:t>
      </w:r>
      <w:r>
        <w:rPr>
          <w:rFonts w:ascii="Times New Roman" w:hAnsi="Times New Roman" w:cs="Times New Roman"/>
          <w:sz w:val="24"/>
          <w:szCs w:val="24"/>
        </w:rPr>
        <w:t>J.R.</w:t>
      </w:r>
      <w:r w:rsidRPr="00C21CB2">
        <w:rPr>
          <w:rFonts w:ascii="Times New Roman" w:hAnsi="Times New Roman" w:cs="Times New Roman"/>
          <w:sz w:val="24"/>
          <w:szCs w:val="24"/>
        </w:rPr>
        <w:t xml:space="preserve"> Allan, </w:t>
      </w:r>
      <w:r>
        <w:rPr>
          <w:rFonts w:ascii="Times New Roman" w:hAnsi="Times New Roman" w:cs="Times New Roman"/>
          <w:sz w:val="24"/>
          <w:szCs w:val="24"/>
        </w:rPr>
        <w:t>S.L.</w:t>
      </w:r>
      <w:r w:rsidRPr="00C21CB2">
        <w:rPr>
          <w:rFonts w:ascii="Times New Roman" w:hAnsi="Times New Roman" w:cs="Times New Roman"/>
          <w:sz w:val="24"/>
          <w:szCs w:val="24"/>
        </w:rPr>
        <w:t xml:space="preserve"> Maxwell, </w:t>
      </w:r>
      <w:r>
        <w:rPr>
          <w:rFonts w:ascii="Times New Roman" w:hAnsi="Times New Roman" w:cs="Times New Roman"/>
          <w:sz w:val="24"/>
          <w:szCs w:val="24"/>
        </w:rPr>
        <w:t>P.J.</w:t>
      </w:r>
      <w:r w:rsidRPr="00C21CB2">
        <w:rPr>
          <w:rFonts w:ascii="Times New Roman" w:hAnsi="Times New Roman" w:cs="Times New Roman"/>
          <w:sz w:val="24"/>
          <w:szCs w:val="24"/>
        </w:rPr>
        <w:t xml:space="preserve"> </w:t>
      </w:r>
      <w:proofErr w:type="spellStart"/>
      <w:r w:rsidRPr="00C21CB2">
        <w:rPr>
          <w:rFonts w:ascii="Times New Roman" w:hAnsi="Times New Roman" w:cs="Times New Roman"/>
          <w:sz w:val="24"/>
          <w:szCs w:val="24"/>
        </w:rPr>
        <w:t>Negret</w:t>
      </w:r>
      <w:proofErr w:type="spellEnd"/>
      <w:r w:rsidRPr="00C21CB2">
        <w:rPr>
          <w:rFonts w:ascii="Times New Roman" w:hAnsi="Times New Roman" w:cs="Times New Roman"/>
          <w:sz w:val="24"/>
          <w:szCs w:val="24"/>
        </w:rPr>
        <w:t xml:space="preserve">, </w:t>
      </w:r>
      <w:r>
        <w:rPr>
          <w:rFonts w:ascii="Times New Roman" w:hAnsi="Times New Roman" w:cs="Times New Roman"/>
          <w:sz w:val="24"/>
          <w:szCs w:val="24"/>
        </w:rPr>
        <w:t>and J.E.M.</w:t>
      </w:r>
      <w:r w:rsidRPr="000762CE">
        <w:rPr>
          <w:rFonts w:ascii="Times New Roman" w:hAnsi="Times New Roman" w:cs="Times New Roman"/>
          <w:sz w:val="24"/>
          <w:szCs w:val="24"/>
        </w:rPr>
        <w:t xml:space="preserve"> Watson</w:t>
      </w:r>
      <w:r w:rsidRPr="00C21CB2">
        <w:rPr>
          <w:rFonts w:ascii="Times New Roman" w:hAnsi="Times New Roman" w:cs="Times New Roman"/>
          <w:sz w:val="24"/>
          <w:szCs w:val="24"/>
        </w:rPr>
        <w:t>. 2018. One-third of global protected land is under intense human pressure. Science 360: 788–791</w:t>
      </w:r>
    </w:p>
    <w:p w14:paraId="55C9F32A" w14:textId="77777777" w:rsidR="000762CE" w:rsidRPr="00C21CB2" w:rsidRDefault="000762CE" w:rsidP="000762CE">
      <w:pPr>
        <w:spacing w:after="0" w:line="240" w:lineRule="auto"/>
        <w:rPr>
          <w:rFonts w:ascii="Times New Roman" w:hAnsi="Times New Roman" w:cs="Times New Roman"/>
          <w:sz w:val="24"/>
          <w:szCs w:val="24"/>
        </w:rPr>
      </w:pPr>
    </w:p>
    <w:p w14:paraId="3F827384" w14:textId="77777777" w:rsidR="00F94E82" w:rsidRDefault="00F94E82" w:rsidP="00F94E82">
      <w:pPr>
        <w:autoSpaceDE w:val="0"/>
        <w:autoSpaceDN w:val="0"/>
        <w:adjustRightInd w:val="0"/>
        <w:spacing w:after="0" w:line="240" w:lineRule="auto"/>
        <w:rPr>
          <w:rFonts w:ascii="Times New Roman" w:hAnsi="Times New Roman" w:cs="Times New Roman"/>
          <w:sz w:val="24"/>
          <w:szCs w:val="24"/>
        </w:rPr>
      </w:pPr>
      <w:proofErr w:type="spellStart"/>
      <w:r w:rsidRPr="001A0D1E">
        <w:rPr>
          <w:rFonts w:ascii="Times New Roman" w:hAnsi="Times New Roman" w:cs="Times New Roman"/>
          <w:sz w:val="24"/>
          <w:szCs w:val="24"/>
        </w:rPr>
        <w:t>Kampichler</w:t>
      </w:r>
      <w:proofErr w:type="spellEnd"/>
      <w:r w:rsidRPr="001A0D1E">
        <w:rPr>
          <w:rFonts w:ascii="Times New Roman" w:hAnsi="Times New Roman" w:cs="Times New Roman"/>
          <w:sz w:val="24"/>
          <w:szCs w:val="24"/>
        </w:rPr>
        <w:t xml:space="preserve">, C., </w:t>
      </w:r>
      <w:r>
        <w:rPr>
          <w:rFonts w:ascii="Times New Roman" w:hAnsi="Times New Roman" w:cs="Times New Roman"/>
          <w:sz w:val="24"/>
          <w:szCs w:val="24"/>
        </w:rPr>
        <w:t xml:space="preserve">C.A.M. </w:t>
      </w:r>
      <w:r w:rsidRPr="001A0D1E">
        <w:rPr>
          <w:rFonts w:ascii="Times New Roman" w:hAnsi="Times New Roman" w:cs="Times New Roman"/>
          <w:sz w:val="24"/>
          <w:szCs w:val="24"/>
        </w:rPr>
        <w:t xml:space="preserve">van Turnhout, </w:t>
      </w:r>
      <w:r>
        <w:rPr>
          <w:rFonts w:ascii="Times New Roman" w:hAnsi="Times New Roman" w:cs="Times New Roman"/>
          <w:sz w:val="24"/>
          <w:szCs w:val="24"/>
        </w:rPr>
        <w:t>V.</w:t>
      </w:r>
      <w:r w:rsidRPr="001A0D1E">
        <w:rPr>
          <w:rFonts w:ascii="Times New Roman" w:hAnsi="Times New Roman" w:cs="Times New Roman"/>
          <w:sz w:val="24"/>
          <w:szCs w:val="24"/>
        </w:rPr>
        <w:t xml:space="preserve"> </w:t>
      </w:r>
      <w:proofErr w:type="spellStart"/>
      <w:r w:rsidRPr="001A0D1E">
        <w:rPr>
          <w:rFonts w:ascii="Times New Roman" w:hAnsi="Times New Roman" w:cs="Times New Roman"/>
          <w:sz w:val="24"/>
          <w:szCs w:val="24"/>
        </w:rPr>
        <w:t>Devictor</w:t>
      </w:r>
      <w:proofErr w:type="spellEnd"/>
      <w:r w:rsidRPr="001A0D1E">
        <w:rPr>
          <w:rFonts w:ascii="Times New Roman" w:hAnsi="Times New Roman" w:cs="Times New Roman"/>
          <w:sz w:val="24"/>
          <w:szCs w:val="24"/>
        </w:rPr>
        <w:t xml:space="preserve">, and </w:t>
      </w:r>
      <w:r>
        <w:rPr>
          <w:rFonts w:ascii="Times New Roman" w:hAnsi="Times New Roman" w:cs="Times New Roman"/>
          <w:sz w:val="24"/>
          <w:szCs w:val="24"/>
        </w:rPr>
        <w:t xml:space="preserve">H.P. van der </w:t>
      </w:r>
      <w:proofErr w:type="spellStart"/>
      <w:r>
        <w:rPr>
          <w:rFonts w:ascii="Times New Roman" w:hAnsi="Times New Roman" w:cs="Times New Roman"/>
          <w:sz w:val="24"/>
          <w:szCs w:val="24"/>
        </w:rPr>
        <w:t>Jeugd</w:t>
      </w:r>
      <w:proofErr w:type="spellEnd"/>
      <w:r>
        <w:rPr>
          <w:rFonts w:ascii="Times New Roman" w:hAnsi="Times New Roman" w:cs="Times New Roman"/>
          <w:sz w:val="24"/>
          <w:szCs w:val="24"/>
        </w:rPr>
        <w:t>. 2012</w:t>
      </w:r>
      <w:r w:rsidRPr="001A0D1E">
        <w:rPr>
          <w:rFonts w:ascii="Times New Roman" w:hAnsi="Times New Roman" w:cs="Times New Roman"/>
          <w:sz w:val="24"/>
          <w:szCs w:val="24"/>
        </w:rPr>
        <w:t>. Large-</w:t>
      </w:r>
      <w:r>
        <w:rPr>
          <w:rFonts w:ascii="Times New Roman" w:hAnsi="Times New Roman" w:cs="Times New Roman"/>
          <w:sz w:val="24"/>
          <w:szCs w:val="24"/>
        </w:rPr>
        <w:t xml:space="preserve">scale changes in community composition: Determining land use and climate change signals.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7, e35272.</w:t>
      </w:r>
    </w:p>
    <w:p w14:paraId="0A965FF4" w14:textId="77777777" w:rsidR="00F94E82" w:rsidRPr="001A0D1E" w:rsidRDefault="00F94E82" w:rsidP="00F94E82">
      <w:pPr>
        <w:autoSpaceDE w:val="0"/>
        <w:autoSpaceDN w:val="0"/>
        <w:adjustRightInd w:val="0"/>
        <w:spacing w:after="0" w:line="240" w:lineRule="auto"/>
        <w:rPr>
          <w:rFonts w:ascii="Times New Roman" w:hAnsi="Times New Roman" w:cs="Times New Roman"/>
          <w:sz w:val="24"/>
          <w:szCs w:val="24"/>
        </w:rPr>
      </w:pPr>
    </w:p>
    <w:p w14:paraId="45EBD4AE"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Karr, J.R. 1981. </w:t>
      </w:r>
      <w:r>
        <w:rPr>
          <w:rFonts w:ascii="Times New Roman" w:hAnsi="Times New Roman" w:cs="Times New Roman"/>
          <w:sz w:val="24"/>
          <w:szCs w:val="24"/>
        </w:rPr>
        <w:t>Surveying birds with mist nets. Studies in Avian Biology 6:62-67.</w:t>
      </w:r>
      <w:r w:rsidRPr="00692BEF">
        <w:rPr>
          <w:rFonts w:ascii="Times New Roman" w:hAnsi="Times New Roman" w:cs="Times New Roman"/>
          <w:sz w:val="24"/>
          <w:szCs w:val="24"/>
        </w:rPr>
        <w:t xml:space="preserve"> </w:t>
      </w:r>
    </w:p>
    <w:p w14:paraId="034AE42B"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6B1FE7A3"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Kattan</w:t>
      </w:r>
      <w:proofErr w:type="spellEnd"/>
      <w:r>
        <w:rPr>
          <w:rFonts w:ascii="Times New Roman" w:hAnsi="Times New Roman" w:cs="Times New Roman"/>
          <w:sz w:val="24"/>
          <w:szCs w:val="24"/>
        </w:rPr>
        <w:t>,</w:t>
      </w:r>
      <w:r w:rsidRPr="00692BEF">
        <w:rPr>
          <w:rFonts w:ascii="Times New Roman" w:hAnsi="Times New Roman" w:cs="Times New Roman"/>
          <w:sz w:val="24"/>
          <w:szCs w:val="24"/>
        </w:rPr>
        <w:t xml:space="preserve"> G</w:t>
      </w:r>
      <w:r>
        <w:rPr>
          <w:rFonts w:ascii="Times New Roman" w:hAnsi="Times New Roman" w:cs="Times New Roman"/>
          <w:sz w:val="24"/>
          <w:szCs w:val="24"/>
        </w:rPr>
        <w:t>.</w:t>
      </w:r>
      <w:r w:rsidRPr="00692BEF">
        <w:rPr>
          <w:rFonts w:ascii="Times New Roman" w:hAnsi="Times New Roman" w:cs="Times New Roman"/>
          <w:sz w:val="24"/>
          <w:szCs w:val="24"/>
        </w:rPr>
        <w:t>H</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H. Alvarez-Lopez, and M. </w:t>
      </w:r>
      <w:proofErr w:type="spellStart"/>
      <w:r>
        <w:rPr>
          <w:rFonts w:ascii="Times New Roman" w:hAnsi="Times New Roman" w:cs="Times New Roman"/>
          <w:sz w:val="24"/>
          <w:szCs w:val="24"/>
        </w:rPr>
        <w:t>Giraldo</w:t>
      </w:r>
      <w:proofErr w:type="spellEnd"/>
      <w:r>
        <w:rPr>
          <w:rFonts w:ascii="Times New Roman" w:hAnsi="Times New Roman" w:cs="Times New Roman"/>
          <w:sz w:val="24"/>
          <w:szCs w:val="24"/>
        </w:rPr>
        <w:t xml:space="preserve">. 1994. </w:t>
      </w:r>
      <w:r w:rsidRPr="00692BEF">
        <w:rPr>
          <w:rFonts w:ascii="Times New Roman" w:hAnsi="Times New Roman" w:cs="Times New Roman"/>
          <w:sz w:val="24"/>
          <w:szCs w:val="24"/>
        </w:rPr>
        <w:t>Forest fragmentation and bird extinctions:</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San Antonio eighty years later. </w:t>
      </w:r>
      <w:proofErr w:type="spellStart"/>
      <w:r w:rsidRPr="00692BEF">
        <w:rPr>
          <w:rFonts w:ascii="Times New Roman" w:hAnsi="Times New Roman" w:cs="Times New Roman"/>
          <w:sz w:val="24"/>
          <w:szCs w:val="24"/>
        </w:rPr>
        <w:t>Conserv</w:t>
      </w:r>
      <w:proofErr w:type="spellEnd"/>
      <w:r>
        <w:rPr>
          <w:rFonts w:ascii="Times New Roman" w:hAnsi="Times New Roman" w:cs="Times New Roman"/>
          <w:sz w:val="24"/>
          <w:szCs w:val="24"/>
        </w:rPr>
        <w:t>.</w:t>
      </w:r>
      <w:r w:rsidRPr="00692BEF">
        <w:rPr>
          <w:rFonts w:ascii="Times New Roman" w:hAnsi="Times New Roman" w:cs="Times New Roman"/>
          <w:sz w:val="24"/>
          <w:szCs w:val="24"/>
        </w:rPr>
        <w:t xml:space="preserve"> Biol</w:t>
      </w:r>
      <w:r>
        <w:rPr>
          <w:rFonts w:ascii="Times New Roman" w:hAnsi="Times New Roman" w:cs="Times New Roman"/>
          <w:sz w:val="24"/>
          <w:szCs w:val="24"/>
        </w:rPr>
        <w:t>.</w:t>
      </w:r>
      <w:r w:rsidRPr="00692BEF">
        <w:rPr>
          <w:rFonts w:ascii="Times New Roman" w:hAnsi="Times New Roman" w:cs="Times New Roman"/>
          <w:sz w:val="24"/>
          <w:szCs w:val="24"/>
        </w:rPr>
        <w:t xml:space="preserve"> 8:138–146.</w:t>
      </w:r>
    </w:p>
    <w:p w14:paraId="420643E4"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05674CFC"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2E67FA">
        <w:rPr>
          <w:rFonts w:ascii="Times New Roman" w:eastAsia="Times New Roman" w:hAnsi="Times New Roman" w:cs="Times New Roman"/>
          <w:sz w:val="24"/>
          <w:szCs w:val="24"/>
        </w:rPr>
        <w:t xml:space="preserve">Keane, A., </w:t>
      </w:r>
      <w:r>
        <w:rPr>
          <w:rFonts w:ascii="Times New Roman" w:eastAsia="Times New Roman" w:hAnsi="Times New Roman" w:cs="Times New Roman"/>
          <w:sz w:val="24"/>
          <w:szCs w:val="24"/>
        </w:rPr>
        <w:t xml:space="preserve">M.D.L. </w:t>
      </w:r>
      <w:r w:rsidRPr="002E67FA">
        <w:rPr>
          <w:rFonts w:ascii="Times New Roman" w:eastAsia="Times New Roman" w:hAnsi="Times New Roman" w:cs="Times New Roman"/>
          <w:sz w:val="24"/>
          <w:szCs w:val="24"/>
        </w:rPr>
        <w:t xml:space="preserve">Brooke, and </w:t>
      </w:r>
      <w:r>
        <w:rPr>
          <w:rFonts w:ascii="Times New Roman" w:eastAsia="Times New Roman" w:hAnsi="Times New Roman" w:cs="Times New Roman"/>
          <w:sz w:val="24"/>
          <w:szCs w:val="24"/>
        </w:rPr>
        <w:t xml:space="preserve">P.J.K. McGowan. </w:t>
      </w:r>
      <w:r w:rsidRPr="002E67FA">
        <w:rPr>
          <w:rFonts w:ascii="Times New Roman" w:eastAsia="Times New Roman" w:hAnsi="Times New Roman" w:cs="Times New Roman"/>
          <w:sz w:val="24"/>
          <w:szCs w:val="24"/>
        </w:rPr>
        <w:t>2005. Correlates of extinction risk and</w:t>
      </w:r>
      <w:r w:rsidRPr="00692BEF">
        <w:rPr>
          <w:rFonts w:ascii="Times New Roman" w:eastAsia="Times New Roman" w:hAnsi="Times New Roman" w:cs="Times New Roman"/>
          <w:sz w:val="24"/>
          <w:szCs w:val="24"/>
        </w:rPr>
        <w:t xml:space="preserve"> hunting pressure in gamebirds (Galliformes). </w:t>
      </w:r>
      <w:r w:rsidRPr="002E67FA">
        <w:rPr>
          <w:rFonts w:ascii="Times New Roman" w:eastAsia="Times New Roman" w:hAnsi="Times New Roman" w:cs="Times New Roman"/>
          <w:iCs/>
          <w:sz w:val="24"/>
          <w:szCs w:val="24"/>
        </w:rPr>
        <w:t>Biological Conservation</w:t>
      </w:r>
      <w:r w:rsidRPr="002E67FA">
        <w:rPr>
          <w:rFonts w:ascii="Times New Roman" w:eastAsia="Times New Roman" w:hAnsi="Times New Roman" w:cs="Times New Roman"/>
          <w:sz w:val="24"/>
          <w:szCs w:val="24"/>
        </w:rPr>
        <w:t xml:space="preserve"> </w:t>
      </w:r>
      <w:r w:rsidRPr="002E67FA">
        <w:rPr>
          <w:rFonts w:ascii="Times New Roman" w:eastAsia="Times New Roman" w:hAnsi="Times New Roman" w:cs="Times New Roman"/>
          <w:iCs/>
          <w:sz w:val="24"/>
          <w:szCs w:val="24"/>
        </w:rPr>
        <w:t>126</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216</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233.</w:t>
      </w:r>
    </w:p>
    <w:p w14:paraId="67011A24" w14:textId="77777777" w:rsidR="00A65058" w:rsidRPr="002E67FA" w:rsidRDefault="00A65058" w:rsidP="00A65058">
      <w:pPr>
        <w:spacing w:after="0" w:line="240" w:lineRule="auto"/>
        <w:rPr>
          <w:rFonts w:ascii="Times New Roman" w:eastAsia="Times New Roman" w:hAnsi="Times New Roman" w:cs="Times New Roman"/>
          <w:sz w:val="24"/>
          <w:szCs w:val="24"/>
        </w:rPr>
      </w:pPr>
    </w:p>
    <w:p w14:paraId="3054B291" w14:textId="77777777" w:rsidR="00A65058" w:rsidRPr="002E67FA" w:rsidRDefault="00A65058" w:rsidP="00A65058">
      <w:pPr>
        <w:spacing w:after="0" w:line="240" w:lineRule="auto"/>
        <w:rPr>
          <w:rFonts w:ascii="Times New Roman" w:eastAsia="Times New Roman" w:hAnsi="Times New Roman" w:cs="Times New Roman"/>
          <w:sz w:val="24"/>
          <w:szCs w:val="24"/>
        </w:rPr>
      </w:pPr>
      <w:r w:rsidRPr="002E67FA">
        <w:rPr>
          <w:rFonts w:ascii="Times New Roman" w:hAnsi="Times New Roman" w:cs="Times New Roman"/>
          <w:sz w:val="24"/>
          <w:szCs w:val="24"/>
        </w:rPr>
        <w:t>Keith, D.A., J.P. Rodríguez, K.M. Rodríguez-Clark,</w:t>
      </w:r>
      <w:r>
        <w:rPr>
          <w:rFonts w:ascii="Times New Roman" w:hAnsi="Times New Roman" w:cs="Times New Roman"/>
          <w:sz w:val="24"/>
          <w:szCs w:val="24"/>
        </w:rPr>
        <w:t xml:space="preserve"> E. </w:t>
      </w:r>
      <w:r w:rsidRPr="002E67FA">
        <w:rPr>
          <w:rFonts w:ascii="Times New Roman" w:eastAsia="Times New Roman" w:hAnsi="Times New Roman" w:cs="Times New Roman"/>
          <w:sz w:val="24"/>
          <w:szCs w:val="24"/>
        </w:rPr>
        <w:t xml:space="preserve">Nicholson, </w:t>
      </w:r>
      <w:r>
        <w:rPr>
          <w:rFonts w:ascii="Times New Roman" w:eastAsia="Times New Roman" w:hAnsi="Times New Roman" w:cs="Times New Roman"/>
          <w:sz w:val="24"/>
          <w:szCs w:val="24"/>
        </w:rPr>
        <w:t>K.</w:t>
      </w:r>
      <w:r w:rsidRPr="002E67FA">
        <w:rPr>
          <w:rFonts w:ascii="Times New Roman" w:eastAsia="Times New Roman" w:hAnsi="Times New Roman" w:cs="Times New Roman"/>
          <w:sz w:val="24"/>
          <w:szCs w:val="24"/>
        </w:rPr>
        <w:t xml:space="preserve"> </w:t>
      </w:r>
      <w:proofErr w:type="spellStart"/>
      <w:r w:rsidRPr="002E67FA">
        <w:rPr>
          <w:rFonts w:ascii="Times New Roman" w:eastAsia="Times New Roman" w:hAnsi="Times New Roman" w:cs="Times New Roman"/>
          <w:sz w:val="24"/>
          <w:szCs w:val="24"/>
        </w:rPr>
        <w:t>Aapala</w:t>
      </w:r>
      <w:proofErr w:type="spellEnd"/>
      <w:r w:rsidRPr="002E67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2E67FA">
        <w:rPr>
          <w:rFonts w:ascii="Times New Roman" w:eastAsia="Times New Roman" w:hAnsi="Times New Roman" w:cs="Times New Roman"/>
          <w:sz w:val="24"/>
          <w:szCs w:val="24"/>
        </w:rPr>
        <w:t xml:space="preserve"> Alonso, </w:t>
      </w:r>
      <w:r>
        <w:rPr>
          <w:rFonts w:ascii="Times New Roman" w:eastAsia="Times New Roman" w:hAnsi="Times New Roman" w:cs="Times New Roman"/>
          <w:sz w:val="24"/>
          <w:szCs w:val="24"/>
        </w:rPr>
        <w:t>M.</w:t>
      </w:r>
      <w:r w:rsidRPr="002E67FA">
        <w:rPr>
          <w:rFonts w:ascii="Times New Roman" w:eastAsia="Times New Roman" w:hAnsi="Times New Roman" w:cs="Times New Roman"/>
          <w:sz w:val="24"/>
          <w:szCs w:val="24"/>
        </w:rPr>
        <w:t xml:space="preserve"> </w:t>
      </w:r>
      <w:proofErr w:type="spellStart"/>
      <w:r w:rsidRPr="002E67FA">
        <w:rPr>
          <w:rFonts w:ascii="Times New Roman" w:eastAsia="Times New Roman" w:hAnsi="Times New Roman" w:cs="Times New Roman"/>
          <w:sz w:val="24"/>
          <w:szCs w:val="24"/>
        </w:rPr>
        <w:t>Asmussen</w:t>
      </w:r>
      <w:proofErr w:type="spellEnd"/>
      <w:r w:rsidRPr="002E67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2E67FA">
        <w:rPr>
          <w:rFonts w:ascii="Times New Roman" w:eastAsia="Times New Roman" w:hAnsi="Times New Roman" w:cs="Times New Roman"/>
          <w:sz w:val="24"/>
          <w:szCs w:val="24"/>
        </w:rPr>
        <w:t xml:space="preserve"> Bachman, </w:t>
      </w:r>
      <w:r>
        <w:rPr>
          <w:rFonts w:ascii="Times New Roman" w:eastAsia="Times New Roman" w:hAnsi="Times New Roman" w:cs="Times New Roman"/>
          <w:sz w:val="24"/>
          <w:szCs w:val="24"/>
        </w:rPr>
        <w:t>A.</w:t>
      </w:r>
      <w:r w:rsidRPr="002E67FA">
        <w:rPr>
          <w:rFonts w:ascii="Times New Roman" w:eastAsia="Times New Roman" w:hAnsi="Times New Roman" w:cs="Times New Roman"/>
          <w:sz w:val="24"/>
          <w:szCs w:val="24"/>
        </w:rPr>
        <w:t xml:space="preserve"> Basset, </w:t>
      </w:r>
      <w:r>
        <w:rPr>
          <w:rFonts w:ascii="Times New Roman" w:eastAsia="Times New Roman" w:hAnsi="Times New Roman" w:cs="Times New Roman"/>
          <w:sz w:val="24"/>
          <w:szCs w:val="24"/>
        </w:rPr>
        <w:t xml:space="preserve">E.G. Barrow, J.S. Benson, </w:t>
      </w:r>
      <w:r w:rsidR="00AC0BC6">
        <w:rPr>
          <w:rFonts w:ascii="Times New Roman" w:eastAsia="Times New Roman" w:hAnsi="Times New Roman" w:cs="Times New Roman"/>
          <w:sz w:val="24"/>
          <w:szCs w:val="24"/>
        </w:rPr>
        <w:t>et. al</w:t>
      </w:r>
      <w:r>
        <w:rPr>
          <w:rFonts w:ascii="Times New Roman" w:eastAsia="Times New Roman" w:hAnsi="Times New Roman" w:cs="Times New Roman"/>
          <w:sz w:val="24"/>
          <w:szCs w:val="24"/>
        </w:rPr>
        <w:t xml:space="preserve">. </w:t>
      </w:r>
      <w:r w:rsidRPr="002E67FA">
        <w:rPr>
          <w:rFonts w:ascii="Times New Roman" w:eastAsia="Times New Roman" w:hAnsi="Times New Roman" w:cs="Times New Roman"/>
          <w:sz w:val="24"/>
          <w:szCs w:val="24"/>
        </w:rPr>
        <w:t xml:space="preserve">2013. Scientific foundations for an IUCN Red List of Ecosystems. </w:t>
      </w:r>
      <w:proofErr w:type="spellStart"/>
      <w:r w:rsidRPr="002E67FA">
        <w:rPr>
          <w:rFonts w:ascii="Times New Roman" w:eastAsia="Times New Roman" w:hAnsi="Times New Roman" w:cs="Times New Roman"/>
          <w:iCs/>
          <w:sz w:val="24"/>
          <w:szCs w:val="24"/>
        </w:rPr>
        <w:t>PLoS</w:t>
      </w:r>
      <w:proofErr w:type="spellEnd"/>
      <w:r w:rsidRPr="002E67FA">
        <w:rPr>
          <w:rFonts w:ascii="Times New Roman" w:eastAsia="Times New Roman" w:hAnsi="Times New Roman" w:cs="Times New Roman"/>
          <w:iCs/>
          <w:sz w:val="24"/>
          <w:szCs w:val="24"/>
        </w:rPr>
        <w:t xml:space="preserve"> ONE</w:t>
      </w:r>
      <w:r w:rsidRPr="002E67FA">
        <w:rPr>
          <w:rFonts w:ascii="Times New Roman" w:eastAsia="Times New Roman" w:hAnsi="Times New Roman" w:cs="Times New Roman"/>
          <w:sz w:val="24"/>
          <w:szCs w:val="24"/>
        </w:rPr>
        <w:t xml:space="preserve"> </w:t>
      </w:r>
      <w:r w:rsidRPr="002E67FA">
        <w:rPr>
          <w:rFonts w:ascii="Times New Roman" w:eastAsia="Times New Roman" w:hAnsi="Times New Roman" w:cs="Times New Roman"/>
          <w:iCs/>
          <w:sz w:val="24"/>
          <w:szCs w:val="24"/>
        </w:rPr>
        <w:t>8</w:t>
      </w:r>
      <w:r w:rsidRPr="002E67FA">
        <w:rPr>
          <w:rFonts w:ascii="Times New Roman" w:eastAsia="Times New Roman" w:hAnsi="Times New Roman" w:cs="Times New Roman"/>
          <w:sz w:val="24"/>
          <w:szCs w:val="24"/>
        </w:rPr>
        <w:t xml:space="preserve">(5), </w:t>
      </w:r>
      <w:r w:rsidRPr="002E67FA">
        <w:rPr>
          <w:rFonts w:ascii="Times New Roman" w:hAnsi="Times New Roman" w:cs="Times New Roman"/>
          <w:sz w:val="24"/>
          <w:szCs w:val="24"/>
        </w:rPr>
        <w:t>e62111</w:t>
      </w:r>
      <w:r w:rsidRPr="002E67FA">
        <w:rPr>
          <w:rFonts w:ascii="Times New Roman" w:eastAsia="Times New Roman" w:hAnsi="Times New Roman" w:cs="Times New Roman"/>
          <w:sz w:val="24"/>
          <w:szCs w:val="24"/>
        </w:rPr>
        <w:t>.</w:t>
      </w:r>
    </w:p>
    <w:p w14:paraId="3C533633" w14:textId="77777777" w:rsidR="00A65058" w:rsidRPr="002E67FA" w:rsidRDefault="00A65058" w:rsidP="00A65058">
      <w:pPr>
        <w:spacing w:after="0" w:line="240" w:lineRule="auto"/>
        <w:rPr>
          <w:rFonts w:ascii="Times New Roman" w:eastAsia="Times New Roman" w:hAnsi="Times New Roman" w:cs="Times New Roman"/>
          <w:sz w:val="24"/>
          <w:szCs w:val="24"/>
        </w:rPr>
      </w:pPr>
    </w:p>
    <w:p w14:paraId="5F530DFB" w14:textId="77777777" w:rsidR="00A65058" w:rsidRPr="00692BEF" w:rsidRDefault="00A65058" w:rsidP="00A65058">
      <w:pPr>
        <w:spacing w:after="0"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 xml:space="preserve">Kilpatrick, A.M., </w:t>
      </w:r>
      <w:r w:rsidRPr="00692BEF">
        <w:rPr>
          <w:rFonts w:ascii="Times New Roman" w:hAnsi="Times New Roman" w:cs="Times New Roman"/>
          <w:sz w:val="24"/>
          <w:szCs w:val="24"/>
          <w:shd w:val="clear" w:color="auto" w:fill="FFFFFF"/>
        </w:rPr>
        <w:t xml:space="preserve">and </w:t>
      </w:r>
      <w:r>
        <w:rPr>
          <w:rFonts w:ascii="Times New Roman" w:hAnsi="Times New Roman" w:cs="Times New Roman"/>
          <w:sz w:val="24"/>
          <w:szCs w:val="24"/>
          <w:shd w:val="clear" w:color="auto" w:fill="FFFFFF"/>
        </w:rPr>
        <w:t>S.S. Wheeler.</w:t>
      </w:r>
      <w:r w:rsidRPr="00692BEF">
        <w:rPr>
          <w:rFonts w:ascii="Times New Roman" w:hAnsi="Times New Roman" w:cs="Times New Roman"/>
          <w:sz w:val="24"/>
          <w:szCs w:val="24"/>
          <w:shd w:val="clear" w:color="auto" w:fill="FFFFFF"/>
        </w:rPr>
        <w:t xml:space="preserve"> 2019. Impact of West Nile </w:t>
      </w:r>
      <w:r>
        <w:rPr>
          <w:rFonts w:ascii="Times New Roman" w:hAnsi="Times New Roman" w:cs="Times New Roman"/>
          <w:sz w:val="24"/>
          <w:szCs w:val="24"/>
          <w:shd w:val="clear" w:color="auto" w:fill="FFFFFF"/>
        </w:rPr>
        <w:t>v</w:t>
      </w:r>
      <w:r w:rsidRPr="00692BEF">
        <w:rPr>
          <w:rFonts w:ascii="Times New Roman" w:hAnsi="Times New Roman" w:cs="Times New Roman"/>
          <w:sz w:val="24"/>
          <w:szCs w:val="24"/>
          <w:shd w:val="clear" w:color="auto" w:fill="FFFFFF"/>
        </w:rPr>
        <w:t xml:space="preserve">irus on </w:t>
      </w:r>
      <w:r>
        <w:rPr>
          <w:rFonts w:ascii="Times New Roman" w:hAnsi="Times New Roman" w:cs="Times New Roman"/>
          <w:sz w:val="24"/>
          <w:szCs w:val="24"/>
          <w:shd w:val="clear" w:color="auto" w:fill="FFFFFF"/>
        </w:rPr>
        <w:t>b</w:t>
      </w:r>
      <w:r w:rsidRPr="00692BEF">
        <w:rPr>
          <w:rFonts w:ascii="Times New Roman" w:hAnsi="Times New Roman" w:cs="Times New Roman"/>
          <w:sz w:val="24"/>
          <w:szCs w:val="24"/>
          <w:shd w:val="clear" w:color="auto" w:fill="FFFFFF"/>
        </w:rPr>
        <w:t xml:space="preserve">ird </w:t>
      </w:r>
      <w:r>
        <w:rPr>
          <w:rFonts w:ascii="Times New Roman" w:hAnsi="Times New Roman" w:cs="Times New Roman"/>
          <w:sz w:val="24"/>
          <w:szCs w:val="24"/>
          <w:shd w:val="clear" w:color="auto" w:fill="FFFFFF"/>
        </w:rPr>
        <w:t>p</w:t>
      </w:r>
      <w:r w:rsidRPr="00692BEF">
        <w:rPr>
          <w:rFonts w:ascii="Times New Roman" w:hAnsi="Times New Roman" w:cs="Times New Roman"/>
          <w:sz w:val="24"/>
          <w:szCs w:val="24"/>
          <w:shd w:val="clear" w:color="auto" w:fill="FFFFFF"/>
        </w:rPr>
        <w:t xml:space="preserve">opulations: </w:t>
      </w:r>
      <w:r>
        <w:rPr>
          <w:rFonts w:ascii="Times New Roman" w:hAnsi="Times New Roman" w:cs="Times New Roman"/>
          <w:sz w:val="24"/>
          <w:szCs w:val="24"/>
          <w:shd w:val="clear" w:color="auto" w:fill="FFFFFF"/>
        </w:rPr>
        <w:t>l</w:t>
      </w:r>
      <w:r w:rsidRPr="00692BEF">
        <w:rPr>
          <w:rFonts w:ascii="Times New Roman" w:hAnsi="Times New Roman" w:cs="Times New Roman"/>
          <w:sz w:val="24"/>
          <w:szCs w:val="24"/>
          <w:shd w:val="clear" w:color="auto" w:fill="FFFFFF"/>
        </w:rPr>
        <w:t xml:space="preserve">imited </w:t>
      </w:r>
      <w:r>
        <w:rPr>
          <w:rFonts w:ascii="Times New Roman" w:hAnsi="Times New Roman" w:cs="Times New Roman"/>
          <w:sz w:val="24"/>
          <w:szCs w:val="24"/>
          <w:shd w:val="clear" w:color="auto" w:fill="FFFFFF"/>
        </w:rPr>
        <w:t>l</w:t>
      </w:r>
      <w:r w:rsidRPr="00692BEF">
        <w:rPr>
          <w:rFonts w:ascii="Times New Roman" w:hAnsi="Times New Roman" w:cs="Times New Roman"/>
          <w:sz w:val="24"/>
          <w:szCs w:val="24"/>
          <w:shd w:val="clear" w:color="auto" w:fill="FFFFFF"/>
        </w:rPr>
        <w:t xml:space="preserve">asting </w:t>
      </w:r>
      <w:r>
        <w:rPr>
          <w:rFonts w:ascii="Times New Roman" w:hAnsi="Times New Roman" w:cs="Times New Roman"/>
          <w:sz w:val="24"/>
          <w:szCs w:val="24"/>
          <w:shd w:val="clear" w:color="auto" w:fill="FFFFFF"/>
        </w:rPr>
        <w:t>e</w:t>
      </w:r>
      <w:r w:rsidRPr="00692BEF">
        <w:rPr>
          <w:rFonts w:ascii="Times New Roman" w:hAnsi="Times New Roman" w:cs="Times New Roman"/>
          <w:sz w:val="24"/>
          <w:szCs w:val="24"/>
          <w:shd w:val="clear" w:color="auto" w:fill="FFFFFF"/>
        </w:rPr>
        <w:t xml:space="preserve">ffects, </w:t>
      </w:r>
      <w:r>
        <w:rPr>
          <w:rFonts w:ascii="Times New Roman" w:hAnsi="Times New Roman" w:cs="Times New Roman"/>
          <w:sz w:val="24"/>
          <w:szCs w:val="24"/>
          <w:shd w:val="clear" w:color="auto" w:fill="FFFFFF"/>
        </w:rPr>
        <w:t>e</w:t>
      </w:r>
      <w:r w:rsidRPr="00692BEF">
        <w:rPr>
          <w:rFonts w:ascii="Times New Roman" w:hAnsi="Times New Roman" w:cs="Times New Roman"/>
          <w:sz w:val="24"/>
          <w:szCs w:val="24"/>
          <w:shd w:val="clear" w:color="auto" w:fill="FFFFFF"/>
        </w:rPr>
        <w:t xml:space="preserve">vidence for </w:t>
      </w:r>
      <w:r>
        <w:rPr>
          <w:rFonts w:ascii="Times New Roman" w:hAnsi="Times New Roman" w:cs="Times New Roman"/>
          <w:sz w:val="24"/>
          <w:szCs w:val="24"/>
          <w:shd w:val="clear" w:color="auto" w:fill="FFFFFF"/>
        </w:rPr>
        <w:t>r</w:t>
      </w:r>
      <w:r w:rsidRPr="00692BEF">
        <w:rPr>
          <w:rFonts w:ascii="Times New Roman" w:hAnsi="Times New Roman" w:cs="Times New Roman"/>
          <w:sz w:val="24"/>
          <w:szCs w:val="24"/>
          <w:shd w:val="clear" w:color="auto" w:fill="FFFFFF"/>
        </w:rPr>
        <w:t xml:space="preserve">ecovery, and </w:t>
      </w:r>
      <w:r>
        <w:rPr>
          <w:rFonts w:ascii="Times New Roman" w:hAnsi="Times New Roman" w:cs="Times New Roman"/>
          <w:sz w:val="24"/>
          <w:szCs w:val="24"/>
          <w:shd w:val="clear" w:color="auto" w:fill="FFFFFF"/>
        </w:rPr>
        <w:t>g</w:t>
      </w:r>
      <w:r w:rsidRPr="00692BEF">
        <w:rPr>
          <w:rFonts w:ascii="Times New Roman" w:hAnsi="Times New Roman" w:cs="Times New Roman"/>
          <w:sz w:val="24"/>
          <w:szCs w:val="24"/>
          <w:shd w:val="clear" w:color="auto" w:fill="FFFFFF"/>
        </w:rPr>
        <w:t xml:space="preserve">aps in </w:t>
      </w:r>
      <w:r>
        <w:rPr>
          <w:rFonts w:ascii="Times New Roman" w:hAnsi="Times New Roman" w:cs="Times New Roman"/>
          <w:sz w:val="24"/>
          <w:szCs w:val="24"/>
          <w:shd w:val="clear" w:color="auto" w:fill="FFFFFF"/>
        </w:rPr>
        <w:t>o</w:t>
      </w:r>
      <w:r w:rsidRPr="00692BEF">
        <w:rPr>
          <w:rFonts w:ascii="Times New Roman" w:hAnsi="Times New Roman" w:cs="Times New Roman"/>
          <w:sz w:val="24"/>
          <w:szCs w:val="24"/>
          <w:shd w:val="clear" w:color="auto" w:fill="FFFFFF"/>
        </w:rPr>
        <w:t xml:space="preserve">ur </w:t>
      </w:r>
      <w:r>
        <w:rPr>
          <w:rFonts w:ascii="Times New Roman" w:hAnsi="Times New Roman" w:cs="Times New Roman"/>
          <w:sz w:val="24"/>
          <w:szCs w:val="24"/>
          <w:shd w:val="clear" w:color="auto" w:fill="FFFFFF"/>
        </w:rPr>
        <w:t>u</w:t>
      </w:r>
      <w:r w:rsidRPr="00692BEF">
        <w:rPr>
          <w:rFonts w:ascii="Times New Roman" w:hAnsi="Times New Roman" w:cs="Times New Roman"/>
          <w:sz w:val="24"/>
          <w:szCs w:val="24"/>
          <w:shd w:val="clear" w:color="auto" w:fill="FFFFFF"/>
        </w:rPr>
        <w:t xml:space="preserve">nderstanding of </w:t>
      </w:r>
      <w:r>
        <w:rPr>
          <w:rFonts w:ascii="Times New Roman" w:hAnsi="Times New Roman" w:cs="Times New Roman"/>
          <w:sz w:val="24"/>
          <w:szCs w:val="24"/>
          <w:shd w:val="clear" w:color="auto" w:fill="FFFFFF"/>
        </w:rPr>
        <w:t>i</w:t>
      </w:r>
      <w:r w:rsidRPr="00692BEF">
        <w:rPr>
          <w:rFonts w:ascii="Times New Roman" w:hAnsi="Times New Roman" w:cs="Times New Roman"/>
          <w:sz w:val="24"/>
          <w:szCs w:val="24"/>
          <w:shd w:val="clear" w:color="auto" w:fill="FFFFFF"/>
        </w:rPr>
        <w:t xml:space="preserve">mpacts on </w:t>
      </w:r>
      <w:r>
        <w:rPr>
          <w:rFonts w:ascii="Times New Roman" w:hAnsi="Times New Roman" w:cs="Times New Roman"/>
          <w:sz w:val="24"/>
          <w:szCs w:val="24"/>
          <w:shd w:val="clear" w:color="auto" w:fill="FFFFFF"/>
        </w:rPr>
        <w:t>e</w:t>
      </w:r>
      <w:r w:rsidRPr="00692BEF">
        <w:rPr>
          <w:rFonts w:ascii="Times New Roman" w:hAnsi="Times New Roman" w:cs="Times New Roman"/>
          <w:sz w:val="24"/>
          <w:szCs w:val="24"/>
          <w:shd w:val="clear" w:color="auto" w:fill="FFFFFF"/>
        </w:rPr>
        <w:t>cosystems. </w:t>
      </w:r>
      <w:r w:rsidRPr="002E67FA">
        <w:rPr>
          <w:rFonts w:ascii="Times New Roman" w:hAnsi="Times New Roman" w:cs="Times New Roman"/>
          <w:iCs/>
          <w:sz w:val="24"/>
          <w:szCs w:val="24"/>
          <w:shd w:val="clear" w:color="auto" w:fill="FFFFFF"/>
        </w:rPr>
        <w:t xml:space="preserve">Journal of </w:t>
      </w:r>
      <w:r>
        <w:rPr>
          <w:rFonts w:ascii="Times New Roman" w:hAnsi="Times New Roman" w:cs="Times New Roman"/>
          <w:iCs/>
          <w:sz w:val="24"/>
          <w:szCs w:val="24"/>
          <w:shd w:val="clear" w:color="auto" w:fill="FFFFFF"/>
        </w:rPr>
        <w:t>M</w:t>
      </w:r>
      <w:r w:rsidRPr="002E67FA">
        <w:rPr>
          <w:rFonts w:ascii="Times New Roman" w:hAnsi="Times New Roman" w:cs="Times New Roman"/>
          <w:iCs/>
          <w:sz w:val="24"/>
          <w:szCs w:val="24"/>
          <w:shd w:val="clear" w:color="auto" w:fill="FFFFFF"/>
        </w:rPr>
        <w:t xml:space="preserve">edical </w:t>
      </w:r>
      <w:r>
        <w:rPr>
          <w:rFonts w:ascii="Times New Roman" w:hAnsi="Times New Roman" w:cs="Times New Roman"/>
          <w:iCs/>
          <w:sz w:val="24"/>
          <w:szCs w:val="24"/>
          <w:shd w:val="clear" w:color="auto" w:fill="FFFFFF"/>
        </w:rPr>
        <w:t>E</w:t>
      </w:r>
      <w:r w:rsidRPr="002E67FA">
        <w:rPr>
          <w:rFonts w:ascii="Times New Roman" w:hAnsi="Times New Roman" w:cs="Times New Roman"/>
          <w:iCs/>
          <w:sz w:val="24"/>
          <w:szCs w:val="24"/>
          <w:shd w:val="clear" w:color="auto" w:fill="FFFFFF"/>
        </w:rPr>
        <w:t>ntomology</w:t>
      </w:r>
      <w:r w:rsidRPr="002E67FA">
        <w:rPr>
          <w:rFonts w:ascii="Times New Roman" w:hAnsi="Times New Roman" w:cs="Times New Roman"/>
          <w:sz w:val="24"/>
          <w:szCs w:val="24"/>
          <w:shd w:val="clear" w:color="auto" w:fill="FFFFFF"/>
        </w:rPr>
        <w:t> </w:t>
      </w:r>
      <w:r w:rsidRPr="002E67FA">
        <w:rPr>
          <w:rFonts w:ascii="Times New Roman" w:hAnsi="Times New Roman" w:cs="Times New Roman"/>
          <w:iCs/>
          <w:sz w:val="24"/>
          <w:szCs w:val="24"/>
          <w:shd w:val="clear" w:color="auto" w:fill="FFFFFF"/>
        </w:rPr>
        <w:t>56</w:t>
      </w:r>
      <w:r>
        <w:rPr>
          <w:rFonts w:ascii="Times New Roman" w:hAnsi="Times New Roman" w:cs="Times New Roman"/>
          <w:sz w:val="24"/>
          <w:szCs w:val="24"/>
          <w:shd w:val="clear" w:color="auto" w:fill="FFFFFF"/>
        </w:rPr>
        <w:t>:</w:t>
      </w:r>
      <w:r w:rsidRPr="002E67FA">
        <w:rPr>
          <w:rFonts w:ascii="Times New Roman" w:hAnsi="Times New Roman" w:cs="Times New Roman"/>
          <w:sz w:val="24"/>
          <w:szCs w:val="24"/>
          <w:shd w:val="clear" w:color="auto" w:fill="FFFFFF"/>
        </w:rPr>
        <w:t>1491</w:t>
      </w:r>
      <w:r w:rsidRPr="002E67FA">
        <w:rPr>
          <w:rFonts w:ascii="Times New Roman" w:hAnsi="Times New Roman" w:cs="Times New Roman"/>
          <w:sz w:val="24"/>
          <w:szCs w:val="24"/>
        </w:rPr>
        <w:t>–</w:t>
      </w:r>
      <w:r w:rsidRPr="002E67FA">
        <w:rPr>
          <w:rFonts w:ascii="Times New Roman" w:hAnsi="Times New Roman" w:cs="Times New Roman"/>
          <w:sz w:val="24"/>
          <w:szCs w:val="24"/>
          <w:shd w:val="clear" w:color="auto" w:fill="FFFFFF"/>
        </w:rPr>
        <w:t>1497</w:t>
      </w:r>
      <w:r w:rsidRPr="00692BEF">
        <w:rPr>
          <w:rFonts w:ascii="Times New Roman" w:hAnsi="Times New Roman" w:cs="Times New Roman"/>
          <w:sz w:val="24"/>
          <w:szCs w:val="24"/>
          <w:shd w:val="clear" w:color="auto" w:fill="FFFFFF"/>
        </w:rPr>
        <w:t>.</w:t>
      </w:r>
    </w:p>
    <w:p w14:paraId="104C2CA7" w14:textId="77777777" w:rsidR="00A65058" w:rsidRPr="00692BEF" w:rsidRDefault="00A65058" w:rsidP="00A65058">
      <w:pPr>
        <w:spacing w:after="0" w:line="240" w:lineRule="auto"/>
        <w:rPr>
          <w:rFonts w:ascii="Times New Roman" w:hAnsi="Times New Roman" w:cs="Times New Roman"/>
          <w:sz w:val="24"/>
          <w:szCs w:val="24"/>
        </w:rPr>
      </w:pPr>
    </w:p>
    <w:p w14:paraId="5559CDAC"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hAnsi="Times New Roman" w:cs="Times New Roman"/>
          <w:sz w:val="24"/>
          <w:szCs w:val="24"/>
        </w:rPr>
        <w:t xml:space="preserve">Laaksonen, T., </w:t>
      </w:r>
      <w:r>
        <w:rPr>
          <w:rFonts w:ascii="Times New Roman" w:hAnsi="Times New Roman" w:cs="Times New Roman"/>
          <w:sz w:val="24"/>
          <w:szCs w:val="24"/>
        </w:rPr>
        <w:t xml:space="preserve">M. </w:t>
      </w:r>
      <w:proofErr w:type="spellStart"/>
      <w:r w:rsidRPr="00692BEF">
        <w:rPr>
          <w:rFonts w:ascii="Times New Roman" w:hAnsi="Times New Roman" w:cs="Times New Roman"/>
          <w:sz w:val="24"/>
          <w:szCs w:val="24"/>
        </w:rPr>
        <w:t>Ahola</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T.</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Eeva</w:t>
      </w:r>
      <w:proofErr w:type="spellEnd"/>
      <w:r w:rsidRPr="00692BEF">
        <w:rPr>
          <w:rFonts w:ascii="Times New Roman" w:hAnsi="Times New Roman" w:cs="Times New Roman"/>
          <w:sz w:val="24"/>
          <w:szCs w:val="24"/>
        </w:rPr>
        <w:t>, T.,</w:t>
      </w:r>
      <w:r>
        <w:rPr>
          <w:rFonts w:ascii="Times New Roman" w:hAnsi="Times New Roman" w:cs="Times New Roman"/>
          <w:sz w:val="24"/>
          <w:szCs w:val="24"/>
        </w:rPr>
        <w:t xml:space="preserve"> R.A. </w:t>
      </w:r>
      <w:proofErr w:type="spellStart"/>
      <w:r>
        <w:rPr>
          <w:rFonts w:ascii="Times New Roman" w:hAnsi="Times New Roman" w:cs="Times New Roman"/>
          <w:sz w:val="24"/>
          <w:szCs w:val="24"/>
        </w:rPr>
        <w:t>Väisä</w:t>
      </w:r>
      <w:r w:rsidRPr="00692BEF">
        <w:rPr>
          <w:rFonts w:ascii="Times New Roman" w:hAnsi="Times New Roman" w:cs="Times New Roman"/>
          <w:sz w:val="24"/>
          <w:szCs w:val="24"/>
        </w:rPr>
        <w:t>nen</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 xml:space="preserve">and E. </w:t>
      </w:r>
      <w:proofErr w:type="spellStart"/>
      <w:r>
        <w:rPr>
          <w:rFonts w:ascii="Times New Roman" w:hAnsi="Times New Roman" w:cs="Times New Roman"/>
          <w:sz w:val="24"/>
          <w:szCs w:val="24"/>
        </w:rPr>
        <w:t>Lehikoinen</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 xml:space="preserve">2006. Climate change, migratory connectivity and changes in laying date and clutch size of </w:t>
      </w:r>
      <w:r>
        <w:rPr>
          <w:rFonts w:ascii="Times New Roman" w:hAnsi="Times New Roman" w:cs="Times New Roman"/>
          <w:sz w:val="24"/>
          <w:szCs w:val="24"/>
        </w:rPr>
        <w:t>the Pied Flycatcher. Oikos 114:</w:t>
      </w:r>
      <w:r w:rsidRPr="00692BEF">
        <w:rPr>
          <w:rFonts w:ascii="Times New Roman" w:hAnsi="Times New Roman" w:cs="Times New Roman"/>
          <w:sz w:val="24"/>
          <w:szCs w:val="24"/>
        </w:rPr>
        <w:t>277–290.</w:t>
      </w:r>
      <w:r w:rsidRPr="00692BEF">
        <w:rPr>
          <w:rFonts w:ascii="Times New Roman" w:eastAsia="Times New Roman" w:hAnsi="Times New Roman" w:cs="Times New Roman"/>
          <w:sz w:val="24"/>
          <w:szCs w:val="24"/>
        </w:rPr>
        <w:t xml:space="preserve"> </w:t>
      </w:r>
    </w:p>
    <w:p w14:paraId="71341281" w14:textId="77777777" w:rsidR="00A65058" w:rsidRPr="00692BEF" w:rsidRDefault="00A65058" w:rsidP="00A65058">
      <w:pPr>
        <w:spacing w:after="0" w:line="240" w:lineRule="auto"/>
        <w:rPr>
          <w:rFonts w:ascii="Times New Roman" w:eastAsia="Times New Roman" w:hAnsi="Times New Roman" w:cs="Times New Roman"/>
          <w:sz w:val="24"/>
          <w:szCs w:val="24"/>
        </w:rPr>
      </w:pPr>
    </w:p>
    <w:p w14:paraId="75B6C297" w14:textId="77777777" w:rsidR="00A65058" w:rsidRPr="00692BEF" w:rsidRDefault="00A65058" w:rsidP="00A65058">
      <w:pPr>
        <w:spacing w:after="0" w:line="240" w:lineRule="auto"/>
        <w:rPr>
          <w:rFonts w:ascii="Times New Roman" w:eastAsia="Times New Roman" w:hAnsi="Times New Roman" w:cs="Times New Roman"/>
          <w:sz w:val="24"/>
          <w:szCs w:val="24"/>
        </w:rPr>
      </w:pPr>
      <w:proofErr w:type="spellStart"/>
      <w:r w:rsidRPr="00692BEF">
        <w:rPr>
          <w:rFonts w:ascii="Times New Roman" w:eastAsia="Times New Roman" w:hAnsi="Times New Roman" w:cs="Times New Roman"/>
          <w:sz w:val="24"/>
          <w:szCs w:val="24"/>
        </w:rPr>
        <w:lastRenderedPageBreak/>
        <w:t>LaDeau</w:t>
      </w:r>
      <w:proofErr w:type="spellEnd"/>
      <w:r w:rsidRPr="00692BEF">
        <w:rPr>
          <w:rFonts w:ascii="Times New Roman" w:eastAsia="Times New Roman" w:hAnsi="Times New Roman" w:cs="Times New Roman"/>
          <w:sz w:val="24"/>
          <w:szCs w:val="24"/>
        </w:rPr>
        <w:t xml:space="preserve">, S.L., </w:t>
      </w:r>
      <w:r>
        <w:rPr>
          <w:rFonts w:ascii="Times New Roman" w:eastAsia="Times New Roman" w:hAnsi="Times New Roman" w:cs="Times New Roman"/>
          <w:sz w:val="24"/>
          <w:szCs w:val="24"/>
        </w:rPr>
        <w:t xml:space="preserve">A.M. Kilpatrick, </w:t>
      </w:r>
      <w:r w:rsidRPr="00692BE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P.P. </w:t>
      </w:r>
      <w:proofErr w:type="spellStart"/>
      <w:r>
        <w:rPr>
          <w:rFonts w:ascii="Times New Roman" w:eastAsia="Times New Roman" w:hAnsi="Times New Roman" w:cs="Times New Roman"/>
          <w:sz w:val="24"/>
          <w:szCs w:val="24"/>
        </w:rPr>
        <w:t>Marra</w:t>
      </w:r>
      <w:proofErr w:type="spellEnd"/>
      <w:r>
        <w:rPr>
          <w:rFonts w:ascii="Times New Roman" w:eastAsia="Times New Roman" w:hAnsi="Times New Roman" w:cs="Times New Roman"/>
          <w:sz w:val="24"/>
          <w:szCs w:val="24"/>
        </w:rPr>
        <w:t xml:space="preserve">. </w:t>
      </w:r>
      <w:r w:rsidRPr="00692BEF">
        <w:rPr>
          <w:rFonts w:ascii="Times New Roman" w:eastAsia="Times New Roman" w:hAnsi="Times New Roman" w:cs="Times New Roman"/>
          <w:sz w:val="24"/>
          <w:szCs w:val="24"/>
        </w:rPr>
        <w:t xml:space="preserve">2007. West Nile virus emergence and large-scale declines of North American bird populations. </w:t>
      </w:r>
      <w:r w:rsidRPr="000D6635">
        <w:rPr>
          <w:rFonts w:ascii="Times New Roman" w:eastAsia="Times New Roman" w:hAnsi="Times New Roman" w:cs="Times New Roman"/>
          <w:iCs/>
          <w:sz w:val="24"/>
          <w:szCs w:val="24"/>
        </w:rPr>
        <w:t>Nature</w:t>
      </w:r>
      <w:r w:rsidRPr="000D6635">
        <w:rPr>
          <w:rFonts w:ascii="Times New Roman" w:eastAsia="Times New Roman" w:hAnsi="Times New Roman" w:cs="Times New Roman"/>
          <w:sz w:val="24"/>
          <w:szCs w:val="24"/>
        </w:rPr>
        <w:t xml:space="preserve"> </w:t>
      </w:r>
      <w:r w:rsidRPr="000D6635">
        <w:rPr>
          <w:rFonts w:ascii="Times New Roman" w:eastAsia="Times New Roman" w:hAnsi="Times New Roman" w:cs="Times New Roman"/>
          <w:iCs/>
          <w:sz w:val="24"/>
          <w:szCs w:val="24"/>
        </w:rPr>
        <w:t>447</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710</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713.</w:t>
      </w:r>
    </w:p>
    <w:p w14:paraId="7F541210" w14:textId="77777777" w:rsidR="00A65058" w:rsidRPr="00DE341E" w:rsidRDefault="00A65058" w:rsidP="00A65058">
      <w:pPr>
        <w:autoSpaceDE w:val="0"/>
        <w:autoSpaceDN w:val="0"/>
        <w:adjustRightInd w:val="0"/>
        <w:spacing w:after="0" w:line="240" w:lineRule="auto"/>
        <w:ind w:left="720" w:hanging="720"/>
        <w:rPr>
          <w:rFonts w:ascii="Times New Roman" w:hAnsi="Times New Roman" w:cs="Times New Roman"/>
          <w:sz w:val="24"/>
          <w:szCs w:val="24"/>
        </w:rPr>
      </w:pPr>
    </w:p>
    <w:p w14:paraId="5745EFB7" w14:textId="77777777" w:rsidR="008B713B" w:rsidRPr="00DE341E" w:rsidRDefault="008B713B" w:rsidP="00DE341E">
      <w:pPr>
        <w:autoSpaceDE w:val="0"/>
        <w:autoSpaceDN w:val="0"/>
        <w:adjustRightInd w:val="0"/>
        <w:spacing w:after="0" w:line="240" w:lineRule="auto"/>
        <w:rPr>
          <w:rFonts w:ascii="Times New Roman" w:eastAsia="Minion-Regular" w:hAnsi="Times New Roman" w:cs="Times New Roman"/>
          <w:sz w:val="24"/>
          <w:szCs w:val="24"/>
        </w:rPr>
      </w:pPr>
      <w:proofErr w:type="spellStart"/>
      <w:r w:rsidRPr="00DE341E">
        <w:rPr>
          <w:rFonts w:ascii="Times New Roman" w:eastAsia="Minion-Bold" w:hAnsi="Times New Roman" w:cs="Times New Roman"/>
          <w:bCs/>
          <w:sz w:val="24"/>
          <w:szCs w:val="24"/>
        </w:rPr>
        <w:t>LaManna</w:t>
      </w:r>
      <w:proofErr w:type="spellEnd"/>
      <w:r w:rsidRPr="00DE341E">
        <w:rPr>
          <w:rFonts w:ascii="Times New Roman" w:eastAsia="Minion-Bold" w:hAnsi="Times New Roman" w:cs="Times New Roman"/>
          <w:bCs/>
          <w:sz w:val="24"/>
          <w:szCs w:val="24"/>
        </w:rPr>
        <w:t xml:space="preserve"> JA, George TL, </w:t>
      </w:r>
      <w:proofErr w:type="spellStart"/>
      <w:r w:rsidRPr="00DE341E">
        <w:rPr>
          <w:rFonts w:ascii="Times New Roman" w:eastAsia="Minion-Bold" w:hAnsi="Times New Roman" w:cs="Times New Roman"/>
          <w:bCs/>
          <w:sz w:val="24"/>
          <w:szCs w:val="24"/>
        </w:rPr>
        <w:t>Saracco</w:t>
      </w:r>
      <w:proofErr w:type="spellEnd"/>
      <w:r w:rsidRPr="00DE341E">
        <w:rPr>
          <w:rFonts w:ascii="Times New Roman" w:eastAsia="Minion-Bold" w:hAnsi="Times New Roman" w:cs="Times New Roman"/>
          <w:bCs/>
          <w:sz w:val="24"/>
          <w:szCs w:val="24"/>
        </w:rPr>
        <w:t xml:space="preserve"> JF, Nott MP, </w:t>
      </w:r>
      <w:proofErr w:type="spellStart"/>
      <w:r w:rsidRPr="00DE341E">
        <w:rPr>
          <w:rFonts w:ascii="Times New Roman" w:eastAsia="Minion-Bold" w:hAnsi="Times New Roman" w:cs="Times New Roman"/>
          <w:bCs/>
          <w:sz w:val="24"/>
          <w:szCs w:val="24"/>
        </w:rPr>
        <w:t>DeSante</w:t>
      </w:r>
      <w:proofErr w:type="spellEnd"/>
      <w:r w:rsidRPr="00DE341E">
        <w:rPr>
          <w:rFonts w:ascii="Times New Roman" w:eastAsia="Minion-Bold" w:hAnsi="Times New Roman" w:cs="Times New Roman"/>
          <w:bCs/>
          <w:sz w:val="24"/>
          <w:szCs w:val="24"/>
        </w:rPr>
        <w:t xml:space="preserve"> DF. 2012. </w:t>
      </w:r>
      <w:r w:rsidRPr="00DE341E">
        <w:rPr>
          <w:rFonts w:ascii="Times New Roman" w:eastAsia="Minion-Regular" w:hAnsi="Times New Roman" w:cs="Times New Roman"/>
          <w:sz w:val="24"/>
          <w:szCs w:val="24"/>
        </w:rPr>
        <w:t>El Ni</w:t>
      </w:r>
      <w:r w:rsidR="00DE341E">
        <w:rPr>
          <w:rFonts w:ascii="Times New Roman" w:eastAsia="Minion-Regular" w:hAnsi="Times New Roman" w:cs="Times New Roman"/>
          <w:sz w:val="24"/>
          <w:szCs w:val="24"/>
        </w:rPr>
        <w:t xml:space="preserve">ño-Southern Oscillation </w:t>
      </w:r>
      <w:r w:rsidRPr="00DE341E">
        <w:rPr>
          <w:rFonts w:ascii="Times New Roman" w:eastAsia="Minion-Regular" w:hAnsi="Times New Roman" w:cs="Times New Roman"/>
          <w:sz w:val="24"/>
          <w:szCs w:val="24"/>
        </w:rPr>
        <w:t xml:space="preserve">influences annual survival of a migratory songbird at a regional scale. </w:t>
      </w:r>
      <w:r w:rsidRPr="00DE341E">
        <w:rPr>
          <w:rFonts w:ascii="Times New Roman" w:eastAsia="Minion-Italic" w:hAnsi="Times New Roman" w:cs="Times New Roman"/>
          <w:iCs/>
          <w:sz w:val="24"/>
          <w:szCs w:val="24"/>
        </w:rPr>
        <w:t>Auk</w:t>
      </w:r>
      <w:r w:rsidRPr="00DE341E">
        <w:rPr>
          <w:rFonts w:ascii="Times New Roman" w:eastAsia="Minion-Italic" w:hAnsi="Times New Roman" w:cs="Times New Roman"/>
          <w:i/>
          <w:iCs/>
          <w:sz w:val="24"/>
          <w:szCs w:val="24"/>
        </w:rPr>
        <w:t xml:space="preserve"> </w:t>
      </w:r>
      <w:r w:rsidRPr="00DE341E">
        <w:rPr>
          <w:rFonts w:ascii="Times New Roman" w:eastAsia="Minion-Bold" w:hAnsi="Times New Roman" w:cs="Times New Roman"/>
          <w:bCs/>
          <w:sz w:val="24"/>
          <w:szCs w:val="24"/>
        </w:rPr>
        <w:t>129</w:t>
      </w:r>
      <w:r w:rsidRPr="00DE341E">
        <w:rPr>
          <w:rFonts w:ascii="Times New Roman" w:eastAsia="Minion-Regular" w:hAnsi="Times New Roman" w:cs="Times New Roman"/>
          <w:sz w:val="24"/>
          <w:szCs w:val="24"/>
        </w:rPr>
        <w:t>:734–743</w:t>
      </w:r>
    </w:p>
    <w:p w14:paraId="310A1BB8" w14:textId="77777777" w:rsidR="008B713B" w:rsidRPr="00DE341E" w:rsidRDefault="008B713B" w:rsidP="008B713B">
      <w:pPr>
        <w:autoSpaceDE w:val="0"/>
        <w:autoSpaceDN w:val="0"/>
        <w:adjustRightInd w:val="0"/>
        <w:spacing w:after="0" w:line="240" w:lineRule="auto"/>
        <w:ind w:left="720" w:hanging="720"/>
        <w:rPr>
          <w:rFonts w:ascii="Times New Roman" w:hAnsi="Times New Roman" w:cs="Times New Roman"/>
          <w:sz w:val="24"/>
          <w:szCs w:val="24"/>
        </w:rPr>
      </w:pPr>
    </w:p>
    <w:p w14:paraId="6BD62C52"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LaSorte</w:t>
      </w:r>
      <w:proofErr w:type="spellEnd"/>
      <w:r>
        <w:rPr>
          <w:rFonts w:ascii="Times New Roman" w:hAnsi="Times New Roman" w:cs="Times New Roman"/>
          <w:sz w:val="24"/>
          <w:szCs w:val="24"/>
        </w:rPr>
        <w:t>, F.</w:t>
      </w:r>
      <w:r w:rsidRPr="00692BEF">
        <w:rPr>
          <w:rFonts w:ascii="Times New Roman" w:hAnsi="Times New Roman" w:cs="Times New Roman"/>
          <w:sz w:val="24"/>
          <w:szCs w:val="24"/>
        </w:rPr>
        <w:t xml:space="preserve">A., and </w:t>
      </w:r>
      <w:r>
        <w:rPr>
          <w:rFonts w:ascii="Times New Roman" w:hAnsi="Times New Roman" w:cs="Times New Roman"/>
          <w:sz w:val="24"/>
          <w:szCs w:val="24"/>
        </w:rPr>
        <w:t>F.</w:t>
      </w:r>
      <w:r w:rsidRPr="00692BEF">
        <w:rPr>
          <w:rFonts w:ascii="Times New Roman" w:hAnsi="Times New Roman" w:cs="Times New Roman"/>
          <w:sz w:val="24"/>
          <w:szCs w:val="24"/>
        </w:rPr>
        <w:t>R. Thompson. 2007. Poleward shifts in winter ranges of North American birds. Ecology 88:1803–1812.</w:t>
      </w:r>
    </w:p>
    <w:p w14:paraId="126F34C3" w14:textId="77777777" w:rsidR="00A65058" w:rsidRPr="00692BEF" w:rsidRDefault="00A65058" w:rsidP="00A65058">
      <w:pPr>
        <w:autoSpaceDE w:val="0"/>
        <w:autoSpaceDN w:val="0"/>
        <w:adjustRightInd w:val="0"/>
        <w:spacing w:after="0" w:line="240" w:lineRule="auto"/>
        <w:ind w:left="720" w:hanging="720"/>
        <w:rPr>
          <w:rFonts w:ascii="Times New Roman" w:hAnsi="Times New Roman" w:cs="Times New Roman"/>
          <w:sz w:val="24"/>
          <w:szCs w:val="24"/>
        </w:rPr>
      </w:pPr>
    </w:p>
    <w:p w14:paraId="4F47D0C4"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Latta, S.C., C.</w:t>
      </w:r>
      <w:r w:rsidRPr="00692BEF">
        <w:rPr>
          <w:rFonts w:ascii="Times New Roman" w:hAnsi="Times New Roman" w:cs="Times New Roman"/>
          <w:sz w:val="24"/>
          <w:szCs w:val="24"/>
        </w:rPr>
        <w:t xml:space="preserve">J. Ralph, and G. </w:t>
      </w:r>
      <w:proofErr w:type="spellStart"/>
      <w:r w:rsidRPr="00692BEF">
        <w:rPr>
          <w:rFonts w:ascii="Times New Roman" w:hAnsi="Times New Roman" w:cs="Times New Roman"/>
          <w:sz w:val="24"/>
          <w:szCs w:val="24"/>
        </w:rPr>
        <w:t>Geupel</w:t>
      </w:r>
      <w:proofErr w:type="spellEnd"/>
      <w:r w:rsidRPr="00692BEF">
        <w:rPr>
          <w:rFonts w:ascii="Times New Roman" w:hAnsi="Times New Roman" w:cs="Times New Roman"/>
          <w:sz w:val="24"/>
          <w:szCs w:val="24"/>
        </w:rPr>
        <w:t>. 2005. Strategies for the</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conservation monitoring of permanent resident </w:t>
      </w:r>
      <w:proofErr w:type="spellStart"/>
      <w:r w:rsidRPr="00692BEF">
        <w:rPr>
          <w:rFonts w:ascii="Times New Roman" w:hAnsi="Times New Roman" w:cs="Times New Roman"/>
          <w:sz w:val="24"/>
          <w:szCs w:val="24"/>
        </w:rPr>
        <w:t>landbirds</w:t>
      </w:r>
      <w:proofErr w:type="spellEnd"/>
      <w:r w:rsidRPr="00692BEF">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wintering </w:t>
      </w:r>
      <w:r>
        <w:rPr>
          <w:rFonts w:ascii="Times New Roman" w:hAnsi="Times New Roman" w:cs="Times New Roman"/>
          <w:sz w:val="24"/>
          <w:szCs w:val="24"/>
        </w:rPr>
        <w:t>N</w:t>
      </w:r>
      <w:r w:rsidRPr="00692BEF">
        <w:rPr>
          <w:rFonts w:ascii="Times New Roman" w:hAnsi="Times New Roman" w:cs="Times New Roman"/>
          <w:sz w:val="24"/>
          <w:szCs w:val="24"/>
        </w:rPr>
        <w:t xml:space="preserve">eotropical migrants in the Americas. </w:t>
      </w:r>
      <w:proofErr w:type="spellStart"/>
      <w:r w:rsidRPr="00692BEF">
        <w:rPr>
          <w:rFonts w:ascii="Times New Roman" w:hAnsi="Times New Roman" w:cs="Times New Roman"/>
          <w:sz w:val="24"/>
          <w:szCs w:val="24"/>
        </w:rPr>
        <w:t>Ornitología</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Neotropical 16:163–174.</w:t>
      </w:r>
    </w:p>
    <w:p w14:paraId="1120C453"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311864D1" w14:textId="77777777" w:rsidR="00A65058"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Latta</w:t>
      </w:r>
      <w:proofErr w:type="spellEnd"/>
      <w:r>
        <w:rPr>
          <w:rFonts w:ascii="Times New Roman" w:hAnsi="Times New Roman" w:cs="Times New Roman"/>
          <w:sz w:val="24"/>
          <w:szCs w:val="24"/>
        </w:rPr>
        <w:t>, S.C., B.A. Tinoco, P.A. Webster, and C.</w:t>
      </w:r>
      <w:r w:rsidRPr="00692BEF">
        <w:rPr>
          <w:rFonts w:ascii="Times New Roman" w:hAnsi="Times New Roman" w:cs="Times New Roman"/>
          <w:sz w:val="24"/>
          <w:szCs w:val="24"/>
        </w:rPr>
        <w:t>H. Graham. 2011. Patterns and magnitude of temporal change in avian communities in the Ecuadorian Andes. Condor 113:24–40.</w:t>
      </w:r>
    </w:p>
    <w:p w14:paraId="0FE07667" w14:textId="77777777" w:rsidR="004301B5" w:rsidRDefault="004301B5" w:rsidP="00A65058">
      <w:pPr>
        <w:autoSpaceDE w:val="0"/>
        <w:autoSpaceDN w:val="0"/>
        <w:adjustRightInd w:val="0"/>
        <w:spacing w:after="0" w:line="240" w:lineRule="auto"/>
        <w:rPr>
          <w:rFonts w:ascii="Times New Roman" w:hAnsi="Times New Roman" w:cs="Times New Roman"/>
          <w:sz w:val="24"/>
          <w:szCs w:val="24"/>
        </w:rPr>
      </w:pPr>
    </w:p>
    <w:p w14:paraId="312B040B" w14:textId="77777777" w:rsidR="004301B5" w:rsidRDefault="004301B5"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Latta</w:t>
      </w:r>
      <w:proofErr w:type="spellEnd"/>
      <w:r>
        <w:rPr>
          <w:rFonts w:ascii="Times New Roman" w:hAnsi="Times New Roman" w:cs="Times New Roman"/>
          <w:sz w:val="24"/>
          <w:szCs w:val="24"/>
        </w:rPr>
        <w:t xml:space="preserve">, S.C., N.L. Brouwer, A. </w:t>
      </w:r>
      <w:proofErr w:type="spellStart"/>
      <w:r>
        <w:rPr>
          <w:rFonts w:ascii="Times New Roman" w:hAnsi="Times New Roman" w:cs="Times New Roman"/>
          <w:sz w:val="24"/>
          <w:szCs w:val="24"/>
        </w:rPr>
        <w:t>Olivieri</w:t>
      </w:r>
      <w:proofErr w:type="spellEnd"/>
      <w:r>
        <w:rPr>
          <w:rFonts w:ascii="Times New Roman" w:hAnsi="Times New Roman" w:cs="Times New Roman"/>
          <w:sz w:val="24"/>
          <w:szCs w:val="24"/>
        </w:rPr>
        <w:t>, J. Girard-Woolley, and J.F. Richardson. 2017.</w:t>
      </w:r>
      <w:r w:rsidRPr="004301B5">
        <w:rPr>
          <w:rFonts w:ascii="Times New Roman" w:hAnsi="Times New Roman" w:cs="Times New Roman"/>
          <w:sz w:val="24"/>
          <w:szCs w:val="24"/>
        </w:rPr>
        <w:t xml:space="preserve"> Long-term monitoring reveals an avian species credit in secondary forest patches of Costa Rica. </w:t>
      </w:r>
      <w:proofErr w:type="spellStart"/>
      <w:r w:rsidRPr="004301B5">
        <w:rPr>
          <w:rFonts w:ascii="Times New Roman" w:hAnsi="Times New Roman" w:cs="Times New Roman"/>
          <w:sz w:val="24"/>
          <w:szCs w:val="24"/>
        </w:rPr>
        <w:t>PeerJ</w:t>
      </w:r>
      <w:proofErr w:type="spellEnd"/>
      <w:r w:rsidRPr="004301B5">
        <w:rPr>
          <w:rFonts w:ascii="Times New Roman" w:hAnsi="Times New Roman" w:cs="Times New Roman"/>
          <w:sz w:val="24"/>
          <w:szCs w:val="24"/>
        </w:rPr>
        <w:t xml:space="preserve"> 5:e3539; DOI 10.7717/peerj.3539</w:t>
      </w:r>
    </w:p>
    <w:p w14:paraId="5A46DD6E" w14:textId="77777777" w:rsidR="00A65058" w:rsidRPr="006667AC" w:rsidRDefault="00A65058" w:rsidP="00A65058">
      <w:pPr>
        <w:autoSpaceDE w:val="0"/>
        <w:autoSpaceDN w:val="0"/>
        <w:adjustRightInd w:val="0"/>
        <w:spacing w:after="0" w:line="240" w:lineRule="auto"/>
        <w:rPr>
          <w:rFonts w:ascii="Times New Roman" w:hAnsi="Times New Roman" w:cs="Times New Roman"/>
          <w:sz w:val="24"/>
          <w:szCs w:val="24"/>
        </w:rPr>
      </w:pPr>
    </w:p>
    <w:p w14:paraId="6BA9B115" w14:textId="77777777" w:rsidR="006667AC" w:rsidRPr="006667AC" w:rsidRDefault="006667AC" w:rsidP="006667AC">
      <w:pPr>
        <w:spacing w:after="0" w:line="240" w:lineRule="auto"/>
        <w:rPr>
          <w:rFonts w:ascii="Times New Roman" w:eastAsia="Times New Roman" w:hAnsi="Times New Roman" w:cs="Times New Roman"/>
          <w:sz w:val="24"/>
          <w:szCs w:val="24"/>
        </w:rPr>
      </w:pPr>
      <w:r w:rsidRPr="006667AC">
        <w:rPr>
          <w:rFonts w:ascii="Times New Roman" w:eastAsia="Times New Roman" w:hAnsi="Times New Roman" w:cs="Times New Roman"/>
          <w:sz w:val="24"/>
          <w:szCs w:val="24"/>
        </w:rPr>
        <w:t xml:space="preserve">Lavergne, S., </w:t>
      </w:r>
      <w:r>
        <w:rPr>
          <w:rFonts w:ascii="Times New Roman" w:eastAsia="Times New Roman" w:hAnsi="Times New Roman" w:cs="Times New Roman"/>
          <w:sz w:val="24"/>
          <w:szCs w:val="24"/>
        </w:rPr>
        <w:t xml:space="preserve">J. </w:t>
      </w:r>
      <w:r w:rsidRPr="006667AC">
        <w:rPr>
          <w:rFonts w:ascii="Times New Roman" w:eastAsia="Times New Roman" w:hAnsi="Times New Roman" w:cs="Times New Roman"/>
          <w:sz w:val="24"/>
          <w:szCs w:val="24"/>
        </w:rPr>
        <w:t xml:space="preserve">Molina, and </w:t>
      </w:r>
      <w:r>
        <w:rPr>
          <w:rFonts w:ascii="Times New Roman" w:eastAsia="Times New Roman" w:hAnsi="Times New Roman" w:cs="Times New Roman"/>
          <w:sz w:val="24"/>
          <w:szCs w:val="24"/>
        </w:rPr>
        <w:t xml:space="preserve">M.A.X. </w:t>
      </w:r>
      <w:proofErr w:type="spellStart"/>
      <w:r>
        <w:rPr>
          <w:rFonts w:ascii="Times New Roman" w:eastAsia="Times New Roman" w:hAnsi="Times New Roman" w:cs="Times New Roman"/>
          <w:sz w:val="24"/>
          <w:szCs w:val="24"/>
        </w:rPr>
        <w:t>Debussche</w:t>
      </w:r>
      <w:proofErr w:type="spellEnd"/>
      <w:r>
        <w:rPr>
          <w:rFonts w:ascii="Times New Roman" w:eastAsia="Times New Roman" w:hAnsi="Times New Roman" w:cs="Times New Roman"/>
          <w:sz w:val="24"/>
          <w:szCs w:val="24"/>
        </w:rPr>
        <w:t>.</w:t>
      </w:r>
      <w:r w:rsidRPr="006667AC">
        <w:rPr>
          <w:rFonts w:ascii="Times New Roman" w:eastAsia="Times New Roman" w:hAnsi="Times New Roman" w:cs="Times New Roman"/>
          <w:sz w:val="24"/>
          <w:szCs w:val="24"/>
        </w:rPr>
        <w:t xml:space="preserve"> 2006. Fingerprints of environmenta</w:t>
      </w:r>
      <w:r>
        <w:rPr>
          <w:rFonts w:ascii="Times New Roman" w:eastAsia="Times New Roman" w:hAnsi="Times New Roman" w:cs="Times New Roman"/>
          <w:sz w:val="24"/>
          <w:szCs w:val="24"/>
        </w:rPr>
        <w:t>l change on the rare M</w:t>
      </w:r>
      <w:r w:rsidRPr="006667AC">
        <w:rPr>
          <w:rFonts w:ascii="Times New Roman" w:eastAsia="Times New Roman" w:hAnsi="Times New Roman" w:cs="Times New Roman"/>
          <w:sz w:val="24"/>
          <w:szCs w:val="24"/>
        </w:rPr>
        <w:t>editerranean flora: a 115</w:t>
      </w:r>
      <w:r w:rsidRPr="006667AC">
        <w:rPr>
          <w:rFonts w:ascii="Cambria Math" w:eastAsia="Times New Roman" w:hAnsi="Cambria Math" w:cs="Cambria Math"/>
          <w:sz w:val="24"/>
          <w:szCs w:val="24"/>
        </w:rPr>
        <w:t>‐</w:t>
      </w:r>
      <w:r w:rsidRPr="006667AC">
        <w:rPr>
          <w:rFonts w:ascii="Times New Roman" w:eastAsia="Times New Roman" w:hAnsi="Times New Roman" w:cs="Times New Roman"/>
          <w:sz w:val="24"/>
          <w:szCs w:val="24"/>
        </w:rPr>
        <w:t xml:space="preserve">year study. </w:t>
      </w:r>
      <w:r w:rsidRPr="006667AC">
        <w:rPr>
          <w:rFonts w:ascii="Times New Roman" w:eastAsia="Times New Roman" w:hAnsi="Times New Roman" w:cs="Times New Roman"/>
          <w:iCs/>
          <w:sz w:val="24"/>
          <w:szCs w:val="24"/>
        </w:rPr>
        <w:t>Global Change Biology</w:t>
      </w:r>
      <w:r w:rsidRPr="006667AC">
        <w:rPr>
          <w:rFonts w:ascii="Times New Roman" w:eastAsia="Times New Roman" w:hAnsi="Times New Roman" w:cs="Times New Roman"/>
          <w:sz w:val="24"/>
          <w:szCs w:val="24"/>
        </w:rPr>
        <w:t xml:space="preserve"> </w:t>
      </w:r>
      <w:r w:rsidRPr="006667AC">
        <w:rPr>
          <w:rFonts w:ascii="Times New Roman" w:eastAsia="Times New Roman" w:hAnsi="Times New Roman" w:cs="Times New Roman"/>
          <w:iCs/>
          <w:sz w:val="24"/>
          <w:szCs w:val="24"/>
        </w:rPr>
        <w:t>12</w:t>
      </w:r>
      <w:r>
        <w:rPr>
          <w:rFonts w:ascii="Times New Roman" w:eastAsia="Times New Roman" w:hAnsi="Times New Roman" w:cs="Times New Roman"/>
          <w:sz w:val="24"/>
          <w:szCs w:val="24"/>
        </w:rPr>
        <w:t>:</w:t>
      </w:r>
      <w:r w:rsidRPr="006667AC">
        <w:rPr>
          <w:rFonts w:ascii="Times New Roman" w:eastAsia="Times New Roman" w:hAnsi="Times New Roman" w:cs="Times New Roman"/>
          <w:sz w:val="24"/>
          <w:szCs w:val="24"/>
        </w:rPr>
        <w:t>1466</w:t>
      </w:r>
      <w:r w:rsidRPr="00692BEF">
        <w:rPr>
          <w:rFonts w:ascii="Times New Roman" w:hAnsi="Times New Roman" w:cs="Times New Roman"/>
          <w:sz w:val="24"/>
          <w:szCs w:val="24"/>
        </w:rPr>
        <w:t>–</w:t>
      </w:r>
      <w:r w:rsidRPr="006667AC">
        <w:rPr>
          <w:rFonts w:ascii="Times New Roman" w:eastAsia="Times New Roman" w:hAnsi="Times New Roman" w:cs="Times New Roman"/>
          <w:sz w:val="24"/>
          <w:szCs w:val="24"/>
        </w:rPr>
        <w:t>1478.</w:t>
      </w:r>
    </w:p>
    <w:p w14:paraId="67FB5096" w14:textId="77777777" w:rsidR="00F94E82" w:rsidRPr="006667AC" w:rsidRDefault="00F94E82" w:rsidP="00A65058">
      <w:pPr>
        <w:autoSpaceDE w:val="0"/>
        <w:autoSpaceDN w:val="0"/>
        <w:adjustRightInd w:val="0"/>
        <w:spacing w:after="0" w:line="240" w:lineRule="auto"/>
        <w:rPr>
          <w:rFonts w:ascii="Times New Roman" w:hAnsi="Times New Roman" w:cs="Times New Roman"/>
          <w:sz w:val="24"/>
          <w:szCs w:val="24"/>
        </w:rPr>
      </w:pPr>
    </w:p>
    <w:p w14:paraId="2F4F824E"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Lenoir J</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and J.C. </w:t>
      </w:r>
      <w:proofErr w:type="spellStart"/>
      <w:r w:rsidRPr="00692BEF">
        <w:rPr>
          <w:rFonts w:ascii="Times New Roman" w:hAnsi="Times New Roman" w:cs="Times New Roman"/>
          <w:sz w:val="24"/>
          <w:szCs w:val="24"/>
        </w:rPr>
        <w:t>Svenning</w:t>
      </w:r>
      <w:proofErr w:type="spellEnd"/>
      <w:r>
        <w:rPr>
          <w:rFonts w:ascii="Times New Roman" w:hAnsi="Times New Roman" w:cs="Times New Roman"/>
          <w:sz w:val="24"/>
          <w:szCs w:val="24"/>
        </w:rPr>
        <w:t>. 2015.</w:t>
      </w:r>
      <w:r w:rsidRPr="00692BEF">
        <w:rPr>
          <w:rFonts w:ascii="Times New Roman" w:hAnsi="Times New Roman" w:cs="Times New Roman"/>
          <w:sz w:val="24"/>
          <w:szCs w:val="24"/>
        </w:rPr>
        <w:t xml:space="preserve"> Climate-related range shifts–A global multidimensional</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synthesis and new research directions. </w:t>
      </w:r>
      <w:proofErr w:type="spellStart"/>
      <w:r w:rsidRPr="00692BEF">
        <w:rPr>
          <w:rFonts w:ascii="Times New Roman" w:hAnsi="Times New Roman" w:cs="Times New Roman"/>
          <w:sz w:val="24"/>
          <w:szCs w:val="24"/>
        </w:rPr>
        <w:t>Ecography</w:t>
      </w:r>
      <w:proofErr w:type="spellEnd"/>
      <w:r w:rsidRPr="00692BEF">
        <w:rPr>
          <w:rFonts w:ascii="Times New Roman" w:hAnsi="Times New Roman" w:cs="Times New Roman"/>
          <w:sz w:val="24"/>
          <w:szCs w:val="24"/>
        </w:rPr>
        <w:t xml:space="preserve"> 38:15–28.</w:t>
      </w:r>
    </w:p>
    <w:p w14:paraId="1846AED3"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6AAD88E0" w14:textId="77777777" w:rsidR="00A65058" w:rsidRPr="00CA1EB1" w:rsidRDefault="00A65058" w:rsidP="00A65058">
      <w:pPr>
        <w:spacing w:after="0" w:line="240" w:lineRule="auto"/>
        <w:rPr>
          <w:rFonts w:ascii="Times New Roman" w:eastAsia="Times New Roman" w:hAnsi="Times New Roman" w:cs="Times New Roman"/>
          <w:sz w:val="24"/>
          <w:szCs w:val="24"/>
        </w:rPr>
      </w:pPr>
      <w:proofErr w:type="spellStart"/>
      <w:r w:rsidRPr="00CA1EB1">
        <w:rPr>
          <w:rFonts w:ascii="Times New Roman" w:eastAsia="Times New Roman" w:hAnsi="Times New Roman" w:cs="Times New Roman"/>
          <w:sz w:val="24"/>
          <w:szCs w:val="24"/>
        </w:rPr>
        <w:t>Lindenmayer</w:t>
      </w:r>
      <w:proofErr w:type="spellEnd"/>
      <w:r w:rsidRPr="00CA1EB1">
        <w:rPr>
          <w:rFonts w:ascii="Times New Roman" w:eastAsia="Times New Roman" w:hAnsi="Times New Roman" w:cs="Times New Roman"/>
          <w:sz w:val="24"/>
          <w:szCs w:val="24"/>
        </w:rPr>
        <w:t>, D.B.</w:t>
      </w:r>
      <w:r>
        <w:rPr>
          <w:rFonts w:ascii="Times New Roman" w:eastAsia="Times New Roman" w:hAnsi="Times New Roman" w:cs="Times New Roman"/>
          <w:sz w:val="24"/>
          <w:szCs w:val="24"/>
        </w:rPr>
        <w:t>,</w:t>
      </w:r>
      <w:r w:rsidRPr="00CA1EB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C. Sato. </w:t>
      </w:r>
      <w:r w:rsidRPr="00CA1EB1">
        <w:rPr>
          <w:rFonts w:ascii="Times New Roman" w:eastAsia="Times New Roman" w:hAnsi="Times New Roman" w:cs="Times New Roman"/>
          <w:sz w:val="24"/>
          <w:szCs w:val="24"/>
        </w:rPr>
        <w:t xml:space="preserve">2018. Hidden collapse is driven by fire and logging in a socioecological forest ecosystem. </w:t>
      </w:r>
      <w:r>
        <w:rPr>
          <w:rFonts w:ascii="Times New Roman" w:hAnsi="Times New Roman" w:cs="Times New Roman"/>
          <w:sz w:val="24"/>
          <w:szCs w:val="24"/>
        </w:rPr>
        <w:t xml:space="preserve">Proc Natl. </w:t>
      </w:r>
      <w:r w:rsidRPr="00692BEF">
        <w:rPr>
          <w:rFonts w:ascii="Times New Roman" w:hAnsi="Times New Roman" w:cs="Times New Roman"/>
          <w:sz w:val="24"/>
          <w:szCs w:val="24"/>
        </w:rPr>
        <w:t>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w:t>
      </w:r>
      <w:r w:rsidRPr="00692BEF">
        <w:rPr>
          <w:rFonts w:ascii="Times New Roman" w:hAnsi="Times New Roman" w:cs="Times New Roman"/>
          <w:sz w:val="24"/>
          <w:szCs w:val="24"/>
        </w:rPr>
        <w:t xml:space="preserve"> USA</w:t>
      </w:r>
      <w:r>
        <w:rPr>
          <w:rFonts w:ascii="Times New Roman" w:eastAsia="Times New Roman" w:hAnsi="Times New Roman" w:cs="Times New Roman"/>
          <w:sz w:val="24"/>
          <w:szCs w:val="24"/>
          <w:lang w:val="en"/>
        </w:rPr>
        <w:t xml:space="preserve"> </w:t>
      </w:r>
      <w:r w:rsidRPr="000D6635">
        <w:rPr>
          <w:rFonts w:ascii="Times New Roman" w:eastAsia="Times New Roman" w:hAnsi="Times New Roman" w:cs="Times New Roman"/>
          <w:iCs/>
          <w:sz w:val="24"/>
          <w:szCs w:val="24"/>
        </w:rPr>
        <w:t>115</w:t>
      </w:r>
      <w:r>
        <w:rPr>
          <w:rFonts w:ascii="Times New Roman" w:eastAsia="Times New Roman" w:hAnsi="Times New Roman" w:cs="Times New Roman"/>
          <w:sz w:val="24"/>
          <w:szCs w:val="24"/>
        </w:rPr>
        <w:t>:</w:t>
      </w:r>
      <w:r w:rsidRPr="00CA1EB1">
        <w:rPr>
          <w:rFonts w:ascii="Times New Roman" w:eastAsia="Times New Roman" w:hAnsi="Times New Roman" w:cs="Times New Roman"/>
          <w:sz w:val="24"/>
          <w:szCs w:val="24"/>
        </w:rPr>
        <w:t>5181</w:t>
      </w:r>
      <w:r w:rsidRPr="00692BEF">
        <w:rPr>
          <w:rFonts w:ascii="Times New Roman" w:hAnsi="Times New Roman" w:cs="Times New Roman"/>
          <w:sz w:val="24"/>
          <w:szCs w:val="24"/>
        </w:rPr>
        <w:t>–</w:t>
      </w:r>
      <w:r w:rsidRPr="00CA1EB1">
        <w:rPr>
          <w:rFonts w:ascii="Times New Roman" w:eastAsia="Times New Roman" w:hAnsi="Times New Roman" w:cs="Times New Roman"/>
          <w:sz w:val="24"/>
          <w:szCs w:val="24"/>
        </w:rPr>
        <w:t>5186.</w:t>
      </w:r>
    </w:p>
    <w:p w14:paraId="1E68EA5F" w14:textId="77777777" w:rsidR="00A65058" w:rsidRPr="00DE341E" w:rsidRDefault="00A65058" w:rsidP="00A65058">
      <w:pPr>
        <w:autoSpaceDE w:val="0"/>
        <w:autoSpaceDN w:val="0"/>
        <w:adjustRightInd w:val="0"/>
        <w:spacing w:after="0" w:line="240" w:lineRule="auto"/>
        <w:rPr>
          <w:rFonts w:ascii="Times New Roman" w:hAnsi="Times New Roman" w:cs="Times New Roman"/>
          <w:sz w:val="24"/>
          <w:szCs w:val="24"/>
        </w:rPr>
      </w:pPr>
    </w:p>
    <w:p w14:paraId="39F3EEB1" w14:textId="77777777" w:rsidR="00577E57" w:rsidRPr="00DE341E" w:rsidRDefault="00DE341E" w:rsidP="00A65058">
      <w:pPr>
        <w:autoSpaceDE w:val="0"/>
        <w:autoSpaceDN w:val="0"/>
        <w:adjustRightInd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Lister, B.</w:t>
      </w:r>
      <w:r w:rsidR="00577E57" w:rsidRPr="00DE341E">
        <w:rPr>
          <w:rFonts w:ascii="Times New Roman" w:hAnsi="Times New Roman" w:cs="Times New Roman"/>
          <w:color w:val="222222"/>
          <w:sz w:val="24"/>
          <w:szCs w:val="24"/>
          <w:shd w:val="clear" w:color="auto" w:fill="FFFFFF"/>
        </w:rPr>
        <w:t xml:space="preserve">C., </w:t>
      </w:r>
      <w:r>
        <w:rPr>
          <w:rFonts w:ascii="Times New Roman" w:hAnsi="Times New Roman" w:cs="Times New Roman"/>
          <w:color w:val="222222"/>
          <w:sz w:val="24"/>
          <w:szCs w:val="24"/>
          <w:shd w:val="clear" w:color="auto" w:fill="FFFFFF"/>
        </w:rPr>
        <w:t>and A. Garcia. 2018</w:t>
      </w:r>
      <w:r w:rsidR="00577E57" w:rsidRPr="00DE341E">
        <w:rPr>
          <w:rFonts w:ascii="Times New Roman" w:hAnsi="Times New Roman" w:cs="Times New Roman"/>
          <w:color w:val="222222"/>
          <w:sz w:val="24"/>
          <w:szCs w:val="24"/>
          <w:shd w:val="clear" w:color="auto" w:fill="FFFFFF"/>
        </w:rPr>
        <w:t>. Climate-driven declines in arthropod abundance restructure a rainforest food web. </w:t>
      </w:r>
      <w:r w:rsidR="00577E57" w:rsidRPr="00DE341E">
        <w:rPr>
          <w:rFonts w:ascii="Times New Roman" w:hAnsi="Times New Roman" w:cs="Times New Roman"/>
          <w:iCs/>
          <w:color w:val="222222"/>
          <w:sz w:val="24"/>
          <w:szCs w:val="24"/>
          <w:shd w:val="clear" w:color="auto" w:fill="FFFFFF"/>
        </w:rPr>
        <w:t>Proceedings of the National Academy of Sciences</w:t>
      </w:r>
      <w:r>
        <w:rPr>
          <w:rFonts w:ascii="Times New Roman" w:hAnsi="Times New Roman" w:cs="Times New Roman"/>
          <w:color w:val="222222"/>
          <w:sz w:val="24"/>
          <w:szCs w:val="24"/>
          <w:shd w:val="clear" w:color="auto" w:fill="FFFFFF"/>
        </w:rPr>
        <w:t xml:space="preserve"> </w:t>
      </w:r>
      <w:r w:rsidR="00577E57" w:rsidRPr="00DE341E">
        <w:rPr>
          <w:rFonts w:ascii="Times New Roman" w:hAnsi="Times New Roman" w:cs="Times New Roman"/>
          <w:iCs/>
          <w:color w:val="222222"/>
          <w:sz w:val="24"/>
          <w:szCs w:val="24"/>
          <w:shd w:val="clear" w:color="auto" w:fill="FFFFFF"/>
        </w:rPr>
        <w:t>115</w:t>
      </w:r>
      <w:r>
        <w:rPr>
          <w:rFonts w:ascii="Times New Roman" w:hAnsi="Times New Roman" w:cs="Times New Roman"/>
          <w:color w:val="222222"/>
          <w:sz w:val="24"/>
          <w:szCs w:val="24"/>
          <w:shd w:val="clear" w:color="auto" w:fill="FFFFFF"/>
        </w:rPr>
        <w:t>(44):</w:t>
      </w:r>
      <w:r w:rsidR="00577E57" w:rsidRPr="00DE341E">
        <w:rPr>
          <w:rFonts w:ascii="Times New Roman" w:hAnsi="Times New Roman" w:cs="Times New Roman"/>
          <w:color w:val="222222"/>
          <w:sz w:val="24"/>
          <w:szCs w:val="24"/>
          <w:shd w:val="clear" w:color="auto" w:fill="FFFFFF"/>
        </w:rPr>
        <w:t>E10397-E10406.</w:t>
      </w:r>
    </w:p>
    <w:p w14:paraId="5E18CE45" w14:textId="77777777" w:rsidR="00577E57" w:rsidRPr="00DE341E" w:rsidRDefault="00577E57" w:rsidP="00A65058">
      <w:pPr>
        <w:autoSpaceDE w:val="0"/>
        <w:autoSpaceDN w:val="0"/>
        <w:adjustRightInd w:val="0"/>
        <w:spacing w:after="0" w:line="240" w:lineRule="auto"/>
        <w:rPr>
          <w:rFonts w:ascii="Times New Roman" w:hAnsi="Times New Roman" w:cs="Times New Roman"/>
          <w:sz w:val="24"/>
          <w:szCs w:val="24"/>
        </w:rPr>
      </w:pPr>
    </w:p>
    <w:p w14:paraId="78AE2253"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Mahon, C.L., </w:t>
      </w:r>
      <w:r>
        <w:rPr>
          <w:rFonts w:ascii="Times New Roman" w:hAnsi="Times New Roman" w:cs="Times New Roman"/>
          <w:sz w:val="24"/>
          <w:szCs w:val="24"/>
        </w:rPr>
        <w:t xml:space="preserve">G. Holloway, P. </w:t>
      </w:r>
      <w:proofErr w:type="spellStart"/>
      <w:r>
        <w:rPr>
          <w:rFonts w:ascii="Times New Roman" w:hAnsi="Times New Roman" w:cs="Times New Roman"/>
          <w:sz w:val="24"/>
          <w:szCs w:val="24"/>
        </w:rPr>
        <w:t>Sólymos</w:t>
      </w:r>
      <w:proofErr w:type="spellEnd"/>
      <w:r>
        <w:rPr>
          <w:rFonts w:ascii="Times New Roman" w:hAnsi="Times New Roman" w:cs="Times New Roman"/>
          <w:sz w:val="24"/>
          <w:szCs w:val="24"/>
        </w:rPr>
        <w:t xml:space="preserve">, S.G. </w:t>
      </w:r>
      <w:r w:rsidRPr="00692BEF">
        <w:rPr>
          <w:rFonts w:ascii="Times New Roman" w:hAnsi="Times New Roman" w:cs="Times New Roman"/>
          <w:sz w:val="24"/>
          <w:szCs w:val="24"/>
        </w:rPr>
        <w:t xml:space="preserve">Cumming, </w:t>
      </w:r>
      <w:r>
        <w:rPr>
          <w:rFonts w:ascii="Times New Roman" w:hAnsi="Times New Roman" w:cs="Times New Roman"/>
          <w:sz w:val="24"/>
          <w:szCs w:val="24"/>
        </w:rPr>
        <w:t xml:space="preserve">E.M. </w:t>
      </w:r>
      <w:r w:rsidRPr="00692BEF">
        <w:rPr>
          <w:rFonts w:ascii="Times New Roman" w:hAnsi="Times New Roman" w:cs="Times New Roman"/>
          <w:sz w:val="24"/>
          <w:szCs w:val="24"/>
        </w:rPr>
        <w:t xml:space="preserve">Bayne, </w:t>
      </w:r>
      <w:r>
        <w:rPr>
          <w:rFonts w:ascii="Times New Roman" w:hAnsi="Times New Roman" w:cs="Times New Roman"/>
          <w:sz w:val="24"/>
          <w:szCs w:val="24"/>
        </w:rPr>
        <w:t>F.K.A.</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Schmiegelow</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and S.J. Song</w:t>
      </w:r>
      <w:r w:rsidRPr="00692BEF">
        <w:rPr>
          <w:rFonts w:ascii="Times New Roman" w:hAnsi="Times New Roman" w:cs="Times New Roman"/>
          <w:sz w:val="24"/>
          <w:szCs w:val="24"/>
        </w:rPr>
        <w:t>. 2016.</w:t>
      </w:r>
      <w:r>
        <w:rPr>
          <w:rFonts w:ascii="Times New Roman" w:hAnsi="Times New Roman" w:cs="Times New Roman"/>
          <w:sz w:val="24"/>
          <w:szCs w:val="24"/>
        </w:rPr>
        <w:t xml:space="preserve"> </w:t>
      </w:r>
      <w:r w:rsidRPr="00692BEF">
        <w:rPr>
          <w:rFonts w:ascii="Times New Roman" w:hAnsi="Times New Roman" w:cs="Times New Roman"/>
          <w:sz w:val="24"/>
          <w:szCs w:val="24"/>
        </w:rPr>
        <w:t>Community structure and niche characteristics of upland and</w:t>
      </w:r>
      <w:r>
        <w:rPr>
          <w:rFonts w:ascii="Times New Roman" w:hAnsi="Times New Roman" w:cs="Times New Roman"/>
          <w:sz w:val="24"/>
          <w:szCs w:val="24"/>
        </w:rPr>
        <w:t xml:space="preserve"> lowland </w:t>
      </w:r>
      <w:r w:rsidRPr="00692BEF">
        <w:rPr>
          <w:rFonts w:ascii="Times New Roman" w:hAnsi="Times New Roman" w:cs="Times New Roman"/>
          <w:sz w:val="24"/>
          <w:szCs w:val="24"/>
        </w:rPr>
        <w:t>western boreal birds at multiple spatial scales. For.</w:t>
      </w:r>
      <w:r>
        <w:rPr>
          <w:rFonts w:ascii="Times New Roman" w:hAnsi="Times New Roman" w:cs="Times New Roman"/>
          <w:sz w:val="24"/>
          <w:szCs w:val="24"/>
        </w:rPr>
        <w:t xml:space="preserve"> Ecol. Manage. 361:</w:t>
      </w:r>
      <w:r w:rsidRPr="00692BEF">
        <w:rPr>
          <w:rFonts w:ascii="Times New Roman" w:hAnsi="Times New Roman" w:cs="Times New Roman"/>
          <w:sz w:val="24"/>
          <w:szCs w:val="24"/>
        </w:rPr>
        <w:t>99–116.</w:t>
      </w:r>
    </w:p>
    <w:p w14:paraId="4B67D49F"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6954A503" w14:textId="77777777" w:rsidR="00A65058" w:rsidRDefault="00A65058" w:rsidP="00A65058">
      <w:pPr>
        <w:spacing w:after="0" w:line="240" w:lineRule="auto"/>
        <w:rPr>
          <w:rFonts w:ascii="Times New Roman" w:eastAsia="Times New Roman" w:hAnsi="Times New Roman" w:cs="Times New Roman"/>
          <w:sz w:val="24"/>
          <w:szCs w:val="24"/>
          <w:lang w:val="en"/>
        </w:rPr>
      </w:pPr>
      <w:r w:rsidRPr="00692BEF">
        <w:rPr>
          <w:rFonts w:ascii="Times New Roman" w:eastAsia="Times New Roman" w:hAnsi="Times New Roman" w:cs="Times New Roman"/>
          <w:sz w:val="24"/>
          <w:szCs w:val="24"/>
          <w:lang w:val="en"/>
        </w:rPr>
        <w:t>Malcolm</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J</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R</w:t>
      </w:r>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C. Liu, R.P. Neilson, L. Hansen, and L. Hannah. 2006.</w:t>
      </w:r>
      <w:r w:rsidRPr="00692BEF">
        <w:rPr>
          <w:rFonts w:ascii="Times New Roman" w:eastAsia="Times New Roman" w:hAnsi="Times New Roman" w:cs="Times New Roman"/>
          <w:sz w:val="24"/>
          <w:szCs w:val="24"/>
          <w:lang w:val="en"/>
        </w:rPr>
        <w:t xml:space="preserve"> Global warming and extinctions of endemic species from Biodiversity Hotspots. </w:t>
      </w:r>
      <w:proofErr w:type="spellStart"/>
      <w:r w:rsidRPr="00692BEF">
        <w:rPr>
          <w:rFonts w:ascii="Times New Roman" w:eastAsia="Times New Roman" w:hAnsi="Times New Roman" w:cs="Times New Roman"/>
          <w:sz w:val="24"/>
          <w:szCs w:val="24"/>
          <w:lang w:val="en"/>
        </w:rPr>
        <w:t>Conserv</w:t>
      </w:r>
      <w:proofErr w:type="spellEnd"/>
      <w:r>
        <w:rPr>
          <w:rFonts w:ascii="Times New Roman" w:eastAsia="Times New Roman" w:hAnsi="Times New Roman" w:cs="Times New Roman"/>
          <w:sz w:val="24"/>
          <w:szCs w:val="24"/>
          <w:lang w:val="en"/>
        </w:rPr>
        <w:t>.</w:t>
      </w:r>
      <w:r w:rsidRPr="00692BEF">
        <w:rPr>
          <w:rFonts w:ascii="Times New Roman" w:eastAsia="Times New Roman" w:hAnsi="Times New Roman" w:cs="Times New Roman"/>
          <w:sz w:val="24"/>
          <w:szCs w:val="24"/>
          <w:lang w:val="en"/>
        </w:rPr>
        <w:t xml:space="preserve"> Biol</w:t>
      </w:r>
      <w:r>
        <w:rPr>
          <w:rFonts w:ascii="Times New Roman" w:eastAsia="Times New Roman" w:hAnsi="Times New Roman" w:cs="Times New Roman"/>
          <w:sz w:val="24"/>
          <w:szCs w:val="24"/>
          <w:lang w:val="en"/>
        </w:rPr>
        <w:t>. 20:</w:t>
      </w:r>
      <w:r w:rsidRPr="00692BEF">
        <w:rPr>
          <w:rFonts w:ascii="Times New Roman" w:eastAsia="Times New Roman" w:hAnsi="Times New Roman" w:cs="Times New Roman"/>
          <w:sz w:val="24"/>
          <w:szCs w:val="24"/>
          <w:lang w:val="en"/>
        </w:rPr>
        <w:t>538–548.</w:t>
      </w:r>
    </w:p>
    <w:p w14:paraId="6F4B4857" w14:textId="77777777" w:rsidR="008B713B" w:rsidRPr="00DE341E" w:rsidRDefault="008B713B" w:rsidP="00A65058">
      <w:pPr>
        <w:spacing w:after="0" w:line="240" w:lineRule="auto"/>
        <w:rPr>
          <w:rFonts w:ascii="Times New Roman" w:eastAsia="Times New Roman" w:hAnsi="Times New Roman" w:cs="Times New Roman"/>
          <w:sz w:val="24"/>
          <w:szCs w:val="24"/>
          <w:lang w:val="en"/>
        </w:rPr>
      </w:pPr>
    </w:p>
    <w:p w14:paraId="36233328" w14:textId="77777777" w:rsidR="008B713B" w:rsidRPr="00DE341E" w:rsidRDefault="008B713B" w:rsidP="008B713B">
      <w:pPr>
        <w:autoSpaceDE w:val="0"/>
        <w:autoSpaceDN w:val="0"/>
        <w:adjustRightInd w:val="0"/>
        <w:spacing w:after="0" w:line="240" w:lineRule="auto"/>
        <w:rPr>
          <w:rFonts w:ascii="Times New Roman" w:eastAsia="Minion-Regular" w:hAnsi="Times New Roman" w:cs="Times New Roman"/>
          <w:sz w:val="24"/>
          <w:szCs w:val="24"/>
        </w:rPr>
      </w:pPr>
      <w:proofErr w:type="spellStart"/>
      <w:r w:rsidRPr="00DE341E">
        <w:rPr>
          <w:rFonts w:ascii="Times New Roman" w:eastAsia="Minion-Bold" w:hAnsi="Times New Roman" w:cs="Times New Roman"/>
          <w:bCs/>
          <w:sz w:val="24"/>
          <w:szCs w:val="24"/>
        </w:rPr>
        <w:t>Mazzerolle</w:t>
      </w:r>
      <w:proofErr w:type="spellEnd"/>
      <w:r w:rsidRPr="00DE341E">
        <w:rPr>
          <w:rFonts w:ascii="Times New Roman" w:eastAsia="Minion-Bold" w:hAnsi="Times New Roman" w:cs="Times New Roman"/>
          <w:bCs/>
          <w:sz w:val="24"/>
          <w:szCs w:val="24"/>
        </w:rPr>
        <w:t xml:space="preserve"> DF, Dufour KW, Hobson KA, Den </w:t>
      </w:r>
      <w:proofErr w:type="spellStart"/>
      <w:r w:rsidRPr="00DE341E">
        <w:rPr>
          <w:rFonts w:ascii="Times New Roman" w:eastAsia="Minion-Bold" w:hAnsi="Times New Roman" w:cs="Times New Roman"/>
          <w:bCs/>
          <w:sz w:val="24"/>
          <w:szCs w:val="24"/>
        </w:rPr>
        <w:t>Haan</w:t>
      </w:r>
      <w:proofErr w:type="spellEnd"/>
      <w:r w:rsidRPr="00DE341E">
        <w:rPr>
          <w:rFonts w:ascii="Times New Roman" w:eastAsia="Minion-Bold" w:hAnsi="Times New Roman" w:cs="Times New Roman"/>
          <w:bCs/>
          <w:sz w:val="24"/>
          <w:szCs w:val="24"/>
        </w:rPr>
        <w:t xml:space="preserve"> HE. 2005. </w:t>
      </w:r>
      <w:r w:rsidRPr="00DE341E">
        <w:rPr>
          <w:rFonts w:ascii="Times New Roman" w:eastAsia="Minion-Regular" w:hAnsi="Times New Roman" w:cs="Times New Roman"/>
          <w:sz w:val="24"/>
          <w:szCs w:val="24"/>
        </w:rPr>
        <w:t>E</w:t>
      </w:r>
      <w:r w:rsidRPr="00DE341E">
        <w:rPr>
          <w:rFonts w:ascii="Times New Roman" w:eastAsia="MinionExp-Regular" w:hAnsi="Times New Roman" w:cs="Times New Roman"/>
          <w:sz w:val="24"/>
          <w:szCs w:val="24"/>
        </w:rPr>
        <w:t>ff</w:t>
      </w:r>
      <w:r w:rsidRPr="00DE341E">
        <w:rPr>
          <w:rFonts w:ascii="Times New Roman" w:eastAsia="Minion-Regular" w:hAnsi="Times New Roman" w:cs="Times New Roman"/>
          <w:sz w:val="24"/>
          <w:szCs w:val="24"/>
        </w:rPr>
        <w:t>ects of large-scale climatic</w:t>
      </w:r>
    </w:p>
    <w:p w14:paraId="7F6E619D" w14:textId="77777777" w:rsidR="008B713B" w:rsidRPr="00DE341E" w:rsidRDefault="008B713B" w:rsidP="008B713B">
      <w:pPr>
        <w:autoSpaceDE w:val="0"/>
        <w:autoSpaceDN w:val="0"/>
        <w:adjustRightInd w:val="0"/>
        <w:spacing w:after="0" w:line="240" w:lineRule="auto"/>
        <w:rPr>
          <w:rFonts w:ascii="Times New Roman" w:eastAsia="Minion-Regular" w:hAnsi="Times New Roman" w:cs="Times New Roman"/>
          <w:sz w:val="24"/>
          <w:szCs w:val="24"/>
        </w:rPr>
      </w:pPr>
      <w:r w:rsidRPr="00DE341E">
        <w:rPr>
          <w:rFonts w:ascii="Times New Roman" w:eastAsia="Minion-Regular" w:hAnsi="Times New Roman" w:cs="Times New Roman"/>
          <w:sz w:val="24"/>
          <w:szCs w:val="24"/>
        </w:rPr>
        <w:t>fluctuations on survival and production of young in a Neotropical migrant songbird, the Yellow</w:t>
      </w:r>
    </w:p>
    <w:p w14:paraId="48A3CD4E" w14:textId="77777777" w:rsidR="008B713B" w:rsidRPr="00DE341E" w:rsidRDefault="008B713B" w:rsidP="008B713B">
      <w:pPr>
        <w:spacing w:after="0" w:line="240" w:lineRule="auto"/>
        <w:rPr>
          <w:rFonts w:ascii="Times New Roman" w:eastAsia="Times New Roman" w:hAnsi="Times New Roman" w:cs="Times New Roman"/>
          <w:sz w:val="24"/>
          <w:szCs w:val="24"/>
          <w:lang w:val="en"/>
        </w:rPr>
      </w:pPr>
      <w:r w:rsidRPr="00DE341E">
        <w:rPr>
          <w:rFonts w:ascii="Times New Roman" w:eastAsia="Minion-Regular" w:hAnsi="Times New Roman" w:cs="Times New Roman"/>
          <w:sz w:val="24"/>
          <w:szCs w:val="24"/>
        </w:rPr>
        <w:t xml:space="preserve">Warbler </w:t>
      </w:r>
      <w:proofErr w:type="spellStart"/>
      <w:r w:rsidRPr="00DE341E">
        <w:rPr>
          <w:rFonts w:ascii="Times New Roman" w:eastAsia="Minion-Italic" w:hAnsi="Times New Roman" w:cs="Times New Roman"/>
          <w:i/>
          <w:iCs/>
          <w:sz w:val="24"/>
          <w:szCs w:val="24"/>
        </w:rPr>
        <w:t>Dendroica</w:t>
      </w:r>
      <w:proofErr w:type="spellEnd"/>
      <w:r w:rsidRPr="00DE341E">
        <w:rPr>
          <w:rFonts w:ascii="Times New Roman" w:eastAsia="Minion-Italic" w:hAnsi="Times New Roman" w:cs="Times New Roman"/>
          <w:i/>
          <w:iCs/>
          <w:sz w:val="24"/>
          <w:szCs w:val="24"/>
        </w:rPr>
        <w:t xml:space="preserve"> petechia</w:t>
      </w:r>
      <w:r w:rsidRPr="00DE341E">
        <w:rPr>
          <w:rFonts w:ascii="Times New Roman" w:eastAsia="Minion-Regular" w:hAnsi="Times New Roman" w:cs="Times New Roman"/>
          <w:sz w:val="24"/>
          <w:szCs w:val="24"/>
        </w:rPr>
        <w:t xml:space="preserve">. </w:t>
      </w:r>
      <w:r w:rsidRPr="00DE341E">
        <w:rPr>
          <w:rFonts w:ascii="Times New Roman" w:eastAsia="Minion-Italic" w:hAnsi="Times New Roman" w:cs="Times New Roman"/>
          <w:iCs/>
          <w:sz w:val="24"/>
          <w:szCs w:val="24"/>
        </w:rPr>
        <w:t>Journal of Avian Biology</w:t>
      </w:r>
      <w:r w:rsidRPr="00DE341E">
        <w:rPr>
          <w:rFonts w:ascii="Times New Roman" w:eastAsia="Minion-Italic" w:hAnsi="Times New Roman" w:cs="Times New Roman"/>
          <w:i/>
          <w:iCs/>
          <w:sz w:val="24"/>
          <w:szCs w:val="24"/>
        </w:rPr>
        <w:t xml:space="preserve"> </w:t>
      </w:r>
      <w:r w:rsidRPr="00DE341E">
        <w:rPr>
          <w:rFonts w:ascii="Times New Roman" w:eastAsia="Minion-Bold" w:hAnsi="Times New Roman" w:cs="Times New Roman"/>
          <w:bCs/>
          <w:sz w:val="24"/>
          <w:szCs w:val="24"/>
        </w:rPr>
        <w:t>36</w:t>
      </w:r>
      <w:r w:rsidRPr="00DE341E">
        <w:rPr>
          <w:rFonts w:ascii="Times New Roman" w:eastAsia="Minion-Regular" w:hAnsi="Times New Roman" w:cs="Times New Roman"/>
          <w:sz w:val="24"/>
          <w:szCs w:val="24"/>
        </w:rPr>
        <w:t>:155–163</w:t>
      </w:r>
    </w:p>
    <w:p w14:paraId="4F07FA2F" w14:textId="77777777" w:rsidR="00A65058" w:rsidRPr="00DE341E" w:rsidRDefault="00A65058" w:rsidP="00A65058">
      <w:pPr>
        <w:spacing w:after="0" w:line="240" w:lineRule="auto"/>
        <w:rPr>
          <w:rFonts w:ascii="Times New Roman" w:eastAsia="Times New Roman" w:hAnsi="Times New Roman" w:cs="Times New Roman"/>
          <w:sz w:val="24"/>
          <w:szCs w:val="24"/>
          <w:lang w:val="en"/>
        </w:rPr>
      </w:pPr>
    </w:p>
    <w:p w14:paraId="0015B68B" w14:textId="77777777" w:rsidR="00A65058" w:rsidRPr="00692BEF" w:rsidRDefault="00A65058" w:rsidP="00A65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Morrison, M.</w:t>
      </w:r>
      <w:r w:rsidRPr="00692BEF">
        <w:rPr>
          <w:rFonts w:ascii="Times New Roman" w:eastAsia="Times New Roman" w:hAnsi="Times New Roman" w:cs="Times New Roman"/>
          <w:sz w:val="24"/>
          <w:szCs w:val="24"/>
        </w:rPr>
        <w:t xml:space="preserve">L. 1986. Bird populations as indicators of environmental change. </w:t>
      </w:r>
      <w:r>
        <w:rPr>
          <w:rFonts w:ascii="Times New Roman" w:eastAsia="Times New Roman" w:hAnsi="Times New Roman" w:cs="Times New Roman"/>
          <w:iCs/>
          <w:sz w:val="24"/>
          <w:szCs w:val="24"/>
        </w:rPr>
        <w:t>Current O</w:t>
      </w:r>
      <w:r w:rsidRPr="00817E35">
        <w:rPr>
          <w:rFonts w:ascii="Times New Roman" w:eastAsia="Times New Roman" w:hAnsi="Times New Roman" w:cs="Times New Roman"/>
          <w:iCs/>
          <w:sz w:val="24"/>
          <w:szCs w:val="24"/>
        </w:rPr>
        <w:t>rnithology</w:t>
      </w:r>
      <w:r>
        <w:rPr>
          <w:rFonts w:ascii="Times New Roman" w:eastAsia="Times New Roman" w:hAnsi="Times New Roman" w:cs="Times New Roman"/>
          <w:iCs/>
          <w:sz w:val="24"/>
          <w:szCs w:val="24"/>
        </w:rPr>
        <w:t xml:space="preserve"> </w:t>
      </w:r>
      <w:r w:rsidRPr="00692BEF">
        <w:rPr>
          <w:rFonts w:ascii="Times New Roman" w:eastAsia="Times New Roman" w:hAnsi="Times New Roman" w:cs="Times New Roman"/>
          <w:sz w:val="24"/>
          <w:szCs w:val="24"/>
        </w:rPr>
        <w:t>429</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451</w:t>
      </w:r>
      <w:r w:rsidRPr="00817E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Springer, Boston, MA</w:t>
      </w:r>
      <w:r w:rsidRPr="00692BEF">
        <w:rPr>
          <w:rFonts w:ascii="Times New Roman" w:eastAsia="Times New Roman" w:hAnsi="Times New Roman" w:cs="Times New Roman"/>
          <w:sz w:val="24"/>
          <w:szCs w:val="24"/>
        </w:rPr>
        <w:t>.</w:t>
      </w:r>
    </w:p>
    <w:p w14:paraId="5C08A153" w14:textId="77777777" w:rsidR="00A65058" w:rsidRPr="00692BEF" w:rsidRDefault="00A65058" w:rsidP="00A65058">
      <w:pPr>
        <w:spacing w:after="0" w:line="240" w:lineRule="auto"/>
        <w:rPr>
          <w:rFonts w:ascii="Times New Roman" w:hAnsi="Times New Roman" w:cs="Times New Roman"/>
          <w:sz w:val="24"/>
          <w:szCs w:val="24"/>
        </w:rPr>
      </w:pPr>
    </w:p>
    <w:p w14:paraId="5221DB26" w14:textId="77777777" w:rsidR="00A65058" w:rsidRPr="00692BEF" w:rsidRDefault="00A65058" w:rsidP="00A65058">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Mulvihill, R.S., F.L. Newell, and S.C. Latta. 2008. Effects of acidification on the breeding ecology of a stream-dependent songbird, the Louisiana </w:t>
      </w:r>
      <w:proofErr w:type="spellStart"/>
      <w:r w:rsidRPr="00692BEF">
        <w:rPr>
          <w:rFonts w:ascii="Times New Roman" w:hAnsi="Times New Roman" w:cs="Times New Roman"/>
          <w:sz w:val="24"/>
          <w:szCs w:val="24"/>
        </w:rPr>
        <w:t>Waterthrush</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i/>
          <w:sz w:val="24"/>
          <w:szCs w:val="24"/>
        </w:rPr>
        <w:t>Seiurus</w:t>
      </w:r>
      <w:proofErr w:type="spellEnd"/>
      <w:r w:rsidRPr="00692BEF">
        <w:rPr>
          <w:rFonts w:ascii="Times New Roman" w:hAnsi="Times New Roman" w:cs="Times New Roman"/>
          <w:i/>
          <w:sz w:val="24"/>
          <w:szCs w:val="24"/>
        </w:rPr>
        <w:t xml:space="preserve"> </w:t>
      </w:r>
      <w:proofErr w:type="spellStart"/>
      <w:r w:rsidRPr="00692BEF">
        <w:rPr>
          <w:rFonts w:ascii="Times New Roman" w:hAnsi="Times New Roman" w:cs="Times New Roman"/>
          <w:i/>
          <w:sz w:val="24"/>
          <w:szCs w:val="24"/>
        </w:rPr>
        <w:t>motacilla</w:t>
      </w:r>
      <w:proofErr w:type="spellEnd"/>
      <w:r w:rsidRPr="00692BEF">
        <w:rPr>
          <w:rFonts w:ascii="Times New Roman" w:hAnsi="Times New Roman" w:cs="Times New Roman"/>
          <w:sz w:val="24"/>
          <w:szCs w:val="24"/>
        </w:rPr>
        <w:t>). Freshwater Biology 53:2158–2169.</w:t>
      </w:r>
    </w:p>
    <w:p w14:paraId="77E11ACA" w14:textId="77777777" w:rsidR="00A65058" w:rsidRPr="00692BEF" w:rsidRDefault="00A65058" w:rsidP="00A65058">
      <w:pPr>
        <w:spacing w:after="0" w:line="240" w:lineRule="auto"/>
        <w:rPr>
          <w:rFonts w:ascii="Times New Roman" w:hAnsi="Times New Roman" w:cs="Times New Roman"/>
          <w:sz w:val="24"/>
          <w:szCs w:val="24"/>
        </w:rPr>
      </w:pPr>
    </w:p>
    <w:p w14:paraId="11CDBD5C"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r w:rsidRPr="00692BEF">
        <w:rPr>
          <w:rFonts w:ascii="Times New Roman" w:hAnsi="Times New Roman" w:cs="Times New Roman"/>
          <w:sz w:val="24"/>
          <w:szCs w:val="24"/>
          <w:shd w:val="clear" w:color="auto" w:fill="FFFFFF"/>
        </w:rPr>
        <w:t xml:space="preserve">Myers, N., </w:t>
      </w:r>
      <w:r>
        <w:rPr>
          <w:rFonts w:ascii="Times New Roman" w:hAnsi="Times New Roman" w:cs="Times New Roman"/>
          <w:sz w:val="24"/>
          <w:szCs w:val="24"/>
          <w:shd w:val="clear" w:color="auto" w:fill="FFFFFF"/>
        </w:rPr>
        <w:t xml:space="preserve">R.A. </w:t>
      </w:r>
      <w:r w:rsidRPr="00692BEF">
        <w:rPr>
          <w:rFonts w:ascii="Times New Roman" w:hAnsi="Times New Roman" w:cs="Times New Roman"/>
          <w:sz w:val="24"/>
          <w:szCs w:val="24"/>
          <w:shd w:val="clear" w:color="auto" w:fill="FFFFFF"/>
        </w:rPr>
        <w:t xml:space="preserve">Mittermeier, </w:t>
      </w:r>
      <w:r>
        <w:rPr>
          <w:rFonts w:ascii="Times New Roman" w:hAnsi="Times New Roman" w:cs="Times New Roman"/>
          <w:sz w:val="24"/>
          <w:szCs w:val="24"/>
          <w:shd w:val="clear" w:color="auto" w:fill="FFFFFF"/>
        </w:rPr>
        <w:t>C.G.</w:t>
      </w:r>
      <w:r w:rsidRPr="00692BEF">
        <w:rPr>
          <w:rFonts w:ascii="Times New Roman" w:hAnsi="Times New Roman" w:cs="Times New Roman"/>
          <w:sz w:val="24"/>
          <w:szCs w:val="24"/>
          <w:shd w:val="clear" w:color="auto" w:fill="FFFFFF"/>
        </w:rPr>
        <w:t xml:space="preserve"> Mittermeier, </w:t>
      </w:r>
      <w:r>
        <w:rPr>
          <w:rFonts w:ascii="Times New Roman" w:hAnsi="Times New Roman" w:cs="Times New Roman"/>
          <w:sz w:val="24"/>
          <w:szCs w:val="24"/>
          <w:shd w:val="clear" w:color="auto" w:fill="FFFFFF"/>
        </w:rPr>
        <w:t xml:space="preserve">G.A. </w:t>
      </w:r>
      <w:proofErr w:type="spellStart"/>
      <w:r>
        <w:rPr>
          <w:rFonts w:ascii="Times New Roman" w:hAnsi="Times New Roman" w:cs="Times New Roman"/>
          <w:sz w:val="24"/>
          <w:szCs w:val="24"/>
          <w:shd w:val="clear" w:color="auto" w:fill="FFFFFF"/>
        </w:rPr>
        <w:t>Da</w:t>
      </w:r>
      <w:r w:rsidRPr="00692BEF">
        <w:rPr>
          <w:rFonts w:ascii="Times New Roman" w:hAnsi="Times New Roman" w:cs="Times New Roman"/>
          <w:sz w:val="24"/>
          <w:szCs w:val="24"/>
          <w:shd w:val="clear" w:color="auto" w:fill="FFFFFF"/>
        </w:rPr>
        <w:t>Fonseca</w:t>
      </w:r>
      <w:proofErr w:type="spellEnd"/>
      <w:r w:rsidRPr="00692BEF">
        <w:rPr>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 xml:space="preserve">J. Kent. </w:t>
      </w:r>
      <w:r w:rsidRPr="00692BEF">
        <w:rPr>
          <w:rFonts w:ascii="Times New Roman" w:hAnsi="Times New Roman" w:cs="Times New Roman"/>
          <w:sz w:val="24"/>
          <w:szCs w:val="24"/>
          <w:shd w:val="clear" w:color="auto" w:fill="FFFFFF"/>
        </w:rPr>
        <w:t>2000. Biodiversity hotspots for conservation priorities. </w:t>
      </w:r>
      <w:r w:rsidRPr="00817E35">
        <w:rPr>
          <w:rFonts w:ascii="Times New Roman" w:hAnsi="Times New Roman" w:cs="Times New Roman"/>
          <w:iCs/>
          <w:sz w:val="24"/>
          <w:szCs w:val="24"/>
          <w:shd w:val="clear" w:color="auto" w:fill="FFFFFF"/>
        </w:rPr>
        <w:t>Nature</w:t>
      </w:r>
      <w:r w:rsidRPr="00817E35">
        <w:rPr>
          <w:rFonts w:ascii="Times New Roman" w:hAnsi="Times New Roman" w:cs="Times New Roman"/>
          <w:sz w:val="24"/>
          <w:szCs w:val="24"/>
          <w:shd w:val="clear" w:color="auto" w:fill="FFFFFF"/>
        </w:rPr>
        <w:t>, </w:t>
      </w:r>
      <w:r w:rsidRPr="00817E35">
        <w:rPr>
          <w:rFonts w:ascii="Times New Roman" w:hAnsi="Times New Roman" w:cs="Times New Roman"/>
          <w:iCs/>
          <w:sz w:val="24"/>
          <w:szCs w:val="24"/>
          <w:shd w:val="clear" w:color="auto" w:fill="FFFFFF"/>
        </w:rPr>
        <w:t>403</w:t>
      </w:r>
      <w:r>
        <w:rPr>
          <w:rFonts w:ascii="Times New Roman" w:hAnsi="Times New Roman" w:cs="Times New Roman"/>
          <w:sz w:val="24"/>
          <w:szCs w:val="24"/>
          <w:shd w:val="clear" w:color="auto" w:fill="FFFFFF"/>
        </w:rPr>
        <w:t>:</w:t>
      </w:r>
      <w:r w:rsidRPr="00692BEF">
        <w:rPr>
          <w:rFonts w:ascii="Times New Roman" w:hAnsi="Times New Roman" w:cs="Times New Roman"/>
          <w:sz w:val="24"/>
          <w:szCs w:val="24"/>
          <w:shd w:val="clear" w:color="auto" w:fill="FFFFFF"/>
        </w:rPr>
        <w:t>853.</w:t>
      </w:r>
    </w:p>
    <w:p w14:paraId="1CE61D35" w14:textId="77777777" w:rsidR="00A65058" w:rsidRPr="00692BEF" w:rsidRDefault="00A65058" w:rsidP="00A65058">
      <w:pPr>
        <w:spacing w:after="0" w:line="240" w:lineRule="auto"/>
        <w:rPr>
          <w:rFonts w:ascii="Times New Roman" w:hAnsi="Times New Roman" w:cs="Times New Roman"/>
          <w:sz w:val="24"/>
          <w:szCs w:val="24"/>
          <w:shd w:val="clear" w:color="auto" w:fill="FFFFFF"/>
        </w:rPr>
      </w:pPr>
    </w:p>
    <w:p w14:paraId="42FB493A"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t>Niemi, G.J.</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M.E. McDonald. </w:t>
      </w:r>
      <w:r w:rsidRPr="00692BEF">
        <w:rPr>
          <w:rFonts w:ascii="Times New Roman" w:eastAsia="Times New Roman" w:hAnsi="Times New Roman" w:cs="Times New Roman"/>
          <w:sz w:val="24"/>
          <w:szCs w:val="24"/>
        </w:rPr>
        <w:t xml:space="preserve">2004. Application of ecological indicators. </w:t>
      </w:r>
      <w:proofErr w:type="spellStart"/>
      <w:r w:rsidRPr="001A6BBA">
        <w:rPr>
          <w:rFonts w:ascii="Times New Roman" w:eastAsia="Times New Roman" w:hAnsi="Times New Roman" w:cs="Times New Roman"/>
          <w:iCs/>
          <w:sz w:val="24"/>
          <w:szCs w:val="24"/>
        </w:rPr>
        <w:t>Annu</w:t>
      </w:r>
      <w:proofErr w:type="spellEnd"/>
      <w:r w:rsidRPr="001A6BBA">
        <w:rPr>
          <w:rFonts w:ascii="Times New Roman" w:eastAsia="Times New Roman" w:hAnsi="Times New Roman" w:cs="Times New Roman"/>
          <w:iCs/>
          <w:sz w:val="24"/>
          <w:szCs w:val="24"/>
        </w:rPr>
        <w:t xml:space="preserve">. Rev. Ecol. </w:t>
      </w:r>
      <w:proofErr w:type="spellStart"/>
      <w:r w:rsidRPr="001A6BBA">
        <w:rPr>
          <w:rFonts w:ascii="Times New Roman" w:eastAsia="Times New Roman" w:hAnsi="Times New Roman" w:cs="Times New Roman"/>
          <w:iCs/>
          <w:sz w:val="24"/>
          <w:szCs w:val="24"/>
        </w:rPr>
        <w:t>Evol</w:t>
      </w:r>
      <w:proofErr w:type="spellEnd"/>
      <w:r w:rsidRPr="001A6BBA">
        <w:rPr>
          <w:rFonts w:ascii="Times New Roman" w:eastAsia="Times New Roman" w:hAnsi="Times New Roman" w:cs="Times New Roman"/>
          <w:iCs/>
          <w:sz w:val="24"/>
          <w:szCs w:val="24"/>
        </w:rPr>
        <w:t>. Syst.</w:t>
      </w:r>
      <w:r w:rsidRPr="001A6BBA">
        <w:rPr>
          <w:rFonts w:ascii="Times New Roman" w:eastAsia="Times New Roman" w:hAnsi="Times New Roman" w:cs="Times New Roman"/>
          <w:sz w:val="24"/>
          <w:szCs w:val="24"/>
        </w:rPr>
        <w:t xml:space="preserve"> </w:t>
      </w:r>
      <w:r w:rsidRPr="001A6BBA">
        <w:rPr>
          <w:rFonts w:ascii="Times New Roman" w:eastAsia="Times New Roman" w:hAnsi="Times New Roman" w:cs="Times New Roman"/>
          <w:iCs/>
          <w:sz w:val="24"/>
          <w:szCs w:val="24"/>
        </w:rPr>
        <w:t>35</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89-111.</w:t>
      </w:r>
    </w:p>
    <w:p w14:paraId="3D352125" w14:textId="77777777" w:rsidR="00A65058" w:rsidRPr="00692BEF" w:rsidRDefault="00A65058" w:rsidP="00A65058">
      <w:pPr>
        <w:spacing w:after="0" w:line="240" w:lineRule="auto"/>
        <w:rPr>
          <w:rFonts w:ascii="Times New Roman" w:eastAsia="Times New Roman" w:hAnsi="Times New Roman" w:cs="Times New Roman"/>
          <w:sz w:val="24"/>
          <w:szCs w:val="24"/>
        </w:rPr>
      </w:pPr>
    </w:p>
    <w:p w14:paraId="3A455192" w14:textId="77777777" w:rsidR="00A65058" w:rsidRDefault="00A65058" w:rsidP="008B713B">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Nur, N.</w:t>
      </w:r>
      <w:r>
        <w:rPr>
          <w:rFonts w:ascii="Times New Roman" w:hAnsi="Times New Roman" w:cs="Times New Roman"/>
          <w:sz w:val="24"/>
          <w:szCs w:val="24"/>
        </w:rPr>
        <w:t>,</w:t>
      </w:r>
      <w:r w:rsidRPr="00692BEF">
        <w:rPr>
          <w:rFonts w:ascii="Times New Roman" w:hAnsi="Times New Roman" w:cs="Times New Roman"/>
          <w:sz w:val="24"/>
          <w:szCs w:val="24"/>
        </w:rPr>
        <w:t xml:space="preserve"> and </w:t>
      </w:r>
      <w:r>
        <w:rPr>
          <w:rFonts w:ascii="Times New Roman" w:hAnsi="Times New Roman" w:cs="Times New Roman"/>
          <w:sz w:val="24"/>
          <w:szCs w:val="24"/>
        </w:rPr>
        <w:t xml:space="preserve">G.R. </w:t>
      </w:r>
      <w:proofErr w:type="spellStart"/>
      <w:r>
        <w:rPr>
          <w:rFonts w:ascii="Times New Roman" w:hAnsi="Times New Roman" w:cs="Times New Roman"/>
          <w:sz w:val="24"/>
          <w:szCs w:val="24"/>
        </w:rPr>
        <w:t>Geupel</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 xml:space="preserve">1993. Evaluation of mist-netting, nest-searching and other methods for monitoring demographic processes in </w:t>
      </w:r>
      <w:proofErr w:type="spellStart"/>
      <w:r w:rsidRPr="00692BEF">
        <w:rPr>
          <w:rFonts w:ascii="Times New Roman" w:hAnsi="Times New Roman" w:cs="Times New Roman"/>
          <w:sz w:val="24"/>
          <w:szCs w:val="24"/>
        </w:rPr>
        <w:t>landbird</w:t>
      </w:r>
      <w:proofErr w:type="spellEnd"/>
      <w:r w:rsidRPr="00692BEF">
        <w:rPr>
          <w:rFonts w:ascii="Times New Roman" w:hAnsi="Times New Roman" w:cs="Times New Roman"/>
          <w:sz w:val="24"/>
          <w:szCs w:val="24"/>
        </w:rPr>
        <w:t xml:space="preserve"> populations. </w:t>
      </w:r>
      <w:r w:rsidRPr="001A6BBA">
        <w:rPr>
          <w:rFonts w:ascii="Times New Roman" w:hAnsi="Times New Roman" w:cs="Times New Roman"/>
          <w:iCs/>
          <w:sz w:val="24"/>
          <w:szCs w:val="24"/>
        </w:rPr>
        <w:t>Status and management of Neotropical migratory birds. Gen. Tech. Rep. RM-229, USDA Forest Service, Rocky Mountain Forest and Range Experiment Station, Fort Collins, CO</w:t>
      </w:r>
      <w:r w:rsidRPr="001A6BBA">
        <w:rPr>
          <w:rFonts w:ascii="Times New Roman" w:hAnsi="Times New Roman" w:cs="Times New Roman"/>
          <w:sz w:val="24"/>
          <w:szCs w:val="24"/>
        </w:rPr>
        <w:t xml:space="preserve">, </w:t>
      </w:r>
      <w:r w:rsidRPr="00692BEF">
        <w:rPr>
          <w:rFonts w:ascii="Times New Roman" w:hAnsi="Times New Roman" w:cs="Times New Roman"/>
          <w:sz w:val="24"/>
          <w:szCs w:val="24"/>
        </w:rPr>
        <w:t>pp.237-244.</w:t>
      </w:r>
    </w:p>
    <w:p w14:paraId="105732AC" w14:textId="77777777" w:rsidR="006813E8" w:rsidRDefault="006813E8" w:rsidP="00A65058">
      <w:pPr>
        <w:spacing w:after="0" w:line="240" w:lineRule="auto"/>
        <w:rPr>
          <w:rFonts w:ascii="Times New Roman" w:hAnsi="Times New Roman" w:cs="Times New Roman"/>
          <w:sz w:val="24"/>
          <w:szCs w:val="24"/>
        </w:rPr>
      </w:pPr>
    </w:p>
    <w:p w14:paraId="7C3FA1C9" w14:textId="77777777" w:rsidR="006813E8" w:rsidRPr="00692BEF" w:rsidRDefault="006813E8" w:rsidP="00A6505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Orme, C., R. Davies, M. Burgess, F. </w:t>
      </w:r>
      <w:proofErr w:type="spellStart"/>
      <w:r>
        <w:rPr>
          <w:rFonts w:ascii="Times New Roman" w:hAnsi="Times New Roman" w:cs="Times New Roman"/>
          <w:sz w:val="24"/>
          <w:szCs w:val="24"/>
        </w:rPr>
        <w:t>Eigenbrod</w:t>
      </w:r>
      <w:proofErr w:type="spellEnd"/>
      <w:r>
        <w:rPr>
          <w:rFonts w:ascii="Times New Roman" w:hAnsi="Times New Roman" w:cs="Times New Roman"/>
          <w:sz w:val="24"/>
          <w:szCs w:val="24"/>
        </w:rPr>
        <w:t xml:space="preserve">, N. Pickup, V. Olson, A. Webster, T. Ding, P. Rasmussen, R. Ridgely, A. </w:t>
      </w:r>
      <w:proofErr w:type="spellStart"/>
      <w:r>
        <w:rPr>
          <w:rFonts w:ascii="Times New Roman" w:hAnsi="Times New Roman" w:cs="Times New Roman"/>
          <w:sz w:val="24"/>
          <w:szCs w:val="24"/>
        </w:rPr>
        <w:t>Stattersfield</w:t>
      </w:r>
      <w:proofErr w:type="spellEnd"/>
      <w:r>
        <w:rPr>
          <w:rFonts w:ascii="Times New Roman" w:hAnsi="Times New Roman" w:cs="Times New Roman"/>
          <w:sz w:val="24"/>
          <w:szCs w:val="24"/>
        </w:rPr>
        <w:t xml:space="preserve">, P. M. Bennet, T. M. Blackburn, K. J. Gaston, and I. P. F. Owens. 2005. Global hotspots of species </w:t>
      </w:r>
      <w:proofErr w:type="spellStart"/>
      <w:r>
        <w:rPr>
          <w:rFonts w:ascii="Times New Roman" w:hAnsi="Times New Roman" w:cs="Times New Roman"/>
          <w:sz w:val="24"/>
          <w:szCs w:val="24"/>
        </w:rPr>
        <w:t>richmess</w:t>
      </w:r>
      <w:proofErr w:type="spellEnd"/>
      <w:r>
        <w:rPr>
          <w:rFonts w:ascii="Times New Roman" w:hAnsi="Times New Roman" w:cs="Times New Roman"/>
          <w:sz w:val="24"/>
          <w:szCs w:val="24"/>
        </w:rPr>
        <w:t xml:space="preserve"> are not congruent with endemism or threat. Nature 436:1016-1019.</w:t>
      </w:r>
    </w:p>
    <w:p w14:paraId="302E89CA" w14:textId="77777777" w:rsidR="00A65058" w:rsidRPr="004A6A81" w:rsidRDefault="00A65058" w:rsidP="00A65058">
      <w:pPr>
        <w:spacing w:after="0" w:line="240" w:lineRule="auto"/>
        <w:rPr>
          <w:rFonts w:ascii="Times New Roman" w:hAnsi="Times New Roman" w:cs="Times New Roman"/>
          <w:sz w:val="24"/>
          <w:szCs w:val="24"/>
        </w:rPr>
      </w:pPr>
    </w:p>
    <w:p w14:paraId="0468E846" w14:textId="77777777" w:rsidR="00A65058" w:rsidRPr="00692BEF" w:rsidRDefault="00A65058" w:rsidP="00A65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Ormerod, S.</w:t>
      </w:r>
      <w:r w:rsidRPr="00692BEF">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and S.J. Tyler. 1993</w:t>
      </w:r>
      <w:r w:rsidRPr="00692BEF">
        <w:rPr>
          <w:rFonts w:ascii="Times New Roman" w:eastAsia="Times New Roman" w:hAnsi="Times New Roman" w:cs="Times New Roman"/>
          <w:sz w:val="24"/>
          <w:szCs w:val="24"/>
        </w:rPr>
        <w:t xml:space="preserve">. Birds as indicators of changes in water quality. In </w:t>
      </w:r>
      <w:r w:rsidRPr="00692BEF">
        <w:rPr>
          <w:rFonts w:ascii="Times New Roman" w:eastAsia="Times New Roman" w:hAnsi="Times New Roman" w:cs="Times New Roman"/>
          <w:i/>
          <w:iCs/>
          <w:sz w:val="24"/>
          <w:szCs w:val="24"/>
        </w:rPr>
        <w:t>Birds as monitors of environmental change</w:t>
      </w:r>
      <w:r w:rsidRPr="00692BEF">
        <w:rPr>
          <w:rFonts w:ascii="Times New Roman" w:eastAsia="Times New Roman" w:hAnsi="Times New Roman" w:cs="Times New Roman"/>
          <w:sz w:val="24"/>
          <w:szCs w:val="24"/>
        </w:rPr>
        <w:t xml:space="preserve"> (pp. 179-216). Springer, Dordrecht.</w:t>
      </w:r>
    </w:p>
    <w:p w14:paraId="47A36965" w14:textId="77777777" w:rsidR="00A65058" w:rsidRPr="00692BEF" w:rsidRDefault="00A65058" w:rsidP="00A65058">
      <w:pPr>
        <w:spacing w:after="0" w:line="240" w:lineRule="auto"/>
        <w:rPr>
          <w:rFonts w:ascii="Times New Roman" w:hAnsi="Times New Roman" w:cs="Times New Roman"/>
          <w:sz w:val="24"/>
          <w:szCs w:val="24"/>
        </w:rPr>
      </w:pPr>
    </w:p>
    <w:p w14:paraId="630F28B9"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Pacifici</w:t>
      </w:r>
      <w:proofErr w:type="spellEnd"/>
      <w:r w:rsidRPr="00692BEF">
        <w:rPr>
          <w:rFonts w:ascii="Times New Roman" w:hAnsi="Times New Roman" w:cs="Times New Roman"/>
          <w:sz w:val="24"/>
          <w:szCs w:val="24"/>
        </w:rPr>
        <w:t xml:space="preserve">, M., </w:t>
      </w:r>
      <w:r>
        <w:rPr>
          <w:rFonts w:ascii="Times New Roman" w:hAnsi="Times New Roman" w:cs="Times New Roman"/>
          <w:sz w:val="24"/>
          <w:szCs w:val="24"/>
        </w:rPr>
        <w:t xml:space="preserve">P. Visconti, S.H.M. </w:t>
      </w:r>
      <w:proofErr w:type="spellStart"/>
      <w:r w:rsidRPr="00692BEF">
        <w:rPr>
          <w:rFonts w:ascii="Times New Roman" w:hAnsi="Times New Roman" w:cs="Times New Roman"/>
          <w:sz w:val="24"/>
          <w:szCs w:val="24"/>
        </w:rPr>
        <w:t>Butchard</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J.E.M.</w:t>
      </w:r>
      <w:r w:rsidRPr="00692BEF">
        <w:rPr>
          <w:rFonts w:ascii="Times New Roman" w:hAnsi="Times New Roman" w:cs="Times New Roman"/>
          <w:sz w:val="24"/>
          <w:szCs w:val="24"/>
        </w:rPr>
        <w:t xml:space="preserve"> Watson, </w:t>
      </w:r>
      <w:r>
        <w:rPr>
          <w:rFonts w:ascii="Times New Roman" w:hAnsi="Times New Roman" w:cs="Times New Roman"/>
          <w:sz w:val="24"/>
          <w:szCs w:val="24"/>
        </w:rPr>
        <w:t xml:space="preserve">F.M. Cassola, and C. </w:t>
      </w:r>
      <w:proofErr w:type="spellStart"/>
      <w:r>
        <w:rPr>
          <w:rFonts w:ascii="Times New Roman" w:hAnsi="Times New Roman" w:cs="Times New Roman"/>
          <w:sz w:val="24"/>
          <w:szCs w:val="24"/>
        </w:rPr>
        <w:t>Rondinini</w:t>
      </w:r>
      <w:proofErr w:type="spellEnd"/>
      <w:r w:rsidRPr="00692BEF">
        <w:rPr>
          <w:rFonts w:ascii="Times New Roman" w:hAnsi="Times New Roman" w:cs="Times New Roman"/>
          <w:sz w:val="24"/>
          <w:szCs w:val="24"/>
        </w:rPr>
        <w:t>. 2017. Species’ traits</w:t>
      </w:r>
      <w:r>
        <w:rPr>
          <w:rFonts w:ascii="Times New Roman" w:hAnsi="Times New Roman" w:cs="Times New Roman"/>
          <w:sz w:val="24"/>
          <w:szCs w:val="24"/>
        </w:rPr>
        <w:t xml:space="preserve"> </w:t>
      </w:r>
      <w:r w:rsidRPr="00692BEF">
        <w:rPr>
          <w:rFonts w:ascii="Times New Roman" w:hAnsi="Times New Roman" w:cs="Times New Roman"/>
          <w:sz w:val="24"/>
          <w:szCs w:val="24"/>
        </w:rPr>
        <w:t>influenced their response to recent climate change. Nat.</w:t>
      </w:r>
      <w:r>
        <w:rPr>
          <w:rFonts w:ascii="Times New Roman" w:hAnsi="Times New Roman" w:cs="Times New Roman"/>
          <w:sz w:val="24"/>
          <w:szCs w:val="24"/>
        </w:rPr>
        <w:t xml:space="preserve"> </w:t>
      </w:r>
      <w:proofErr w:type="spellStart"/>
      <w:r>
        <w:rPr>
          <w:rFonts w:ascii="Times New Roman" w:hAnsi="Times New Roman" w:cs="Times New Roman"/>
          <w:sz w:val="24"/>
          <w:szCs w:val="24"/>
        </w:rPr>
        <w:t>Clim</w:t>
      </w:r>
      <w:proofErr w:type="spellEnd"/>
      <w:r>
        <w:rPr>
          <w:rFonts w:ascii="Times New Roman" w:hAnsi="Times New Roman" w:cs="Times New Roman"/>
          <w:sz w:val="24"/>
          <w:szCs w:val="24"/>
        </w:rPr>
        <w:t>. Chang</w:t>
      </w:r>
      <w:r w:rsidRPr="00692BEF">
        <w:rPr>
          <w:rFonts w:ascii="Times New Roman" w:hAnsi="Times New Roman" w:cs="Times New Roman"/>
          <w:sz w:val="24"/>
          <w:szCs w:val="24"/>
        </w:rPr>
        <w:t>. 7: 205–208. https://doi.org/10.1038/nclimate3223.</w:t>
      </w:r>
    </w:p>
    <w:p w14:paraId="579A23A9" w14:textId="77777777" w:rsidR="00A65058" w:rsidRPr="00692BEF" w:rsidRDefault="00A65058" w:rsidP="00A65058">
      <w:pPr>
        <w:spacing w:after="0" w:line="240" w:lineRule="auto"/>
        <w:rPr>
          <w:rFonts w:ascii="Times New Roman" w:hAnsi="Times New Roman" w:cs="Times New Roman"/>
          <w:sz w:val="24"/>
          <w:szCs w:val="24"/>
        </w:rPr>
      </w:pPr>
    </w:p>
    <w:p w14:paraId="4F56FE28"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Ralph, C.J., and J.</w:t>
      </w:r>
      <w:r w:rsidRPr="00692BEF">
        <w:rPr>
          <w:rFonts w:ascii="Times New Roman" w:hAnsi="Times New Roman" w:cs="Times New Roman"/>
          <w:sz w:val="24"/>
          <w:szCs w:val="24"/>
        </w:rPr>
        <w:t>M. Scott [eds.]. 1981. Estimating numbers of</w:t>
      </w:r>
      <w:r>
        <w:rPr>
          <w:rFonts w:ascii="Times New Roman" w:hAnsi="Times New Roman" w:cs="Times New Roman"/>
          <w:sz w:val="24"/>
          <w:szCs w:val="24"/>
        </w:rPr>
        <w:t xml:space="preserve"> </w:t>
      </w:r>
      <w:r w:rsidRPr="00692BEF">
        <w:rPr>
          <w:rFonts w:ascii="Times New Roman" w:hAnsi="Times New Roman" w:cs="Times New Roman"/>
          <w:sz w:val="24"/>
          <w:szCs w:val="24"/>
        </w:rPr>
        <w:t>terr</w:t>
      </w:r>
      <w:r>
        <w:rPr>
          <w:rFonts w:ascii="Times New Roman" w:hAnsi="Times New Roman" w:cs="Times New Roman"/>
          <w:sz w:val="24"/>
          <w:szCs w:val="24"/>
        </w:rPr>
        <w:t xml:space="preserve">estrial birds. Studies in Avian </w:t>
      </w:r>
      <w:r w:rsidRPr="00692BEF">
        <w:rPr>
          <w:rFonts w:ascii="Times New Roman" w:hAnsi="Times New Roman" w:cs="Times New Roman"/>
          <w:sz w:val="24"/>
          <w:szCs w:val="24"/>
        </w:rPr>
        <w:t>Biology</w:t>
      </w:r>
      <w:r>
        <w:rPr>
          <w:rFonts w:ascii="Times New Roman" w:hAnsi="Times New Roman" w:cs="Times New Roman"/>
          <w:sz w:val="24"/>
          <w:szCs w:val="24"/>
        </w:rPr>
        <w:t>. Lawrence: Cooper Ornithological Society</w:t>
      </w:r>
      <w:r w:rsidRPr="00692BEF">
        <w:rPr>
          <w:rFonts w:ascii="Times New Roman" w:hAnsi="Times New Roman" w:cs="Times New Roman"/>
          <w:sz w:val="24"/>
          <w:szCs w:val="24"/>
        </w:rPr>
        <w:t>.</w:t>
      </w:r>
    </w:p>
    <w:p w14:paraId="576136B9"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477D2A27"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Ralph, C.J., E.</w:t>
      </w:r>
      <w:r w:rsidRPr="00692BEF">
        <w:rPr>
          <w:rFonts w:ascii="Times New Roman" w:hAnsi="Times New Roman" w:cs="Times New Roman"/>
          <w:sz w:val="24"/>
          <w:szCs w:val="24"/>
        </w:rPr>
        <w:t xml:space="preserve">H. </w:t>
      </w:r>
      <w:r>
        <w:rPr>
          <w:rFonts w:ascii="Times New Roman" w:hAnsi="Times New Roman" w:cs="Times New Roman"/>
          <w:sz w:val="24"/>
          <w:szCs w:val="24"/>
        </w:rPr>
        <w:t>Dunn, W.</w:t>
      </w:r>
      <w:r w:rsidRPr="00692BEF">
        <w:rPr>
          <w:rFonts w:ascii="Times New Roman" w:hAnsi="Times New Roman" w:cs="Times New Roman"/>
          <w:sz w:val="24"/>
          <w:szCs w:val="24"/>
        </w:rPr>
        <w:t xml:space="preserve">J. Peach, </w:t>
      </w:r>
      <w:r>
        <w:rPr>
          <w:rFonts w:ascii="Times New Roman" w:hAnsi="Times New Roman" w:cs="Times New Roman"/>
          <w:sz w:val="24"/>
          <w:szCs w:val="24"/>
        </w:rPr>
        <w:t>and C.</w:t>
      </w:r>
      <w:r w:rsidRPr="00692BEF">
        <w:rPr>
          <w:rFonts w:ascii="Times New Roman" w:hAnsi="Times New Roman" w:cs="Times New Roman"/>
          <w:sz w:val="24"/>
          <w:szCs w:val="24"/>
        </w:rPr>
        <w:t>M. Handel. 2004. Recommendations for the use of</w:t>
      </w:r>
      <w:r>
        <w:rPr>
          <w:rFonts w:ascii="Times New Roman" w:hAnsi="Times New Roman" w:cs="Times New Roman"/>
          <w:sz w:val="24"/>
          <w:szCs w:val="24"/>
        </w:rPr>
        <w:t xml:space="preserve"> </w:t>
      </w:r>
      <w:r w:rsidRPr="00692BEF">
        <w:rPr>
          <w:rFonts w:ascii="Times New Roman" w:hAnsi="Times New Roman" w:cs="Times New Roman"/>
          <w:sz w:val="24"/>
          <w:szCs w:val="24"/>
        </w:rPr>
        <w:t>mist nets for inventory and monitoring of bird populations. Studies in Avian Biology 2</w:t>
      </w:r>
      <w:r>
        <w:rPr>
          <w:rFonts w:ascii="Times New Roman" w:hAnsi="Times New Roman" w:cs="Times New Roman"/>
          <w:sz w:val="24"/>
          <w:szCs w:val="24"/>
        </w:rPr>
        <w:t>9:</w:t>
      </w:r>
      <w:r w:rsidRPr="00692BEF">
        <w:rPr>
          <w:rFonts w:ascii="Times New Roman" w:hAnsi="Times New Roman" w:cs="Times New Roman"/>
          <w:sz w:val="24"/>
          <w:szCs w:val="24"/>
        </w:rPr>
        <w:t>187–196.</w:t>
      </w:r>
    </w:p>
    <w:p w14:paraId="27C6F6EE"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16FBDD5C"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692BEF">
        <w:rPr>
          <w:rFonts w:ascii="Times New Roman" w:hAnsi="Times New Roman" w:cs="Times New Roman"/>
          <w:sz w:val="24"/>
          <w:szCs w:val="24"/>
        </w:rPr>
        <w:t>Reif</w:t>
      </w:r>
      <w:proofErr w:type="spellEnd"/>
      <w:r w:rsidRPr="00692BEF">
        <w:rPr>
          <w:rFonts w:ascii="Times New Roman" w:hAnsi="Times New Roman" w:cs="Times New Roman"/>
          <w:sz w:val="24"/>
          <w:szCs w:val="24"/>
        </w:rPr>
        <w:t>, J.</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and J. </w:t>
      </w:r>
      <w:proofErr w:type="spellStart"/>
      <w:r>
        <w:rPr>
          <w:rFonts w:ascii="Times New Roman" w:hAnsi="Times New Roman" w:cs="Times New Roman"/>
          <w:sz w:val="24"/>
          <w:szCs w:val="24"/>
        </w:rPr>
        <w:t>Flousek</w:t>
      </w:r>
      <w:proofErr w:type="spellEnd"/>
      <w:r w:rsidRPr="00692BEF">
        <w:rPr>
          <w:rFonts w:ascii="Times New Roman" w:hAnsi="Times New Roman" w:cs="Times New Roman"/>
          <w:sz w:val="24"/>
          <w:szCs w:val="24"/>
        </w:rPr>
        <w:t>. 2012. The role of species’ ecological</w:t>
      </w:r>
      <w:r>
        <w:rPr>
          <w:rFonts w:ascii="Times New Roman" w:hAnsi="Times New Roman" w:cs="Times New Roman"/>
          <w:sz w:val="24"/>
          <w:szCs w:val="24"/>
        </w:rPr>
        <w:t xml:space="preserve"> </w:t>
      </w:r>
      <w:r w:rsidRPr="00692BEF">
        <w:rPr>
          <w:rFonts w:ascii="Times New Roman" w:hAnsi="Times New Roman" w:cs="Times New Roman"/>
          <w:sz w:val="24"/>
          <w:szCs w:val="24"/>
        </w:rPr>
        <w:t>traits in climatically driven altitudinal range shifts of central</w:t>
      </w:r>
      <w:r>
        <w:rPr>
          <w:rFonts w:ascii="Times New Roman" w:hAnsi="Times New Roman" w:cs="Times New Roman"/>
          <w:sz w:val="24"/>
          <w:szCs w:val="24"/>
        </w:rPr>
        <w:t xml:space="preserve"> European birds. Oikos 121:</w:t>
      </w:r>
      <w:r w:rsidRPr="00692BEF">
        <w:rPr>
          <w:rFonts w:ascii="Times New Roman" w:hAnsi="Times New Roman" w:cs="Times New Roman"/>
          <w:sz w:val="24"/>
          <w:szCs w:val="24"/>
        </w:rPr>
        <w:t>1053–1060.</w:t>
      </w:r>
    </w:p>
    <w:p w14:paraId="5767BE2E"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41F7C78C"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Reif</w:t>
      </w:r>
      <w:proofErr w:type="spellEnd"/>
      <w:r>
        <w:rPr>
          <w:rFonts w:ascii="Times New Roman" w:hAnsi="Times New Roman" w:cs="Times New Roman"/>
          <w:sz w:val="24"/>
          <w:szCs w:val="24"/>
        </w:rPr>
        <w:t xml:space="preserve">, J., D. </w:t>
      </w:r>
      <w:proofErr w:type="spellStart"/>
      <w:r>
        <w:rPr>
          <w:rFonts w:ascii="Times New Roman" w:hAnsi="Times New Roman" w:cs="Times New Roman"/>
          <w:sz w:val="24"/>
          <w:szCs w:val="24"/>
        </w:rPr>
        <w:t>Hořák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Kriští</w:t>
      </w:r>
      <w:r w:rsidRPr="00692BEF">
        <w:rPr>
          <w:rFonts w:ascii="Times New Roman" w:hAnsi="Times New Roman" w:cs="Times New Roman"/>
          <w:sz w:val="24"/>
          <w:szCs w:val="24"/>
        </w:rPr>
        <w:t>n</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 xml:space="preserve">L. </w:t>
      </w:r>
      <w:proofErr w:type="spellStart"/>
      <w:r>
        <w:rPr>
          <w:rFonts w:ascii="Times New Roman" w:hAnsi="Times New Roman" w:cs="Times New Roman"/>
          <w:sz w:val="24"/>
          <w:szCs w:val="24"/>
        </w:rPr>
        <w:t>Kopsov</w:t>
      </w:r>
      <w:proofErr w:type="spellEnd"/>
      <w:r>
        <w:rPr>
          <w:rFonts w:ascii="Times New Roman" w:hAnsi="Times New Roman" w:cs="Times New Roman"/>
          <w:sz w:val="24"/>
          <w:szCs w:val="24"/>
        </w:rPr>
        <w:t xml:space="preserve">, and V. </w:t>
      </w:r>
      <w:proofErr w:type="spellStart"/>
      <w:r>
        <w:rPr>
          <w:rFonts w:ascii="Times New Roman" w:hAnsi="Times New Roman" w:cs="Times New Roman"/>
          <w:sz w:val="24"/>
          <w:szCs w:val="24"/>
        </w:rPr>
        <w:t>Devictor</w:t>
      </w:r>
      <w:proofErr w:type="spellEnd"/>
      <w:r w:rsidRPr="00692BEF">
        <w:rPr>
          <w:rFonts w:ascii="Times New Roman" w:hAnsi="Times New Roman" w:cs="Times New Roman"/>
          <w:sz w:val="24"/>
          <w:szCs w:val="24"/>
        </w:rPr>
        <w:t>.</w:t>
      </w:r>
      <w:r>
        <w:rPr>
          <w:rFonts w:ascii="Times New Roman" w:hAnsi="Times New Roman" w:cs="Times New Roman"/>
          <w:sz w:val="24"/>
          <w:szCs w:val="24"/>
        </w:rPr>
        <w:t xml:space="preserve"> </w:t>
      </w:r>
      <w:r w:rsidRPr="00692BEF">
        <w:rPr>
          <w:rFonts w:ascii="Times New Roman" w:hAnsi="Times New Roman" w:cs="Times New Roman"/>
          <w:sz w:val="24"/>
          <w:szCs w:val="24"/>
        </w:rPr>
        <w:t>2015.</w:t>
      </w:r>
      <w:r>
        <w:rPr>
          <w:rFonts w:ascii="Times New Roman" w:hAnsi="Times New Roman" w:cs="Times New Roman"/>
          <w:sz w:val="24"/>
          <w:szCs w:val="24"/>
        </w:rPr>
        <w:t xml:space="preserve"> Linking habitat specialization </w:t>
      </w:r>
      <w:r w:rsidRPr="00692BEF">
        <w:rPr>
          <w:rFonts w:ascii="Times New Roman" w:hAnsi="Times New Roman" w:cs="Times New Roman"/>
          <w:sz w:val="24"/>
          <w:szCs w:val="24"/>
        </w:rPr>
        <w:t>with species’ traits in</w:t>
      </w:r>
      <w:r>
        <w:rPr>
          <w:rFonts w:ascii="Times New Roman" w:hAnsi="Times New Roman" w:cs="Times New Roman"/>
          <w:sz w:val="24"/>
          <w:szCs w:val="24"/>
        </w:rPr>
        <w:t xml:space="preserve"> European birds. Oikos 125:</w:t>
      </w:r>
      <w:r w:rsidRPr="00692BEF">
        <w:rPr>
          <w:rFonts w:ascii="Times New Roman" w:hAnsi="Times New Roman" w:cs="Times New Roman"/>
          <w:sz w:val="24"/>
          <w:szCs w:val="24"/>
        </w:rPr>
        <w:t>405–413.</w:t>
      </w:r>
    </w:p>
    <w:p w14:paraId="59AF21B8"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2EAD8435" w14:textId="77777777" w:rsidR="00A65058" w:rsidRPr="00692BEF" w:rsidRDefault="00A65058" w:rsidP="00A65058">
      <w:pPr>
        <w:spacing w:after="0" w:line="240" w:lineRule="auto"/>
        <w:rPr>
          <w:rFonts w:ascii="Times New Roman" w:hAnsi="Times New Roman" w:cs="Times New Roman"/>
          <w:sz w:val="24"/>
          <w:szCs w:val="24"/>
        </w:rPr>
      </w:pPr>
      <w:r w:rsidRPr="00692BEF">
        <w:rPr>
          <w:rFonts w:ascii="Times New Roman" w:hAnsi="Times New Roman" w:cs="Times New Roman"/>
          <w:sz w:val="24"/>
          <w:szCs w:val="24"/>
        </w:rPr>
        <w:t>Remsen Jr, J.V.</w:t>
      </w:r>
      <w:r>
        <w:rPr>
          <w:rFonts w:ascii="Times New Roman" w:hAnsi="Times New Roman" w:cs="Times New Roman"/>
          <w:sz w:val="24"/>
          <w:szCs w:val="24"/>
        </w:rPr>
        <w:t>,</w:t>
      </w:r>
      <w:r w:rsidRPr="00692BEF">
        <w:rPr>
          <w:rFonts w:ascii="Times New Roman" w:hAnsi="Times New Roman" w:cs="Times New Roman"/>
          <w:sz w:val="24"/>
          <w:szCs w:val="24"/>
        </w:rPr>
        <w:t xml:space="preserve"> and </w:t>
      </w:r>
      <w:r>
        <w:rPr>
          <w:rFonts w:ascii="Times New Roman" w:hAnsi="Times New Roman" w:cs="Times New Roman"/>
          <w:sz w:val="24"/>
          <w:szCs w:val="24"/>
        </w:rPr>
        <w:t xml:space="preserve">D.A. Good. </w:t>
      </w:r>
      <w:r w:rsidRPr="00692BEF">
        <w:rPr>
          <w:rFonts w:ascii="Times New Roman" w:hAnsi="Times New Roman" w:cs="Times New Roman"/>
          <w:sz w:val="24"/>
          <w:szCs w:val="24"/>
        </w:rPr>
        <w:t>1996. Misuse of data from mist-net captures to assess relative abundance in bird populations</w:t>
      </w:r>
      <w:r w:rsidRPr="00134EB7">
        <w:rPr>
          <w:rFonts w:ascii="Times New Roman" w:hAnsi="Times New Roman" w:cs="Times New Roman"/>
          <w:sz w:val="24"/>
          <w:szCs w:val="24"/>
        </w:rPr>
        <w:t xml:space="preserve">. </w:t>
      </w:r>
      <w:r w:rsidRPr="00134EB7">
        <w:rPr>
          <w:rFonts w:ascii="Times New Roman" w:hAnsi="Times New Roman" w:cs="Times New Roman"/>
          <w:iCs/>
          <w:sz w:val="24"/>
          <w:szCs w:val="24"/>
        </w:rPr>
        <w:t>Auk</w:t>
      </w:r>
      <w:r w:rsidRPr="00134EB7">
        <w:rPr>
          <w:rFonts w:ascii="Times New Roman" w:hAnsi="Times New Roman" w:cs="Times New Roman"/>
          <w:sz w:val="24"/>
          <w:szCs w:val="24"/>
        </w:rPr>
        <w:t xml:space="preserve"> </w:t>
      </w:r>
      <w:r w:rsidRPr="00134EB7">
        <w:rPr>
          <w:rFonts w:ascii="Times New Roman" w:hAnsi="Times New Roman" w:cs="Times New Roman"/>
          <w:iCs/>
          <w:sz w:val="24"/>
          <w:szCs w:val="24"/>
        </w:rPr>
        <w:t>113</w:t>
      </w:r>
      <w:r>
        <w:rPr>
          <w:rFonts w:ascii="Times New Roman" w:hAnsi="Times New Roman" w:cs="Times New Roman"/>
          <w:sz w:val="24"/>
          <w:szCs w:val="24"/>
        </w:rPr>
        <w:t>:</w:t>
      </w:r>
      <w:r w:rsidRPr="00692BEF">
        <w:rPr>
          <w:rFonts w:ascii="Times New Roman" w:hAnsi="Times New Roman" w:cs="Times New Roman"/>
          <w:sz w:val="24"/>
          <w:szCs w:val="24"/>
        </w:rPr>
        <w:t>381–398.</w:t>
      </w:r>
    </w:p>
    <w:p w14:paraId="51B5C277" w14:textId="77777777" w:rsidR="00A65058" w:rsidRPr="00692BEF" w:rsidRDefault="00A65058" w:rsidP="00A65058">
      <w:pPr>
        <w:spacing w:after="0" w:line="240" w:lineRule="auto"/>
        <w:rPr>
          <w:rFonts w:ascii="Times New Roman" w:hAnsi="Times New Roman" w:cs="Times New Roman"/>
          <w:sz w:val="24"/>
          <w:szCs w:val="24"/>
        </w:rPr>
      </w:pPr>
    </w:p>
    <w:p w14:paraId="44F22792"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Remsen, J.V. Jr., and T.A. Parker III</w:t>
      </w:r>
      <w:r w:rsidRPr="00692BEF">
        <w:rPr>
          <w:rFonts w:ascii="Times New Roman" w:hAnsi="Times New Roman" w:cs="Times New Roman"/>
          <w:sz w:val="24"/>
          <w:szCs w:val="24"/>
        </w:rPr>
        <w:t>. 1983. Contribution of river</w:t>
      </w:r>
      <w:r>
        <w:rPr>
          <w:rFonts w:ascii="Times New Roman" w:hAnsi="Times New Roman" w:cs="Times New Roman"/>
          <w:sz w:val="24"/>
          <w:szCs w:val="24"/>
        </w:rPr>
        <w:t>-</w:t>
      </w:r>
      <w:r w:rsidRPr="00692BEF">
        <w:rPr>
          <w:rFonts w:ascii="Times New Roman" w:hAnsi="Times New Roman" w:cs="Times New Roman"/>
          <w:sz w:val="24"/>
          <w:szCs w:val="24"/>
        </w:rPr>
        <w:t>created</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habitats to bird species richness in Amazonia. </w:t>
      </w:r>
      <w:proofErr w:type="spellStart"/>
      <w:r w:rsidRPr="00692BEF">
        <w:rPr>
          <w:rFonts w:ascii="Times New Roman" w:hAnsi="Times New Roman" w:cs="Times New Roman"/>
          <w:sz w:val="24"/>
          <w:szCs w:val="24"/>
        </w:rPr>
        <w:t>Biotropica</w:t>
      </w:r>
      <w:proofErr w:type="spellEnd"/>
      <w:r>
        <w:rPr>
          <w:rFonts w:ascii="Times New Roman" w:hAnsi="Times New Roman" w:cs="Times New Roman"/>
          <w:sz w:val="24"/>
          <w:szCs w:val="24"/>
        </w:rPr>
        <w:t xml:space="preserve"> </w:t>
      </w:r>
      <w:r w:rsidRPr="00692BEF">
        <w:rPr>
          <w:rFonts w:ascii="Times New Roman" w:hAnsi="Times New Roman" w:cs="Times New Roman"/>
          <w:sz w:val="24"/>
          <w:szCs w:val="24"/>
        </w:rPr>
        <w:t>15:223–231.</w:t>
      </w:r>
    </w:p>
    <w:p w14:paraId="18E4EBCD" w14:textId="77777777" w:rsidR="00A65058" w:rsidRPr="00DE341E" w:rsidRDefault="00A65058" w:rsidP="00A65058">
      <w:pPr>
        <w:spacing w:after="0" w:line="240" w:lineRule="auto"/>
        <w:rPr>
          <w:rFonts w:ascii="Times New Roman" w:hAnsi="Times New Roman" w:cs="Times New Roman"/>
        </w:rPr>
      </w:pPr>
    </w:p>
    <w:p w14:paraId="2136D032" w14:textId="77777777" w:rsidR="001F7BC7" w:rsidRPr="00DE341E" w:rsidRDefault="00DE341E" w:rsidP="001F7BC7">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lastRenderedPageBreak/>
        <w:t>Renjifo</w:t>
      </w:r>
      <w:proofErr w:type="spellEnd"/>
      <w:r w:rsidR="001F7BC7" w:rsidRPr="00DE341E">
        <w:rPr>
          <w:rFonts w:ascii="Times New Roman" w:hAnsi="Times New Roman" w:cs="Times New Roman"/>
        </w:rPr>
        <w:t>, L. 2001. Effe</w:t>
      </w:r>
      <w:r>
        <w:rPr>
          <w:rFonts w:ascii="Times New Roman" w:hAnsi="Times New Roman" w:cs="Times New Roman"/>
        </w:rPr>
        <w:t xml:space="preserve">ct of natural and anthropogenic </w:t>
      </w:r>
      <w:r w:rsidR="001F7BC7" w:rsidRPr="00DE341E">
        <w:rPr>
          <w:rFonts w:ascii="Times New Roman" w:hAnsi="Times New Roman" w:cs="Times New Roman"/>
        </w:rPr>
        <w:t>landsca</w:t>
      </w:r>
      <w:r>
        <w:rPr>
          <w:rFonts w:ascii="Times New Roman" w:hAnsi="Times New Roman" w:cs="Times New Roman"/>
        </w:rPr>
        <w:t xml:space="preserve">pe matrices on the abundance of </w:t>
      </w:r>
      <w:proofErr w:type="spellStart"/>
      <w:r w:rsidR="001F7BC7" w:rsidRPr="00DE341E">
        <w:rPr>
          <w:rFonts w:ascii="Times New Roman" w:hAnsi="Times New Roman" w:cs="Times New Roman"/>
        </w:rPr>
        <w:t>Subandean</w:t>
      </w:r>
      <w:proofErr w:type="spellEnd"/>
      <w:r w:rsidR="001F7BC7" w:rsidRPr="00DE341E">
        <w:rPr>
          <w:rFonts w:ascii="Times New Roman" w:hAnsi="Times New Roman" w:cs="Times New Roman"/>
        </w:rPr>
        <w:t xml:space="preserve"> bird s</w:t>
      </w:r>
      <w:r>
        <w:rPr>
          <w:rFonts w:ascii="Times New Roman" w:hAnsi="Times New Roman" w:cs="Times New Roman"/>
        </w:rPr>
        <w:t xml:space="preserve">pecies. Ecological Applications </w:t>
      </w:r>
      <w:r w:rsidR="001F7BC7" w:rsidRPr="00DE341E">
        <w:rPr>
          <w:rFonts w:ascii="Times New Roman" w:hAnsi="Times New Roman" w:cs="Times New Roman"/>
        </w:rPr>
        <w:t xml:space="preserve">11: 14–31. </w:t>
      </w:r>
    </w:p>
    <w:p w14:paraId="4EDDD4E5" w14:textId="77777777" w:rsidR="001F7BC7" w:rsidRPr="00DE341E" w:rsidRDefault="001F7BC7" w:rsidP="001F7BC7">
      <w:pPr>
        <w:autoSpaceDE w:val="0"/>
        <w:autoSpaceDN w:val="0"/>
        <w:adjustRightInd w:val="0"/>
        <w:spacing w:after="0" w:line="240" w:lineRule="auto"/>
        <w:rPr>
          <w:rFonts w:ascii="Times New Roman" w:hAnsi="Times New Roman" w:cs="Times New Roman"/>
        </w:rPr>
      </w:pPr>
    </w:p>
    <w:p w14:paraId="2F3D4104" w14:textId="77777777" w:rsidR="00A65058" w:rsidRPr="00692BEF" w:rsidRDefault="00A65058" w:rsidP="001F7B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Ridgely, R.</w:t>
      </w:r>
      <w:r w:rsidRPr="00692BEF">
        <w:rPr>
          <w:rFonts w:ascii="Times New Roman" w:hAnsi="Times New Roman" w:cs="Times New Roman"/>
          <w:sz w:val="24"/>
          <w:szCs w:val="24"/>
        </w:rPr>
        <w:t xml:space="preserve">S., </w:t>
      </w:r>
      <w:r>
        <w:rPr>
          <w:rFonts w:ascii="Times New Roman" w:hAnsi="Times New Roman" w:cs="Times New Roman"/>
          <w:sz w:val="24"/>
          <w:szCs w:val="24"/>
        </w:rPr>
        <w:t>and P.</w:t>
      </w:r>
      <w:r w:rsidRPr="00692BEF">
        <w:rPr>
          <w:rFonts w:ascii="Times New Roman" w:hAnsi="Times New Roman" w:cs="Times New Roman"/>
          <w:sz w:val="24"/>
          <w:szCs w:val="24"/>
        </w:rPr>
        <w:t xml:space="preserve">J. </w:t>
      </w:r>
      <w:r>
        <w:rPr>
          <w:rFonts w:ascii="Times New Roman" w:hAnsi="Times New Roman" w:cs="Times New Roman"/>
          <w:sz w:val="24"/>
          <w:szCs w:val="24"/>
        </w:rPr>
        <w:t>Greenfield</w:t>
      </w:r>
      <w:r w:rsidRPr="00692BEF">
        <w:rPr>
          <w:rFonts w:ascii="Times New Roman" w:hAnsi="Times New Roman" w:cs="Times New Roman"/>
          <w:sz w:val="24"/>
          <w:szCs w:val="24"/>
        </w:rPr>
        <w:t>. 2001. The</w:t>
      </w:r>
      <w:r>
        <w:rPr>
          <w:rFonts w:ascii="Times New Roman" w:hAnsi="Times New Roman" w:cs="Times New Roman"/>
          <w:sz w:val="24"/>
          <w:szCs w:val="24"/>
        </w:rPr>
        <w:t xml:space="preserve"> </w:t>
      </w:r>
      <w:r w:rsidRPr="00692BEF">
        <w:rPr>
          <w:rFonts w:ascii="Times New Roman" w:hAnsi="Times New Roman" w:cs="Times New Roman"/>
          <w:sz w:val="24"/>
          <w:szCs w:val="24"/>
        </w:rPr>
        <w:t>birds of Ecuador: field guide. Cornell University</w:t>
      </w:r>
    </w:p>
    <w:p w14:paraId="5BF3F88A"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Press, Ithaca, NY.</w:t>
      </w:r>
    </w:p>
    <w:p w14:paraId="3992A7EA" w14:textId="77777777" w:rsidR="00A65058" w:rsidRPr="00D17A6C" w:rsidRDefault="00A65058" w:rsidP="00A65058">
      <w:pPr>
        <w:autoSpaceDE w:val="0"/>
        <w:autoSpaceDN w:val="0"/>
        <w:adjustRightInd w:val="0"/>
        <w:spacing w:after="0" w:line="240" w:lineRule="auto"/>
        <w:rPr>
          <w:rFonts w:ascii="Times New Roman" w:hAnsi="Times New Roman" w:cs="Times New Roman"/>
          <w:sz w:val="24"/>
          <w:szCs w:val="24"/>
        </w:rPr>
      </w:pPr>
    </w:p>
    <w:p w14:paraId="4A40976C" w14:textId="77777777" w:rsidR="00D17A6C" w:rsidRPr="00D17A6C" w:rsidRDefault="00D17A6C" w:rsidP="00D17A6C">
      <w:pPr>
        <w:autoSpaceDE w:val="0"/>
        <w:autoSpaceDN w:val="0"/>
        <w:adjustRightInd w:val="0"/>
        <w:spacing w:after="0" w:line="240" w:lineRule="auto"/>
        <w:rPr>
          <w:rFonts w:ascii="Times New Roman" w:hAnsi="Times New Roman" w:cs="Times New Roman"/>
          <w:sz w:val="24"/>
          <w:szCs w:val="24"/>
        </w:rPr>
      </w:pPr>
      <w:r w:rsidRPr="00D17A6C">
        <w:rPr>
          <w:rFonts w:ascii="Times New Roman" w:hAnsi="Times New Roman" w:cs="Times New Roman"/>
          <w:sz w:val="24"/>
          <w:szCs w:val="24"/>
        </w:rPr>
        <w:t>Robinson</w:t>
      </w:r>
      <w:r>
        <w:rPr>
          <w:rFonts w:ascii="Times New Roman" w:hAnsi="Times New Roman" w:cs="Times New Roman"/>
          <w:sz w:val="24"/>
          <w:szCs w:val="24"/>
        </w:rPr>
        <w:t>,</w:t>
      </w:r>
      <w:r w:rsidRPr="00D17A6C">
        <w:rPr>
          <w:rFonts w:ascii="Times New Roman" w:hAnsi="Times New Roman" w:cs="Times New Roman"/>
          <w:sz w:val="24"/>
          <w:szCs w:val="24"/>
        </w:rPr>
        <w:t xml:space="preserve"> R</w:t>
      </w:r>
      <w:r>
        <w:rPr>
          <w:rFonts w:ascii="Times New Roman" w:hAnsi="Times New Roman" w:cs="Times New Roman"/>
          <w:sz w:val="24"/>
          <w:szCs w:val="24"/>
        </w:rPr>
        <w:t>.</w:t>
      </w:r>
      <w:r w:rsidRPr="00D17A6C">
        <w:rPr>
          <w:rFonts w:ascii="Times New Roman" w:hAnsi="Times New Roman" w:cs="Times New Roman"/>
          <w:sz w:val="24"/>
          <w:szCs w:val="24"/>
        </w:rPr>
        <w:t>A</w:t>
      </w:r>
      <w:r>
        <w:rPr>
          <w:rFonts w:ascii="Times New Roman" w:hAnsi="Times New Roman" w:cs="Times New Roman"/>
          <w:sz w:val="24"/>
          <w:szCs w:val="24"/>
        </w:rPr>
        <w:t>.</w:t>
      </w:r>
      <w:r w:rsidRPr="00D17A6C">
        <w:rPr>
          <w:rFonts w:ascii="Times New Roman" w:hAnsi="Times New Roman" w:cs="Times New Roman"/>
          <w:sz w:val="24"/>
          <w:szCs w:val="24"/>
        </w:rPr>
        <w:t xml:space="preserve">, </w:t>
      </w:r>
      <w:r>
        <w:rPr>
          <w:rFonts w:ascii="Times New Roman" w:hAnsi="Times New Roman" w:cs="Times New Roman"/>
          <w:sz w:val="24"/>
          <w:szCs w:val="24"/>
        </w:rPr>
        <w:t xml:space="preserve">B. Lawson, M.P. Toms, K.M. Peck, J.K. </w:t>
      </w:r>
      <w:r w:rsidRPr="00D17A6C">
        <w:rPr>
          <w:rFonts w:ascii="Times New Roman" w:hAnsi="Times New Roman" w:cs="Times New Roman"/>
          <w:sz w:val="24"/>
          <w:szCs w:val="24"/>
        </w:rPr>
        <w:t xml:space="preserve">Kirkwood </w:t>
      </w:r>
      <w:r>
        <w:rPr>
          <w:rFonts w:ascii="Times New Roman" w:hAnsi="Times New Roman" w:cs="Times New Roman"/>
          <w:sz w:val="24"/>
          <w:szCs w:val="24"/>
        </w:rPr>
        <w:t>et al. 2010.</w:t>
      </w:r>
      <w:r w:rsidRPr="00D17A6C">
        <w:rPr>
          <w:rFonts w:ascii="Times New Roman" w:hAnsi="Times New Roman" w:cs="Times New Roman"/>
          <w:sz w:val="24"/>
          <w:szCs w:val="24"/>
        </w:rPr>
        <w:t xml:space="preserve"> Emerging </w:t>
      </w:r>
      <w:r>
        <w:rPr>
          <w:rFonts w:ascii="Times New Roman" w:hAnsi="Times New Roman" w:cs="Times New Roman"/>
          <w:sz w:val="24"/>
          <w:szCs w:val="24"/>
        </w:rPr>
        <w:t>i</w:t>
      </w:r>
      <w:r w:rsidRPr="00D17A6C">
        <w:rPr>
          <w:rFonts w:ascii="Times New Roman" w:hAnsi="Times New Roman" w:cs="Times New Roman"/>
          <w:sz w:val="24"/>
          <w:szCs w:val="24"/>
        </w:rPr>
        <w:t xml:space="preserve">nfectious </w:t>
      </w:r>
      <w:r>
        <w:rPr>
          <w:rFonts w:ascii="Times New Roman" w:hAnsi="Times New Roman" w:cs="Times New Roman"/>
          <w:sz w:val="24"/>
          <w:szCs w:val="24"/>
        </w:rPr>
        <w:t>d</w:t>
      </w:r>
      <w:r w:rsidRPr="00D17A6C">
        <w:rPr>
          <w:rFonts w:ascii="Times New Roman" w:hAnsi="Times New Roman" w:cs="Times New Roman"/>
          <w:sz w:val="24"/>
          <w:szCs w:val="24"/>
        </w:rPr>
        <w:t xml:space="preserve">isease </w:t>
      </w:r>
      <w:r>
        <w:rPr>
          <w:rFonts w:ascii="Times New Roman" w:hAnsi="Times New Roman" w:cs="Times New Roman"/>
          <w:sz w:val="24"/>
          <w:szCs w:val="24"/>
        </w:rPr>
        <w:t>l</w:t>
      </w:r>
      <w:r w:rsidRPr="00D17A6C">
        <w:rPr>
          <w:rFonts w:ascii="Times New Roman" w:hAnsi="Times New Roman" w:cs="Times New Roman"/>
          <w:sz w:val="24"/>
          <w:szCs w:val="24"/>
        </w:rPr>
        <w:t xml:space="preserve">eads to </w:t>
      </w:r>
      <w:r>
        <w:rPr>
          <w:rFonts w:ascii="Times New Roman" w:hAnsi="Times New Roman" w:cs="Times New Roman"/>
          <w:sz w:val="24"/>
          <w:szCs w:val="24"/>
        </w:rPr>
        <w:t>r</w:t>
      </w:r>
      <w:r w:rsidRPr="00D17A6C">
        <w:rPr>
          <w:rFonts w:ascii="Times New Roman" w:hAnsi="Times New Roman" w:cs="Times New Roman"/>
          <w:sz w:val="24"/>
          <w:szCs w:val="24"/>
        </w:rPr>
        <w:t xml:space="preserve">apid </w:t>
      </w:r>
      <w:r>
        <w:rPr>
          <w:rFonts w:ascii="Times New Roman" w:hAnsi="Times New Roman" w:cs="Times New Roman"/>
          <w:sz w:val="24"/>
          <w:szCs w:val="24"/>
        </w:rPr>
        <w:t>p</w:t>
      </w:r>
      <w:r w:rsidRPr="00D17A6C">
        <w:rPr>
          <w:rFonts w:ascii="Times New Roman" w:hAnsi="Times New Roman" w:cs="Times New Roman"/>
          <w:sz w:val="24"/>
          <w:szCs w:val="24"/>
        </w:rPr>
        <w:t xml:space="preserve">opulation </w:t>
      </w:r>
      <w:r>
        <w:rPr>
          <w:rFonts w:ascii="Times New Roman" w:hAnsi="Times New Roman" w:cs="Times New Roman"/>
          <w:sz w:val="24"/>
          <w:szCs w:val="24"/>
        </w:rPr>
        <w:t>d</w:t>
      </w:r>
      <w:r w:rsidRPr="00D17A6C">
        <w:rPr>
          <w:rFonts w:ascii="Times New Roman" w:hAnsi="Times New Roman" w:cs="Times New Roman"/>
          <w:sz w:val="24"/>
          <w:szCs w:val="24"/>
        </w:rPr>
        <w:t xml:space="preserve">eclines of </w:t>
      </w:r>
      <w:r>
        <w:rPr>
          <w:rFonts w:ascii="Times New Roman" w:hAnsi="Times New Roman" w:cs="Times New Roman"/>
          <w:sz w:val="24"/>
          <w:szCs w:val="24"/>
        </w:rPr>
        <w:t xml:space="preserve">common </w:t>
      </w:r>
      <w:r w:rsidRPr="00D17A6C">
        <w:rPr>
          <w:rFonts w:ascii="Times New Roman" w:hAnsi="Times New Roman" w:cs="Times New Roman"/>
          <w:sz w:val="24"/>
          <w:szCs w:val="24"/>
        </w:rPr>
        <w:t xml:space="preserve">British </w:t>
      </w:r>
      <w:r>
        <w:rPr>
          <w:rFonts w:ascii="Times New Roman" w:hAnsi="Times New Roman" w:cs="Times New Roman"/>
          <w:sz w:val="24"/>
          <w:szCs w:val="24"/>
        </w:rPr>
        <w:t>b</w:t>
      </w:r>
      <w:r w:rsidRPr="00D17A6C">
        <w:rPr>
          <w:rFonts w:ascii="Times New Roman" w:hAnsi="Times New Roman" w:cs="Times New Roman"/>
          <w:sz w:val="24"/>
          <w:szCs w:val="24"/>
        </w:rPr>
        <w:t xml:space="preserve">irds. </w:t>
      </w:r>
      <w:proofErr w:type="spellStart"/>
      <w:r w:rsidRPr="00D17A6C">
        <w:rPr>
          <w:rFonts w:ascii="Times New Roman" w:hAnsi="Times New Roman" w:cs="Times New Roman"/>
          <w:sz w:val="24"/>
          <w:szCs w:val="24"/>
        </w:rPr>
        <w:t>PLoS</w:t>
      </w:r>
      <w:proofErr w:type="spellEnd"/>
      <w:r w:rsidRPr="00D17A6C">
        <w:rPr>
          <w:rFonts w:ascii="Times New Roman" w:hAnsi="Times New Roman" w:cs="Times New Roman"/>
          <w:sz w:val="24"/>
          <w:szCs w:val="24"/>
        </w:rPr>
        <w:t xml:space="preserve"> ONE 5(8): e12215. doi:10.1371/journal.pone.0012215</w:t>
      </w:r>
      <w:r>
        <w:rPr>
          <w:rFonts w:ascii="Times New Roman" w:hAnsi="Times New Roman" w:cs="Times New Roman"/>
          <w:sz w:val="24"/>
          <w:szCs w:val="24"/>
        </w:rPr>
        <w:t>.</w:t>
      </w:r>
    </w:p>
    <w:p w14:paraId="2AFDD4CA" w14:textId="77777777" w:rsidR="00D17A6C" w:rsidRPr="00D17A6C" w:rsidRDefault="00D17A6C" w:rsidP="00D17A6C">
      <w:pPr>
        <w:autoSpaceDE w:val="0"/>
        <w:autoSpaceDN w:val="0"/>
        <w:adjustRightInd w:val="0"/>
        <w:spacing w:after="0" w:line="240" w:lineRule="auto"/>
        <w:rPr>
          <w:rFonts w:ascii="Times New Roman" w:hAnsi="Times New Roman" w:cs="Times New Roman"/>
          <w:sz w:val="24"/>
          <w:szCs w:val="24"/>
        </w:rPr>
      </w:pPr>
    </w:p>
    <w:p w14:paraId="66D918F4" w14:textId="77777777" w:rsidR="00A65058" w:rsidRDefault="00A65058" w:rsidP="00D17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Root, T.L., J.T. Price, K.R. Hall, S.</w:t>
      </w:r>
      <w:r w:rsidRPr="00692BEF">
        <w:rPr>
          <w:rFonts w:ascii="Times New Roman" w:hAnsi="Times New Roman" w:cs="Times New Roman"/>
          <w:sz w:val="24"/>
          <w:szCs w:val="24"/>
        </w:rPr>
        <w:t>H. S</w:t>
      </w:r>
      <w:r>
        <w:rPr>
          <w:rFonts w:ascii="Times New Roman" w:hAnsi="Times New Roman" w:cs="Times New Roman"/>
          <w:sz w:val="24"/>
          <w:szCs w:val="24"/>
        </w:rPr>
        <w:t>chneider, C. Rosenzweig, and J.</w:t>
      </w:r>
      <w:r w:rsidRPr="00692BEF">
        <w:rPr>
          <w:rFonts w:ascii="Times New Roman" w:hAnsi="Times New Roman" w:cs="Times New Roman"/>
          <w:sz w:val="24"/>
          <w:szCs w:val="24"/>
        </w:rPr>
        <w:t>A. Pounds. 2003. Fingerprints of global warming on animals and plants. Nature 421:57–60.</w:t>
      </w:r>
    </w:p>
    <w:p w14:paraId="319F4519" w14:textId="77777777" w:rsidR="00B23E1F" w:rsidRPr="00B23E1F" w:rsidRDefault="00B23E1F" w:rsidP="00D17A6C">
      <w:pPr>
        <w:autoSpaceDE w:val="0"/>
        <w:autoSpaceDN w:val="0"/>
        <w:adjustRightInd w:val="0"/>
        <w:spacing w:after="0" w:line="240" w:lineRule="auto"/>
        <w:rPr>
          <w:rFonts w:ascii="Times New Roman" w:hAnsi="Times New Roman" w:cs="Times New Roman"/>
          <w:sz w:val="24"/>
          <w:szCs w:val="24"/>
        </w:rPr>
      </w:pPr>
    </w:p>
    <w:p w14:paraId="462A9E9B" w14:textId="77777777" w:rsidR="00B23E1F" w:rsidRPr="00B23E1F" w:rsidRDefault="00B23E1F" w:rsidP="00B23E1F">
      <w:pPr>
        <w:autoSpaceDE w:val="0"/>
        <w:autoSpaceDN w:val="0"/>
        <w:adjustRightInd w:val="0"/>
        <w:spacing w:after="0" w:line="240" w:lineRule="auto"/>
        <w:rPr>
          <w:rFonts w:ascii="Times New Roman" w:hAnsi="Times New Roman" w:cs="Times New Roman"/>
          <w:sz w:val="24"/>
          <w:szCs w:val="24"/>
        </w:rPr>
      </w:pPr>
      <w:r w:rsidRPr="00B23E1F">
        <w:rPr>
          <w:rFonts w:ascii="Times New Roman" w:hAnsi="Times New Roman" w:cs="Times New Roman"/>
          <w:sz w:val="24"/>
          <w:szCs w:val="24"/>
        </w:rPr>
        <w:t>R</w:t>
      </w:r>
      <w:r>
        <w:rPr>
          <w:rFonts w:ascii="Times New Roman" w:hAnsi="Times New Roman" w:cs="Times New Roman"/>
          <w:sz w:val="24"/>
          <w:szCs w:val="24"/>
        </w:rPr>
        <w:t>uiz</w:t>
      </w:r>
      <w:r w:rsidRPr="00B23E1F">
        <w:rPr>
          <w:rFonts w:ascii="Times New Roman" w:hAnsi="Times New Roman" w:cs="Times New Roman"/>
          <w:sz w:val="24"/>
          <w:szCs w:val="24"/>
        </w:rPr>
        <w:t>-G</w:t>
      </w:r>
      <w:r>
        <w:rPr>
          <w:rFonts w:ascii="Times New Roman" w:hAnsi="Times New Roman" w:cs="Times New Roman"/>
          <w:sz w:val="24"/>
          <w:szCs w:val="24"/>
        </w:rPr>
        <w:t>uti</w:t>
      </w:r>
      <w:r>
        <w:rPr>
          <w:rFonts w:ascii="Calibri" w:hAnsi="Calibri" w:cs="Calibri"/>
          <w:sz w:val="24"/>
          <w:szCs w:val="24"/>
        </w:rPr>
        <w:t>é</w:t>
      </w:r>
      <w:r>
        <w:rPr>
          <w:rFonts w:ascii="Times New Roman" w:hAnsi="Times New Roman" w:cs="Times New Roman"/>
          <w:sz w:val="24"/>
          <w:szCs w:val="24"/>
        </w:rPr>
        <w:t>rrez</w:t>
      </w:r>
      <w:r w:rsidRPr="00B23E1F">
        <w:rPr>
          <w:rFonts w:ascii="Times New Roman" w:hAnsi="Times New Roman" w:cs="Times New Roman"/>
          <w:sz w:val="24"/>
          <w:szCs w:val="24"/>
        </w:rPr>
        <w:t>, V., P. F. D</w:t>
      </w:r>
      <w:r>
        <w:rPr>
          <w:rFonts w:ascii="Times New Roman" w:hAnsi="Times New Roman" w:cs="Times New Roman"/>
          <w:sz w:val="24"/>
          <w:szCs w:val="24"/>
        </w:rPr>
        <w:t>oherty</w:t>
      </w:r>
      <w:r w:rsidRPr="00B23E1F">
        <w:rPr>
          <w:rFonts w:ascii="Times New Roman" w:hAnsi="Times New Roman" w:cs="Times New Roman"/>
          <w:sz w:val="24"/>
          <w:szCs w:val="24"/>
        </w:rPr>
        <w:t xml:space="preserve">, Jr., E. </w:t>
      </w:r>
      <w:r>
        <w:rPr>
          <w:rFonts w:ascii="Times New Roman" w:hAnsi="Times New Roman" w:cs="Times New Roman"/>
          <w:sz w:val="24"/>
          <w:szCs w:val="24"/>
        </w:rPr>
        <w:t xml:space="preserve">Santana, </w:t>
      </w:r>
      <w:r w:rsidRPr="00B23E1F">
        <w:rPr>
          <w:rFonts w:ascii="Times New Roman" w:hAnsi="Times New Roman" w:cs="Times New Roman"/>
          <w:sz w:val="24"/>
          <w:szCs w:val="24"/>
        </w:rPr>
        <w:t>S. C. M</w:t>
      </w:r>
      <w:r>
        <w:rPr>
          <w:rFonts w:ascii="Times New Roman" w:hAnsi="Times New Roman" w:cs="Times New Roman"/>
          <w:sz w:val="24"/>
          <w:szCs w:val="24"/>
        </w:rPr>
        <w:t>artínez</w:t>
      </w:r>
      <w:r w:rsidRPr="00B23E1F">
        <w:rPr>
          <w:rFonts w:ascii="Times New Roman" w:hAnsi="Times New Roman" w:cs="Times New Roman"/>
          <w:sz w:val="24"/>
          <w:szCs w:val="24"/>
        </w:rPr>
        <w:t xml:space="preserve">, J. </w:t>
      </w:r>
      <w:proofErr w:type="spellStart"/>
      <w:r w:rsidRPr="00B23E1F">
        <w:rPr>
          <w:rFonts w:ascii="Times New Roman" w:hAnsi="Times New Roman" w:cs="Times New Roman"/>
          <w:sz w:val="24"/>
          <w:szCs w:val="24"/>
        </w:rPr>
        <w:t>S</w:t>
      </w:r>
      <w:r>
        <w:rPr>
          <w:rFonts w:ascii="Times New Roman" w:hAnsi="Times New Roman" w:cs="Times New Roman"/>
          <w:sz w:val="24"/>
          <w:szCs w:val="24"/>
        </w:rPr>
        <w:t>chondube</w:t>
      </w:r>
      <w:proofErr w:type="spellEnd"/>
      <w:r w:rsidRPr="00B23E1F">
        <w:rPr>
          <w:rFonts w:ascii="Times New Roman" w:hAnsi="Times New Roman" w:cs="Times New Roman"/>
          <w:sz w:val="24"/>
          <w:szCs w:val="24"/>
        </w:rPr>
        <w:t>, H. V</w:t>
      </w:r>
      <w:r>
        <w:rPr>
          <w:rFonts w:ascii="Times New Roman" w:hAnsi="Times New Roman" w:cs="Times New Roman"/>
          <w:sz w:val="24"/>
          <w:szCs w:val="24"/>
        </w:rPr>
        <w:t xml:space="preserve">. </w:t>
      </w:r>
      <w:proofErr w:type="spellStart"/>
      <w:r w:rsidRPr="00B23E1F">
        <w:rPr>
          <w:rFonts w:ascii="Times New Roman" w:hAnsi="Times New Roman" w:cs="Times New Roman"/>
          <w:sz w:val="24"/>
          <w:szCs w:val="24"/>
        </w:rPr>
        <w:t>M</w:t>
      </w:r>
      <w:r>
        <w:rPr>
          <w:rFonts w:ascii="Times New Roman" w:hAnsi="Times New Roman" w:cs="Times New Roman"/>
          <w:sz w:val="24"/>
          <w:szCs w:val="24"/>
        </w:rPr>
        <w:t>unguía</w:t>
      </w:r>
      <w:proofErr w:type="spellEnd"/>
      <w:r w:rsidRPr="00B23E1F">
        <w:rPr>
          <w:rFonts w:ascii="Times New Roman" w:hAnsi="Times New Roman" w:cs="Times New Roman"/>
          <w:sz w:val="24"/>
          <w:szCs w:val="24"/>
        </w:rPr>
        <w:t xml:space="preserve">, </w:t>
      </w:r>
      <w:r>
        <w:rPr>
          <w:rFonts w:ascii="Times New Roman" w:hAnsi="Times New Roman" w:cs="Times New Roman"/>
          <w:sz w:val="24"/>
          <w:szCs w:val="24"/>
        </w:rPr>
        <w:t>and</w:t>
      </w:r>
      <w:r w:rsidRPr="00B23E1F">
        <w:rPr>
          <w:rFonts w:ascii="Times New Roman" w:hAnsi="Times New Roman" w:cs="Times New Roman"/>
          <w:sz w:val="24"/>
          <w:szCs w:val="24"/>
        </w:rPr>
        <w:t xml:space="preserve"> </w:t>
      </w:r>
      <w:r>
        <w:rPr>
          <w:rFonts w:ascii="Times New Roman" w:hAnsi="Times New Roman" w:cs="Times New Roman"/>
          <w:sz w:val="24"/>
          <w:szCs w:val="24"/>
        </w:rPr>
        <w:t xml:space="preserve">E. </w:t>
      </w:r>
      <w:proofErr w:type="spellStart"/>
      <w:r>
        <w:rPr>
          <w:rFonts w:ascii="Times New Roman" w:hAnsi="Times New Roman" w:cs="Times New Roman"/>
          <w:sz w:val="24"/>
          <w:szCs w:val="24"/>
        </w:rPr>
        <w:t>Iñigo</w:t>
      </w:r>
      <w:proofErr w:type="spellEnd"/>
      <w:r>
        <w:rPr>
          <w:rFonts w:ascii="Times New Roman" w:hAnsi="Times New Roman" w:cs="Times New Roman"/>
          <w:sz w:val="24"/>
          <w:szCs w:val="24"/>
        </w:rPr>
        <w:t xml:space="preserve">-Elias. 2012. Survival of </w:t>
      </w:r>
      <w:r w:rsidRPr="00B23E1F">
        <w:rPr>
          <w:rFonts w:ascii="Times New Roman" w:hAnsi="Times New Roman" w:cs="Times New Roman"/>
          <w:sz w:val="24"/>
          <w:szCs w:val="24"/>
        </w:rPr>
        <w:t>resident Neotro</w:t>
      </w:r>
      <w:r>
        <w:rPr>
          <w:rFonts w:ascii="Times New Roman" w:hAnsi="Times New Roman" w:cs="Times New Roman"/>
          <w:sz w:val="24"/>
          <w:szCs w:val="24"/>
        </w:rPr>
        <w:t xml:space="preserve">pical birds: considerations for </w:t>
      </w:r>
      <w:r w:rsidRPr="00B23E1F">
        <w:rPr>
          <w:rFonts w:ascii="Times New Roman" w:hAnsi="Times New Roman" w:cs="Times New Roman"/>
          <w:sz w:val="24"/>
          <w:szCs w:val="24"/>
        </w:rPr>
        <w:t>sampling and analysis b</w:t>
      </w:r>
      <w:r>
        <w:rPr>
          <w:rFonts w:ascii="Times New Roman" w:hAnsi="Times New Roman" w:cs="Times New Roman"/>
          <w:sz w:val="24"/>
          <w:szCs w:val="24"/>
        </w:rPr>
        <w:t xml:space="preserve">ased on 20 years of </w:t>
      </w:r>
      <w:proofErr w:type="spellStart"/>
      <w:r>
        <w:rPr>
          <w:rFonts w:ascii="Times New Roman" w:hAnsi="Times New Roman" w:cs="Times New Roman"/>
          <w:sz w:val="24"/>
          <w:szCs w:val="24"/>
        </w:rPr>
        <w:t>birdbanding</w:t>
      </w:r>
      <w:proofErr w:type="spellEnd"/>
      <w:r>
        <w:rPr>
          <w:rFonts w:ascii="Times New Roman" w:hAnsi="Times New Roman" w:cs="Times New Roman"/>
          <w:sz w:val="24"/>
          <w:szCs w:val="24"/>
        </w:rPr>
        <w:t xml:space="preserve"> </w:t>
      </w:r>
      <w:r w:rsidRPr="00B23E1F">
        <w:rPr>
          <w:rFonts w:ascii="Times New Roman" w:hAnsi="Times New Roman" w:cs="Times New Roman"/>
          <w:sz w:val="24"/>
          <w:szCs w:val="24"/>
        </w:rPr>
        <w:t>efforts in Mexico. Auk 129: 500–509.</w:t>
      </w:r>
    </w:p>
    <w:p w14:paraId="6C1387EF" w14:textId="77777777" w:rsidR="00A65058" w:rsidRPr="00B23E1F" w:rsidRDefault="00A65058" w:rsidP="00A65058">
      <w:pPr>
        <w:spacing w:after="0" w:line="240" w:lineRule="auto"/>
        <w:rPr>
          <w:rFonts w:ascii="Times New Roman" w:hAnsi="Times New Roman" w:cs="Times New Roman"/>
          <w:sz w:val="24"/>
          <w:szCs w:val="24"/>
        </w:rPr>
      </w:pPr>
    </w:p>
    <w:p w14:paraId="4452BDAE" w14:textId="77777777" w:rsidR="00A65058" w:rsidRPr="00F80AA4" w:rsidRDefault="00A65058" w:rsidP="00A65058">
      <w:pPr>
        <w:spacing w:after="0" w:line="240" w:lineRule="auto"/>
        <w:rPr>
          <w:rFonts w:ascii="Times New Roman" w:eastAsia="Times New Roman" w:hAnsi="Times New Roman" w:cs="Times New Roman"/>
          <w:sz w:val="24"/>
          <w:szCs w:val="24"/>
          <w:lang w:val="de-DE"/>
          <w:rPrChange w:id="131" w:author="Microsoft Office User" w:date="2021-02-07T08:20:00Z">
            <w:rPr>
              <w:rFonts w:ascii="Times New Roman" w:eastAsia="Times New Roman" w:hAnsi="Times New Roman" w:cs="Times New Roman"/>
              <w:sz w:val="24"/>
              <w:szCs w:val="24"/>
            </w:rPr>
          </w:rPrChange>
        </w:rPr>
      </w:pPr>
      <w:proofErr w:type="spellStart"/>
      <w:r w:rsidRPr="00DA1022">
        <w:rPr>
          <w:rFonts w:ascii="Times New Roman" w:eastAsia="Times New Roman" w:hAnsi="Times New Roman" w:cs="Times New Roman"/>
          <w:sz w:val="24"/>
          <w:szCs w:val="24"/>
        </w:rPr>
        <w:t>Scridel</w:t>
      </w:r>
      <w:proofErr w:type="spellEnd"/>
      <w:r w:rsidRPr="00DA1022">
        <w:rPr>
          <w:rFonts w:ascii="Times New Roman" w:eastAsia="Times New Roman" w:hAnsi="Times New Roman" w:cs="Times New Roman"/>
          <w:sz w:val="24"/>
          <w:szCs w:val="24"/>
        </w:rPr>
        <w:t xml:space="preserve">, D., </w:t>
      </w:r>
      <w:r>
        <w:rPr>
          <w:rFonts w:ascii="Times New Roman" w:eastAsia="Times New Roman" w:hAnsi="Times New Roman" w:cs="Times New Roman"/>
          <w:sz w:val="24"/>
          <w:szCs w:val="24"/>
        </w:rPr>
        <w:t xml:space="preserve">M. </w:t>
      </w:r>
      <w:r w:rsidRPr="00DA1022">
        <w:rPr>
          <w:rFonts w:ascii="Times New Roman" w:eastAsia="Times New Roman" w:hAnsi="Times New Roman" w:cs="Times New Roman"/>
          <w:sz w:val="24"/>
          <w:szCs w:val="24"/>
        </w:rPr>
        <w:t xml:space="preserve">Brambilla, </w:t>
      </w:r>
      <w:r>
        <w:rPr>
          <w:rFonts w:ascii="Times New Roman" w:eastAsia="Times New Roman" w:hAnsi="Times New Roman" w:cs="Times New Roman"/>
          <w:sz w:val="24"/>
          <w:szCs w:val="24"/>
        </w:rPr>
        <w:t>K.</w:t>
      </w:r>
      <w:r w:rsidRPr="00DA1022">
        <w:rPr>
          <w:rFonts w:ascii="Times New Roman" w:eastAsia="Times New Roman" w:hAnsi="Times New Roman" w:cs="Times New Roman"/>
          <w:sz w:val="24"/>
          <w:szCs w:val="24"/>
        </w:rPr>
        <w:t xml:space="preserve"> Martin, </w:t>
      </w:r>
      <w:r>
        <w:rPr>
          <w:rFonts w:ascii="Times New Roman" w:eastAsia="Times New Roman" w:hAnsi="Times New Roman" w:cs="Times New Roman"/>
          <w:sz w:val="24"/>
          <w:szCs w:val="24"/>
        </w:rPr>
        <w:t>A.</w:t>
      </w:r>
      <w:r w:rsidRPr="00DA1022">
        <w:rPr>
          <w:rFonts w:ascii="Times New Roman" w:eastAsia="Times New Roman" w:hAnsi="Times New Roman" w:cs="Times New Roman"/>
          <w:sz w:val="24"/>
          <w:szCs w:val="24"/>
        </w:rPr>
        <w:t xml:space="preserve"> </w:t>
      </w:r>
      <w:proofErr w:type="spellStart"/>
      <w:r w:rsidRPr="00DA1022">
        <w:rPr>
          <w:rFonts w:ascii="Times New Roman" w:eastAsia="Times New Roman" w:hAnsi="Times New Roman" w:cs="Times New Roman"/>
          <w:sz w:val="24"/>
          <w:szCs w:val="24"/>
        </w:rPr>
        <w:t>Lehikoinen</w:t>
      </w:r>
      <w:proofErr w:type="spellEnd"/>
      <w:r w:rsidRPr="00DA10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Iemma</w:t>
      </w:r>
      <w:proofErr w:type="spellEnd"/>
      <w:r>
        <w:rPr>
          <w:rFonts w:ascii="Times New Roman" w:eastAsia="Times New Roman" w:hAnsi="Times New Roman" w:cs="Times New Roman"/>
          <w:sz w:val="24"/>
          <w:szCs w:val="24"/>
        </w:rPr>
        <w:t>, A.</w:t>
      </w:r>
      <w:r w:rsidRPr="00DA1022">
        <w:rPr>
          <w:rFonts w:ascii="Times New Roman" w:eastAsia="Times New Roman" w:hAnsi="Times New Roman" w:cs="Times New Roman"/>
          <w:sz w:val="24"/>
          <w:szCs w:val="24"/>
        </w:rPr>
        <w:t xml:space="preserve"> Matteo, </w:t>
      </w:r>
      <w:r>
        <w:rPr>
          <w:rFonts w:ascii="Times New Roman" w:eastAsia="Times New Roman" w:hAnsi="Times New Roman" w:cs="Times New Roman"/>
          <w:sz w:val="24"/>
          <w:szCs w:val="24"/>
        </w:rPr>
        <w:t>S.</w:t>
      </w:r>
      <w:r w:rsidRPr="00DA1022">
        <w:rPr>
          <w:rFonts w:ascii="Times New Roman" w:eastAsia="Times New Roman" w:hAnsi="Times New Roman" w:cs="Times New Roman"/>
          <w:sz w:val="24"/>
          <w:szCs w:val="24"/>
        </w:rPr>
        <w:t xml:space="preserve"> </w:t>
      </w:r>
      <w:proofErr w:type="spellStart"/>
      <w:r w:rsidRPr="00DA1022">
        <w:rPr>
          <w:rFonts w:ascii="Times New Roman" w:eastAsia="Times New Roman" w:hAnsi="Times New Roman" w:cs="Times New Roman"/>
          <w:sz w:val="24"/>
          <w:szCs w:val="24"/>
        </w:rPr>
        <w:t>Jähnig</w:t>
      </w:r>
      <w:proofErr w:type="spellEnd"/>
      <w:r w:rsidRPr="00DA10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 </w:t>
      </w:r>
      <w:r w:rsidRPr="00DA1022">
        <w:rPr>
          <w:rFonts w:ascii="Times New Roman" w:eastAsia="Times New Roman" w:hAnsi="Times New Roman" w:cs="Times New Roman"/>
          <w:sz w:val="24"/>
          <w:szCs w:val="24"/>
        </w:rPr>
        <w:t xml:space="preserve">Caprio, </w:t>
      </w:r>
      <w:r>
        <w:rPr>
          <w:rFonts w:ascii="Times New Roman" w:eastAsia="Times New Roman" w:hAnsi="Times New Roman" w:cs="Times New Roman"/>
          <w:sz w:val="24"/>
          <w:szCs w:val="24"/>
        </w:rPr>
        <w:t>G.</w:t>
      </w:r>
      <w:r w:rsidRPr="00DA1022">
        <w:rPr>
          <w:rFonts w:ascii="Times New Roman" w:eastAsia="Times New Roman" w:hAnsi="Times New Roman" w:cs="Times New Roman"/>
          <w:sz w:val="24"/>
          <w:szCs w:val="24"/>
        </w:rPr>
        <w:t xml:space="preserve"> </w:t>
      </w:r>
      <w:proofErr w:type="spellStart"/>
      <w:r w:rsidRPr="00DA1022">
        <w:rPr>
          <w:rFonts w:ascii="Times New Roman" w:eastAsia="Times New Roman" w:hAnsi="Times New Roman" w:cs="Times New Roman"/>
          <w:sz w:val="24"/>
          <w:szCs w:val="24"/>
        </w:rPr>
        <w:t>Bogliani</w:t>
      </w:r>
      <w:proofErr w:type="spellEnd"/>
      <w:r w:rsidRPr="00DA10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DA1022">
        <w:rPr>
          <w:rFonts w:ascii="Times New Roman" w:eastAsia="Times New Roman" w:hAnsi="Times New Roman" w:cs="Times New Roman"/>
          <w:sz w:val="24"/>
          <w:szCs w:val="24"/>
        </w:rPr>
        <w:t xml:space="preserve"> </w:t>
      </w:r>
      <w:proofErr w:type="spellStart"/>
      <w:r w:rsidRPr="00DA1022">
        <w:rPr>
          <w:rFonts w:ascii="Times New Roman" w:eastAsia="Times New Roman" w:hAnsi="Times New Roman" w:cs="Times New Roman"/>
          <w:sz w:val="24"/>
          <w:szCs w:val="24"/>
        </w:rPr>
        <w:t>Pedrini</w:t>
      </w:r>
      <w:proofErr w:type="spellEnd"/>
      <w:r w:rsidRPr="00DA102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A. Rolando. </w:t>
      </w:r>
      <w:r w:rsidRPr="00DA1022">
        <w:rPr>
          <w:rFonts w:ascii="Times New Roman" w:eastAsia="Times New Roman" w:hAnsi="Times New Roman" w:cs="Times New Roman"/>
          <w:sz w:val="24"/>
          <w:szCs w:val="24"/>
        </w:rPr>
        <w:t>2018. A review and meta</w:t>
      </w:r>
      <w:r w:rsidRPr="00DA1022">
        <w:rPr>
          <w:rFonts w:ascii="Cambria Math" w:eastAsia="Times New Roman" w:hAnsi="Cambria Math" w:cs="Cambria Math"/>
          <w:sz w:val="24"/>
          <w:szCs w:val="24"/>
        </w:rPr>
        <w:t>‐</w:t>
      </w:r>
      <w:r w:rsidRPr="00DA1022">
        <w:rPr>
          <w:rFonts w:ascii="Times New Roman" w:eastAsia="Times New Roman" w:hAnsi="Times New Roman" w:cs="Times New Roman"/>
          <w:sz w:val="24"/>
          <w:szCs w:val="24"/>
        </w:rPr>
        <w:t xml:space="preserve">analysis of the effects of climate change on Holarctic mountain and upland bird populations. </w:t>
      </w:r>
      <w:r w:rsidRPr="00F80AA4">
        <w:rPr>
          <w:rFonts w:ascii="Times New Roman" w:eastAsia="Times New Roman" w:hAnsi="Times New Roman" w:cs="Times New Roman"/>
          <w:iCs/>
          <w:sz w:val="24"/>
          <w:szCs w:val="24"/>
          <w:lang w:val="de-DE"/>
          <w:rPrChange w:id="132" w:author="Microsoft Office User" w:date="2021-02-07T08:20:00Z">
            <w:rPr>
              <w:rFonts w:ascii="Times New Roman" w:eastAsia="Times New Roman" w:hAnsi="Times New Roman" w:cs="Times New Roman"/>
              <w:iCs/>
              <w:sz w:val="24"/>
              <w:szCs w:val="24"/>
            </w:rPr>
          </w:rPrChange>
        </w:rPr>
        <w:t>Ibis</w:t>
      </w:r>
      <w:r w:rsidRPr="00F80AA4">
        <w:rPr>
          <w:rFonts w:ascii="Times New Roman" w:eastAsia="Times New Roman" w:hAnsi="Times New Roman" w:cs="Times New Roman"/>
          <w:sz w:val="24"/>
          <w:szCs w:val="24"/>
          <w:lang w:val="de-DE"/>
          <w:rPrChange w:id="133" w:author="Microsoft Office User" w:date="2021-02-07T08:20:00Z">
            <w:rPr>
              <w:rFonts w:ascii="Times New Roman" w:eastAsia="Times New Roman" w:hAnsi="Times New Roman" w:cs="Times New Roman"/>
              <w:sz w:val="24"/>
              <w:szCs w:val="24"/>
            </w:rPr>
          </w:rPrChange>
        </w:rPr>
        <w:t xml:space="preserve"> </w:t>
      </w:r>
      <w:r w:rsidRPr="00F80AA4">
        <w:rPr>
          <w:rFonts w:ascii="Times New Roman" w:eastAsia="Times New Roman" w:hAnsi="Times New Roman" w:cs="Times New Roman"/>
          <w:iCs/>
          <w:sz w:val="24"/>
          <w:szCs w:val="24"/>
          <w:lang w:val="de-DE"/>
          <w:rPrChange w:id="134" w:author="Microsoft Office User" w:date="2021-02-07T08:20:00Z">
            <w:rPr>
              <w:rFonts w:ascii="Times New Roman" w:eastAsia="Times New Roman" w:hAnsi="Times New Roman" w:cs="Times New Roman"/>
              <w:iCs/>
              <w:sz w:val="24"/>
              <w:szCs w:val="24"/>
            </w:rPr>
          </w:rPrChange>
        </w:rPr>
        <w:t>160</w:t>
      </w:r>
      <w:r w:rsidRPr="00F80AA4">
        <w:rPr>
          <w:rFonts w:ascii="Times New Roman" w:eastAsia="Times New Roman" w:hAnsi="Times New Roman" w:cs="Times New Roman"/>
          <w:sz w:val="24"/>
          <w:szCs w:val="24"/>
          <w:lang w:val="de-DE"/>
          <w:rPrChange w:id="135" w:author="Microsoft Office User" w:date="2021-02-07T08:20:00Z">
            <w:rPr>
              <w:rFonts w:ascii="Times New Roman" w:eastAsia="Times New Roman" w:hAnsi="Times New Roman" w:cs="Times New Roman"/>
              <w:sz w:val="24"/>
              <w:szCs w:val="24"/>
            </w:rPr>
          </w:rPrChange>
        </w:rPr>
        <w:t>:489</w:t>
      </w:r>
      <w:r w:rsidRPr="00F80AA4">
        <w:rPr>
          <w:rFonts w:ascii="Times New Roman" w:hAnsi="Times New Roman" w:cs="Times New Roman"/>
          <w:sz w:val="24"/>
          <w:szCs w:val="24"/>
          <w:lang w:val="de-DE"/>
          <w:rPrChange w:id="136" w:author="Microsoft Office User" w:date="2021-02-07T08:20:00Z">
            <w:rPr>
              <w:rFonts w:ascii="Times New Roman" w:hAnsi="Times New Roman" w:cs="Times New Roman"/>
              <w:sz w:val="24"/>
              <w:szCs w:val="24"/>
            </w:rPr>
          </w:rPrChange>
        </w:rPr>
        <w:t>–</w:t>
      </w:r>
      <w:r w:rsidRPr="00F80AA4">
        <w:rPr>
          <w:rFonts w:ascii="Times New Roman" w:eastAsia="Times New Roman" w:hAnsi="Times New Roman" w:cs="Times New Roman"/>
          <w:sz w:val="24"/>
          <w:szCs w:val="24"/>
          <w:lang w:val="de-DE"/>
          <w:rPrChange w:id="137" w:author="Microsoft Office User" w:date="2021-02-07T08:20:00Z">
            <w:rPr>
              <w:rFonts w:ascii="Times New Roman" w:eastAsia="Times New Roman" w:hAnsi="Times New Roman" w:cs="Times New Roman"/>
              <w:sz w:val="24"/>
              <w:szCs w:val="24"/>
            </w:rPr>
          </w:rPrChange>
        </w:rPr>
        <w:t>515.</w:t>
      </w:r>
    </w:p>
    <w:p w14:paraId="35439EBE" w14:textId="77777777" w:rsidR="00A65058" w:rsidRPr="00F80AA4" w:rsidRDefault="00A65058" w:rsidP="00A65058">
      <w:pPr>
        <w:autoSpaceDE w:val="0"/>
        <w:autoSpaceDN w:val="0"/>
        <w:adjustRightInd w:val="0"/>
        <w:spacing w:after="0" w:line="240" w:lineRule="auto"/>
        <w:ind w:left="720" w:hanging="720"/>
        <w:rPr>
          <w:rFonts w:ascii="Times New Roman" w:hAnsi="Times New Roman" w:cs="Times New Roman"/>
          <w:sz w:val="24"/>
          <w:szCs w:val="24"/>
          <w:shd w:val="clear" w:color="auto" w:fill="FFFFFF"/>
          <w:lang w:val="de-DE"/>
          <w:rPrChange w:id="138" w:author="Microsoft Office User" w:date="2021-02-07T08:20:00Z">
            <w:rPr>
              <w:rFonts w:ascii="Times New Roman" w:hAnsi="Times New Roman" w:cs="Times New Roman"/>
              <w:sz w:val="24"/>
              <w:szCs w:val="24"/>
              <w:shd w:val="clear" w:color="auto" w:fill="FFFFFF"/>
            </w:rPr>
          </w:rPrChange>
        </w:rPr>
      </w:pPr>
    </w:p>
    <w:p w14:paraId="7E2DB364"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F80AA4">
        <w:rPr>
          <w:rFonts w:ascii="Times New Roman" w:hAnsi="Times New Roman" w:cs="Times New Roman"/>
          <w:sz w:val="24"/>
          <w:szCs w:val="24"/>
          <w:lang w:val="de-DE"/>
          <w:rPrChange w:id="139" w:author="Microsoft Office User" w:date="2021-02-07T08:20:00Z">
            <w:rPr>
              <w:rFonts w:ascii="Times New Roman" w:hAnsi="Times New Roman" w:cs="Times New Roman"/>
              <w:sz w:val="24"/>
              <w:szCs w:val="24"/>
            </w:rPr>
          </w:rPrChange>
        </w:rPr>
        <w:t>Scridel</w:t>
      </w:r>
      <w:proofErr w:type="spellEnd"/>
      <w:r w:rsidRPr="00F80AA4">
        <w:rPr>
          <w:rFonts w:ascii="Times New Roman" w:hAnsi="Times New Roman" w:cs="Times New Roman"/>
          <w:sz w:val="24"/>
          <w:szCs w:val="24"/>
          <w:lang w:val="de-DE"/>
          <w:rPrChange w:id="140" w:author="Microsoft Office User" w:date="2021-02-07T08:20:00Z">
            <w:rPr>
              <w:rFonts w:ascii="Times New Roman" w:hAnsi="Times New Roman" w:cs="Times New Roman"/>
              <w:sz w:val="24"/>
              <w:szCs w:val="24"/>
            </w:rPr>
          </w:rPrChange>
        </w:rPr>
        <w:t xml:space="preserve">, D., G. </w:t>
      </w:r>
      <w:proofErr w:type="spellStart"/>
      <w:r w:rsidRPr="00F80AA4">
        <w:rPr>
          <w:rFonts w:ascii="Times New Roman" w:hAnsi="Times New Roman" w:cs="Times New Roman"/>
          <w:sz w:val="24"/>
          <w:szCs w:val="24"/>
          <w:lang w:val="de-DE"/>
          <w:rPrChange w:id="141" w:author="Microsoft Office User" w:date="2021-02-07T08:20:00Z">
            <w:rPr>
              <w:rFonts w:ascii="Times New Roman" w:hAnsi="Times New Roman" w:cs="Times New Roman"/>
              <w:sz w:val="24"/>
              <w:szCs w:val="24"/>
            </w:rPr>
          </w:rPrChange>
        </w:rPr>
        <w:t>Bogliani</w:t>
      </w:r>
      <w:proofErr w:type="spellEnd"/>
      <w:r w:rsidRPr="00F80AA4">
        <w:rPr>
          <w:rFonts w:ascii="Times New Roman" w:hAnsi="Times New Roman" w:cs="Times New Roman"/>
          <w:sz w:val="24"/>
          <w:szCs w:val="24"/>
          <w:lang w:val="de-DE"/>
          <w:rPrChange w:id="142" w:author="Microsoft Office User" w:date="2021-02-07T08:20:00Z">
            <w:rPr>
              <w:rFonts w:ascii="Times New Roman" w:hAnsi="Times New Roman" w:cs="Times New Roman"/>
              <w:sz w:val="24"/>
              <w:szCs w:val="24"/>
            </w:rPr>
          </w:rPrChange>
        </w:rPr>
        <w:t xml:space="preserve">, P. </w:t>
      </w:r>
      <w:proofErr w:type="spellStart"/>
      <w:r w:rsidRPr="00F80AA4">
        <w:rPr>
          <w:rFonts w:ascii="Times New Roman" w:hAnsi="Times New Roman" w:cs="Times New Roman"/>
          <w:sz w:val="24"/>
          <w:szCs w:val="24"/>
          <w:lang w:val="de-DE"/>
          <w:rPrChange w:id="143" w:author="Microsoft Office User" w:date="2021-02-07T08:20:00Z">
            <w:rPr>
              <w:rFonts w:ascii="Times New Roman" w:hAnsi="Times New Roman" w:cs="Times New Roman"/>
              <w:sz w:val="24"/>
              <w:szCs w:val="24"/>
            </w:rPr>
          </w:rPrChange>
        </w:rPr>
        <w:t>Pedrini</w:t>
      </w:r>
      <w:proofErr w:type="spellEnd"/>
      <w:r w:rsidRPr="00F80AA4">
        <w:rPr>
          <w:rFonts w:ascii="Times New Roman" w:hAnsi="Times New Roman" w:cs="Times New Roman"/>
          <w:sz w:val="24"/>
          <w:szCs w:val="24"/>
          <w:lang w:val="de-DE"/>
          <w:rPrChange w:id="144" w:author="Microsoft Office User" w:date="2021-02-07T08:20:00Z">
            <w:rPr>
              <w:rFonts w:ascii="Times New Roman" w:hAnsi="Times New Roman" w:cs="Times New Roman"/>
              <w:sz w:val="24"/>
              <w:szCs w:val="24"/>
            </w:rPr>
          </w:rPrChange>
        </w:rPr>
        <w:t xml:space="preserve">, A. </w:t>
      </w:r>
      <w:proofErr w:type="spellStart"/>
      <w:r w:rsidRPr="00F80AA4">
        <w:rPr>
          <w:rFonts w:ascii="Times New Roman" w:hAnsi="Times New Roman" w:cs="Times New Roman"/>
          <w:sz w:val="24"/>
          <w:szCs w:val="24"/>
          <w:lang w:val="de-DE"/>
          <w:rPrChange w:id="145" w:author="Microsoft Office User" w:date="2021-02-07T08:20:00Z">
            <w:rPr>
              <w:rFonts w:ascii="Times New Roman" w:hAnsi="Times New Roman" w:cs="Times New Roman"/>
              <w:sz w:val="24"/>
              <w:szCs w:val="24"/>
            </w:rPr>
          </w:rPrChange>
        </w:rPr>
        <w:t>Iemma</w:t>
      </w:r>
      <w:proofErr w:type="spellEnd"/>
      <w:r w:rsidRPr="00F80AA4">
        <w:rPr>
          <w:rFonts w:ascii="Times New Roman" w:hAnsi="Times New Roman" w:cs="Times New Roman"/>
          <w:sz w:val="24"/>
          <w:szCs w:val="24"/>
          <w:lang w:val="de-DE"/>
          <w:rPrChange w:id="146" w:author="Microsoft Office User" w:date="2021-02-07T08:20:00Z">
            <w:rPr>
              <w:rFonts w:ascii="Times New Roman" w:hAnsi="Times New Roman" w:cs="Times New Roman"/>
              <w:sz w:val="24"/>
              <w:szCs w:val="24"/>
            </w:rPr>
          </w:rPrChange>
        </w:rPr>
        <w:t xml:space="preserve">, A. von Hardenberg, </w:t>
      </w:r>
      <w:proofErr w:type="spellStart"/>
      <w:r w:rsidRPr="00F80AA4">
        <w:rPr>
          <w:rFonts w:ascii="Times New Roman" w:hAnsi="Times New Roman" w:cs="Times New Roman"/>
          <w:sz w:val="24"/>
          <w:szCs w:val="24"/>
          <w:lang w:val="de-DE"/>
          <w:rPrChange w:id="147" w:author="Microsoft Office User" w:date="2021-02-07T08:20:00Z">
            <w:rPr>
              <w:rFonts w:ascii="Times New Roman" w:hAnsi="Times New Roman" w:cs="Times New Roman"/>
              <w:sz w:val="24"/>
              <w:szCs w:val="24"/>
            </w:rPr>
          </w:rPrChange>
        </w:rPr>
        <w:t>and</w:t>
      </w:r>
      <w:proofErr w:type="spellEnd"/>
      <w:r w:rsidRPr="00F80AA4">
        <w:rPr>
          <w:rFonts w:ascii="Times New Roman" w:hAnsi="Times New Roman" w:cs="Times New Roman"/>
          <w:sz w:val="24"/>
          <w:szCs w:val="24"/>
          <w:lang w:val="de-DE"/>
          <w:rPrChange w:id="148" w:author="Microsoft Office User" w:date="2021-02-07T08:20:00Z">
            <w:rPr>
              <w:rFonts w:ascii="Times New Roman" w:hAnsi="Times New Roman" w:cs="Times New Roman"/>
              <w:sz w:val="24"/>
              <w:szCs w:val="24"/>
            </w:rPr>
          </w:rPrChange>
        </w:rPr>
        <w:t xml:space="preserve"> M. </w:t>
      </w:r>
      <w:proofErr w:type="spellStart"/>
      <w:r w:rsidRPr="00F80AA4">
        <w:rPr>
          <w:rFonts w:ascii="Times New Roman" w:hAnsi="Times New Roman" w:cs="Times New Roman"/>
          <w:sz w:val="24"/>
          <w:szCs w:val="24"/>
          <w:lang w:val="de-DE"/>
          <w:rPrChange w:id="149" w:author="Microsoft Office User" w:date="2021-02-07T08:20:00Z">
            <w:rPr>
              <w:rFonts w:ascii="Times New Roman" w:hAnsi="Times New Roman" w:cs="Times New Roman"/>
              <w:sz w:val="24"/>
              <w:szCs w:val="24"/>
            </w:rPr>
          </w:rPrChange>
        </w:rPr>
        <w:t>Brambilla</w:t>
      </w:r>
      <w:proofErr w:type="spellEnd"/>
      <w:r w:rsidRPr="00F80AA4">
        <w:rPr>
          <w:rFonts w:ascii="Times New Roman" w:hAnsi="Times New Roman" w:cs="Times New Roman"/>
          <w:sz w:val="24"/>
          <w:szCs w:val="24"/>
          <w:lang w:val="de-DE"/>
          <w:rPrChange w:id="150" w:author="Microsoft Office User" w:date="2021-02-07T08:20:00Z">
            <w:rPr>
              <w:rFonts w:ascii="Times New Roman" w:hAnsi="Times New Roman" w:cs="Times New Roman"/>
              <w:sz w:val="24"/>
              <w:szCs w:val="24"/>
            </w:rPr>
          </w:rPrChange>
        </w:rPr>
        <w:t xml:space="preserve">. </w:t>
      </w:r>
      <w:r>
        <w:rPr>
          <w:rFonts w:ascii="Times New Roman" w:hAnsi="Times New Roman" w:cs="Times New Roman"/>
          <w:sz w:val="24"/>
          <w:szCs w:val="24"/>
        </w:rPr>
        <w:t>2017</w:t>
      </w:r>
      <w:r w:rsidRPr="00692BEF">
        <w:rPr>
          <w:rFonts w:ascii="Times New Roman" w:hAnsi="Times New Roman" w:cs="Times New Roman"/>
          <w:sz w:val="24"/>
          <w:szCs w:val="24"/>
        </w:rPr>
        <w:t>. Thermal niche</w:t>
      </w:r>
      <w:r>
        <w:rPr>
          <w:rFonts w:ascii="Times New Roman" w:hAnsi="Times New Roman" w:cs="Times New Roman"/>
          <w:sz w:val="24"/>
          <w:szCs w:val="24"/>
        </w:rPr>
        <w:t xml:space="preserve"> </w:t>
      </w:r>
      <w:r w:rsidRPr="00692BEF">
        <w:rPr>
          <w:rFonts w:ascii="Times New Roman" w:hAnsi="Times New Roman" w:cs="Times New Roman"/>
          <w:sz w:val="24"/>
          <w:szCs w:val="24"/>
        </w:rPr>
        <w:t xml:space="preserve">predicts recent changes in range size for bird species. </w:t>
      </w:r>
      <w:proofErr w:type="spellStart"/>
      <w:r w:rsidRPr="00692BEF">
        <w:rPr>
          <w:rFonts w:ascii="Times New Roman" w:hAnsi="Times New Roman" w:cs="Times New Roman"/>
          <w:sz w:val="24"/>
          <w:szCs w:val="24"/>
        </w:rPr>
        <w:t>Clim</w:t>
      </w:r>
      <w:proofErr w:type="spellEnd"/>
      <w:r w:rsidRPr="00692BEF">
        <w:rPr>
          <w:rFonts w:ascii="Times New Roman" w:hAnsi="Times New Roman" w:cs="Times New Roman"/>
          <w:sz w:val="24"/>
          <w:szCs w:val="24"/>
        </w:rPr>
        <w:t>.</w:t>
      </w:r>
      <w:r>
        <w:rPr>
          <w:rFonts w:ascii="Times New Roman" w:hAnsi="Times New Roman" w:cs="Times New Roman"/>
          <w:sz w:val="24"/>
          <w:szCs w:val="24"/>
        </w:rPr>
        <w:t xml:space="preserve"> Res. 73:</w:t>
      </w:r>
      <w:r w:rsidRPr="00692BEF">
        <w:rPr>
          <w:rFonts w:ascii="Times New Roman" w:hAnsi="Times New Roman" w:cs="Times New Roman"/>
          <w:sz w:val="24"/>
          <w:szCs w:val="24"/>
        </w:rPr>
        <w:t>207–216.</w:t>
      </w:r>
    </w:p>
    <w:p w14:paraId="3A47F166" w14:textId="77777777" w:rsidR="00A65058" w:rsidRPr="00692BEF" w:rsidRDefault="00A65058" w:rsidP="00A65058">
      <w:pPr>
        <w:autoSpaceDE w:val="0"/>
        <w:autoSpaceDN w:val="0"/>
        <w:adjustRightInd w:val="0"/>
        <w:spacing w:after="0" w:line="240" w:lineRule="auto"/>
        <w:ind w:left="720" w:hanging="720"/>
        <w:rPr>
          <w:rFonts w:ascii="Times New Roman" w:hAnsi="Times New Roman" w:cs="Times New Roman"/>
          <w:sz w:val="24"/>
          <w:szCs w:val="24"/>
          <w:shd w:val="clear" w:color="auto" w:fill="FFFFFF"/>
        </w:rPr>
      </w:pPr>
    </w:p>
    <w:p w14:paraId="7504A972"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Sekercioglu</w:t>
      </w:r>
      <w:proofErr w:type="spellEnd"/>
      <w:r>
        <w:rPr>
          <w:rFonts w:ascii="Times New Roman" w:hAnsi="Times New Roman" w:cs="Times New Roman"/>
          <w:sz w:val="24"/>
          <w:szCs w:val="24"/>
          <w:shd w:val="clear" w:color="auto" w:fill="FFFFFF"/>
        </w:rPr>
        <w:t>, C.H.</w:t>
      </w:r>
      <w:r w:rsidRPr="00692BEF">
        <w:rPr>
          <w:rFonts w:ascii="Times New Roman" w:hAnsi="Times New Roman" w:cs="Times New Roman"/>
          <w:sz w:val="24"/>
          <w:szCs w:val="24"/>
          <w:shd w:val="clear" w:color="auto" w:fill="FFFFFF"/>
        </w:rPr>
        <w:t xml:space="preserve"> 2012. Bird functional diversity and ecosystem services in tropical forests, agroforests and agricultural areas. </w:t>
      </w:r>
      <w:r w:rsidRPr="00902611">
        <w:rPr>
          <w:rFonts w:ascii="Times New Roman" w:hAnsi="Times New Roman" w:cs="Times New Roman"/>
          <w:iCs/>
          <w:sz w:val="24"/>
          <w:szCs w:val="24"/>
          <w:shd w:val="clear" w:color="auto" w:fill="FFFFFF"/>
        </w:rPr>
        <w:t>Journal of Ornithology</w:t>
      </w:r>
      <w:r w:rsidRPr="00902611">
        <w:rPr>
          <w:rFonts w:ascii="Times New Roman" w:hAnsi="Times New Roman" w:cs="Times New Roman"/>
          <w:sz w:val="24"/>
          <w:szCs w:val="24"/>
          <w:shd w:val="clear" w:color="auto" w:fill="FFFFFF"/>
        </w:rPr>
        <w:t> </w:t>
      </w:r>
      <w:r w:rsidRPr="00902611">
        <w:rPr>
          <w:rFonts w:ascii="Times New Roman" w:hAnsi="Times New Roman" w:cs="Times New Roman"/>
          <w:iCs/>
          <w:sz w:val="24"/>
          <w:szCs w:val="24"/>
          <w:shd w:val="clear" w:color="auto" w:fill="FFFFFF"/>
        </w:rPr>
        <w:t>153</w:t>
      </w:r>
      <w:r>
        <w:rPr>
          <w:rFonts w:ascii="Times New Roman" w:hAnsi="Times New Roman" w:cs="Times New Roman"/>
          <w:sz w:val="24"/>
          <w:szCs w:val="24"/>
          <w:shd w:val="clear" w:color="auto" w:fill="FFFFFF"/>
        </w:rPr>
        <w:t>:</w:t>
      </w:r>
      <w:r w:rsidRPr="00692BEF">
        <w:rPr>
          <w:rFonts w:ascii="Times New Roman" w:hAnsi="Times New Roman" w:cs="Times New Roman"/>
          <w:sz w:val="24"/>
          <w:szCs w:val="24"/>
          <w:shd w:val="clear" w:color="auto" w:fill="FFFFFF"/>
        </w:rPr>
        <w:t>153</w:t>
      </w:r>
      <w:r w:rsidRPr="00692BEF">
        <w:rPr>
          <w:rFonts w:ascii="Times New Roman" w:hAnsi="Times New Roman" w:cs="Times New Roman"/>
          <w:sz w:val="24"/>
          <w:szCs w:val="24"/>
        </w:rPr>
        <w:t>–</w:t>
      </w:r>
      <w:r w:rsidRPr="00692BEF">
        <w:rPr>
          <w:rFonts w:ascii="Times New Roman" w:hAnsi="Times New Roman" w:cs="Times New Roman"/>
          <w:sz w:val="24"/>
          <w:szCs w:val="24"/>
          <w:shd w:val="clear" w:color="auto" w:fill="FFFFFF"/>
        </w:rPr>
        <w:t>161.</w:t>
      </w:r>
      <w:r w:rsidRPr="00692BEF">
        <w:rPr>
          <w:rFonts w:ascii="Times New Roman" w:hAnsi="Times New Roman" w:cs="Times New Roman"/>
          <w:sz w:val="24"/>
          <w:szCs w:val="24"/>
        </w:rPr>
        <w:t xml:space="preserve"> </w:t>
      </w:r>
    </w:p>
    <w:p w14:paraId="4EE580FC"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55922614"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Sekercioglu</w:t>
      </w:r>
      <w:proofErr w:type="spellEnd"/>
      <w:r>
        <w:rPr>
          <w:rFonts w:ascii="Times New Roman" w:hAnsi="Times New Roman" w:cs="Times New Roman"/>
          <w:sz w:val="24"/>
          <w:szCs w:val="24"/>
        </w:rPr>
        <w:t>, C.H., S.H. Schneider, J.P. Fay, and S.</w:t>
      </w:r>
      <w:r w:rsidRPr="00692BEF">
        <w:rPr>
          <w:rFonts w:ascii="Times New Roman" w:hAnsi="Times New Roman" w:cs="Times New Roman"/>
          <w:sz w:val="24"/>
          <w:szCs w:val="24"/>
        </w:rPr>
        <w:t xml:space="preserve">R. </w:t>
      </w:r>
      <w:proofErr w:type="spellStart"/>
      <w:r w:rsidRPr="00692BEF">
        <w:rPr>
          <w:rFonts w:ascii="Times New Roman" w:hAnsi="Times New Roman" w:cs="Times New Roman"/>
          <w:sz w:val="24"/>
          <w:szCs w:val="24"/>
        </w:rPr>
        <w:t>Loarie</w:t>
      </w:r>
      <w:proofErr w:type="spellEnd"/>
      <w:r w:rsidRPr="00692BEF">
        <w:rPr>
          <w:rFonts w:ascii="Times New Roman" w:hAnsi="Times New Roman" w:cs="Times New Roman"/>
          <w:sz w:val="24"/>
          <w:szCs w:val="24"/>
        </w:rPr>
        <w:t>. 2008. Climate change, elevational range shifts, and bird extinctions. Conservation Biology 22:140–150.</w:t>
      </w:r>
    </w:p>
    <w:p w14:paraId="62CBA1A2" w14:textId="77777777" w:rsidR="00A65058" w:rsidRPr="00692BEF" w:rsidRDefault="00A65058" w:rsidP="00A65058">
      <w:pPr>
        <w:spacing w:after="0" w:line="240" w:lineRule="auto"/>
        <w:rPr>
          <w:rFonts w:ascii="Times New Roman" w:hAnsi="Times New Roman" w:cs="Times New Roman"/>
          <w:sz w:val="24"/>
          <w:szCs w:val="24"/>
        </w:rPr>
      </w:pPr>
    </w:p>
    <w:p w14:paraId="3904B1EC" w14:textId="77777777" w:rsidR="00A65058" w:rsidRPr="00692BEF" w:rsidRDefault="00A65058" w:rsidP="00A65058">
      <w:pPr>
        <w:spacing w:after="0" w:line="240" w:lineRule="auto"/>
        <w:rPr>
          <w:rFonts w:ascii="Times New Roman" w:eastAsia="Times New Roman" w:hAnsi="Times New Roman" w:cs="Times New Roman"/>
          <w:sz w:val="24"/>
          <w:szCs w:val="24"/>
        </w:rPr>
      </w:pPr>
      <w:r w:rsidRPr="00692BEF">
        <w:rPr>
          <w:rFonts w:ascii="Times New Roman" w:eastAsia="Times New Roman" w:hAnsi="Times New Roman" w:cs="Times New Roman"/>
          <w:sz w:val="24"/>
          <w:szCs w:val="24"/>
        </w:rPr>
        <w:t xml:space="preserve">Shankar, A., </w:t>
      </w:r>
      <w:r>
        <w:rPr>
          <w:rFonts w:ascii="Times New Roman" w:eastAsia="Times New Roman" w:hAnsi="Times New Roman" w:cs="Times New Roman"/>
          <w:sz w:val="24"/>
          <w:szCs w:val="24"/>
        </w:rPr>
        <w:t xml:space="preserve">C.H. Graham, J.R. </w:t>
      </w:r>
      <w:proofErr w:type="spellStart"/>
      <w:r w:rsidRPr="00692BEF">
        <w:rPr>
          <w:rFonts w:ascii="Times New Roman" w:eastAsia="Times New Roman" w:hAnsi="Times New Roman" w:cs="Times New Roman"/>
          <w:sz w:val="24"/>
          <w:szCs w:val="24"/>
        </w:rPr>
        <w:t>Canepa</w:t>
      </w:r>
      <w:proofErr w:type="spellEnd"/>
      <w:r w:rsidRPr="00692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w:t>
      </w:r>
      <w:r w:rsidRPr="00692BEF">
        <w:rPr>
          <w:rFonts w:ascii="Times New Roman" w:eastAsia="Times New Roman" w:hAnsi="Times New Roman" w:cs="Times New Roman"/>
          <w:sz w:val="24"/>
          <w:szCs w:val="24"/>
        </w:rPr>
        <w:t xml:space="preserve"> Wethington, and </w:t>
      </w:r>
      <w:r>
        <w:rPr>
          <w:rFonts w:ascii="Times New Roman" w:eastAsia="Times New Roman" w:hAnsi="Times New Roman" w:cs="Times New Roman"/>
          <w:sz w:val="24"/>
          <w:szCs w:val="24"/>
        </w:rPr>
        <w:t xml:space="preserve">D.R. Powers. </w:t>
      </w:r>
      <w:r w:rsidRPr="00692BEF">
        <w:rPr>
          <w:rFonts w:ascii="Times New Roman" w:eastAsia="Times New Roman" w:hAnsi="Times New Roman" w:cs="Times New Roman"/>
          <w:sz w:val="24"/>
          <w:szCs w:val="24"/>
        </w:rPr>
        <w:t xml:space="preserve">2019. Hummingbirds budget energy flexibly in response to changing resources. </w:t>
      </w:r>
      <w:r w:rsidRPr="00902611">
        <w:rPr>
          <w:rFonts w:ascii="Times New Roman" w:eastAsia="Times New Roman" w:hAnsi="Times New Roman" w:cs="Times New Roman"/>
          <w:iCs/>
          <w:sz w:val="24"/>
          <w:szCs w:val="24"/>
        </w:rPr>
        <w:t>Functional Ecology</w:t>
      </w:r>
      <w:r w:rsidRPr="00902611">
        <w:rPr>
          <w:rFonts w:ascii="Times New Roman" w:eastAsia="Times New Roman" w:hAnsi="Times New Roman" w:cs="Times New Roman"/>
          <w:sz w:val="24"/>
          <w:szCs w:val="24"/>
        </w:rPr>
        <w:t xml:space="preserve"> </w:t>
      </w:r>
      <w:r w:rsidRPr="00902611">
        <w:rPr>
          <w:rFonts w:ascii="Times New Roman" w:eastAsia="Times New Roman" w:hAnsi="Times New Roman" w:cs="Times New Roman"/>
          <w:iCs/>
          <w:sz w:val="24"/>
          <w:szCs w:val="24"/>
        </w:rPr>
        <w:t>33</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1904</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1916.</w:t>
      </w:r>
    </w:p>
    <w:p w14:paraId="042A7E0F"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6D32B853" w14:textId="77777777" w:rsidR="00A65058" w:rsidRPr="00692BEF" w:rsidRDefault="00A65058" w:rsidP="00A65058">
      <w:pPr>
        <w:spacing w:after="0" w:line="240" w:lineRule="auto"/>
        <w:rPr>
          <w:rFonts w:ascii="Times New Roman" w:eastAsia="Times New Roman" w:hAnsi="Times New Roman" w:cs="Times New Roman"/>
          <w:sz w:val="24"/>
          <w:szCs w:val="24"/>
        </w:rPr>
      </w:pPr>
      <w:proofErr w:type="spellStart"/>
      <w:r w:rsidRPr="00692BEF">
        <w:rPr>
          <w:rFonts w:ascii="Times New Roman" w:eastAsia="Times New Roman" w:hAnsi="Times New Roman" w:cs="Times New Roman"/>
          <w:sz w:val="24"/>
          <w:szCs w:val="24"/>
        </w:rPr>
        <w:t>Silkey</w:t>
      </w:r>
      <w:proofErr w:type="spellEnd"/>
      <w:r w:rsidRPr="00692BEF">
        <w:rPr>
          <w:rFonts w:ascii="Times New Roman" w:eastAsia="Times New Roman" w:hAnsi="Times New Roman" w:cs="Times New Roman"/>
          <w:sz w:val="24"/>
          <w:szCs w:val="24"/>
        </w:rPr>
        <w:t xml:space="preserve">, M., </w:t>
      </w:r>
      <w:r>
        <w:rPr>
          <w:rFonts w:ascii="Times New Roman" w:eastAsia="Times New Roman" w:hAnsi="Times New Roman" w:cs="Times New Roman"/>
          <w:sz w:val="24"/>
          <w:szCs w:val="24"/>
        </w:rPr>
        <w:t xml:space="preserve">N. </w:t>
      </w:r>
      <w:r w:rsidRPr="00692BEF">
        <w:rPr>
          <w:rFonts w:ascii="Times New Roman" w:eastAsia="Times New Roman" w:hAnsi="Times New Roman" w:cs="Times New Roman"/>
          <w:sz w:val="24"/>
          <w:szCs w:val="24"/>
        </w:rPr>
        <w:t xml:space="preserve">Nur, and </w:t>
      </w:r>
      <w:r>
        <w:rPr>
          <w:rFonts w:ascii="Times New Roman" w:eastAsia="Times New Roman" w:hAnsi="Times New Roman" w:cs="Times New Roman"/>
          <w:sz w:val="24"/>
          <w:szCs w:val="24"/>
        </w:rPr>
        <w:t xml:space="preserve">G.R. </w:t>
      </w:r>
      <w:proofErr w:type="spellStart"/>
      <w:r>
        <w:rPr>
          <w:rFonts w:ascii="Times New Roman" w:eastAsia="Times New Roman" w:hAnsi="Times New Roman" w:cs="Times New Roman"/>
          <w:sz w:val="24"/>
          <w:szCs w:val="24"/>
        </w:rPr>
        <w:t>Geupel</w:t>
      </w:r>
      <w:proofErr w:type="spellEnd"/>
      <w:r>
        <w:rPr>
          <w:rFonts w:ascii="Times New Roman" w:eastAsia="Times New Roman" w:hAnsi="Times New Roman" w:cs="Times New Roman"/>
          <w:sz w:val="24"/>
          <w:szCs w:val="24"/>
        </w:rPr>
        <w:t xml:space="preserve">. </w:t>
      </w:r>
      <w:r w:rsidRPr="00692BEF">
        <w:rPr>
          <w:rFonts w:ascii="Times New Roman" w:eastAsia="Times New Roman" w:hAnsi="Times New Roman" w:cs="Times New Roman"/>
          <w:sz w:val="24"/>
          <w:szCs w:val="24"/>
        </w:rPr>
        <w:t xml:space="preserve">1999. The use of mist-net capture rates to monitor annual variation in abundance: a validation study. </w:t>
      </w:r>
      <w:r w:rsidRPr="00902611">
        <w:rPr>
          <w:rFonts w:ascii="Times New Roman" w:eastAsia="Times New Roman" w:hAnsi="Times New Roman" w:cs="Times New Roman"/>
          <w:iCs/>
          <w:sz w:val="24"/>
          <w:szCs w:val="24"/>
        </w:rPr>
        <w:t>Condor</w:t>
      </w:r>
      <w:r w:rsidRPr="00902611">
        <w:rPr>
          <w:rFonts w:ascii="Times New Roman" w:eastAsia="Times New Roman" w:hAnsi="Times New Roman" w:cs="Times New Roman"/>
          <w:sz w:val="24"/>
          <w:szCs w:val="24"/>
        </w:rPr>
        <w:t xml:space="preserve">, </w:t>
      </w:r>
      <w:r w:rsidRPr="00902611">
        <w:rPr>
          <w:rFonts w:ascii="Times New Roman" w:eastAsia="Times New Roman" w:hAnsi="Times New Roman" w:cs="Times New Roman"/>
          <w:iCs/>
          <w:sz w:val="24"/>
          <w:szCs w:val="24"/>
        </w:rPr>
        <w:t>101</w:t>
      </w:r>
      <w:r>
        <w:rPr>
          <w:rFonts w:ascii="Times New Roman" w:eastAsia="Times New Roman" w:hAnsi="Times New Roman" w:cs="Times New Roman"/>
          <w:sz w:val="24"/>
          <w:szCs w:val="24"/>
        </w:rPr>
        <w:t>:</w:t>
      </w:r>
      <w:r w:rsidRPr="00692BEF">
        <w:rPr>
          <w:rFonts w:ascii="Times New Roman" w:eastAsia="Times New Roman" w:hAnsi="Times New Roman" w:cs="Times New Roman"/>
          <w:sz w:val="24"/>
          <w:szCs w:val="24"/>
        </w:rPr>
        <w:t>288</w:t>
      </w:r>
      <w:r w:rsidRPr="00692BEF">
        <w:rPr>
          <w:rFonts w:ascii="Times New Roman" w:hAnsi="Times New Roman" w:cs="Times New Roman"/>
          <w:sz w:val="24"/>
          <w:szCs w:val="24"/>
        </w:rPr>
        <w:t>–</w:t>
      </w:r>
      <w:r w:rsidRPr="00692BEF">
        <w:rPr>
          <w:rFonts w:ascii="Times New Roman" w:eastAsia="Times New Roman" w:hAnsi="Times New Roman" w:cs="Times New Roman"/>
          <w:sz w:val="24"/>
          <w:szCs w:val="24"/>
        </w:rPr>
        <w:t>298.</w:t>
      </w:r>
    </w:p>
    <w:p w14:paraId="4DD62ECE" w14:textId="77777777" w:rsidR="00A65058" w:rsidRDefault="00A65058" w:rsidP="00A65058">
      <w:pPr>
        <w:autoSpaceDE w:val="0"/>
        <w:autoSpaceDN w:val="0"/>
        <w:adjustRightInd w:val="0"/>
        <w:spacing w:after="0" w:line="240" w:lineRule="auto"/>
        <w:rPr>
          <w:rFonts w:ascii="Times New Roman" w:hAnsi="Times New Roman" w:cs="Times New Roman"/>
          <w:sz w:val="24"/>
          <w:szCs w:val="24"/>
        </w:rPr>
      </w:pPr>
    </w:p>
    <w:p w14:paraId="2CCE68FB" w14:textId="77777777" w:rsidR="00045C93" w:rsidRPr="00DE341E" w:rsidRDefault="00045C93" w:rsidP="00045C93">
      <w:pPr>
        <w:autoSpaceDE w:val="0"/>
        <w:autoSpaceDN w:val="0"/>
        <w:adjustRightInd w:val="0"/>
        <w:spacing w:after="0" w:line="240" w:lineRule="auto"/>
        <w:rPr>
          <w:rFonts w:ascii="Times New Roman" w:eastAsia="Minion-Regular" w:hAnsi="Times New Roman" w:cs="Times New Roman"/>
          <w:sz w:val="24"/>
          <w:szCs w:val="24"/>
        </w:rPr>
      </w:pPr>
      <w:proofErr w:type="spellStart"/>
      <w:r w:rsidRPr="00DE341E">
        <w:rPr>
          <w:rFonts w:ascii="Times New Roman" w:eastAsia="Minion-Bold" w:hAnsi="Times New Roman" w:cs="Times New Roman"/>
          <w:bCs/>
          <w:sz w:val="24"/>
          <w:szCs w:val="24"/>
        </w:rPr>
        <w:t>Sillett</w:t>
      </w:r>
      <w:proofErr w:type="spellEnd"/>
      <w:r w:rsidRPr="00DE341E">
        <w:rPr>
          <w:rFonts w:ascii="Times New Roman" w:eastAsia="Minion-Bold" w:hAnsi="Times New Roman" w:cs="Times New Roman"/>
          <w:bCs/>
          <w:sz w:val="24"/>
          <w:szCs w:val="24"/>
        </w:rPr>
        <w:t xml:space="preserve"> TS, Holmes RT, Sherry TW. 2000. </w:t>
      </w:r>
      <w:r w:rsidRPr="00DE341E">
        <w:rPr>
          <w:rFonts w:ascii="Times New Roman" w:eastAsia="Minion-Regular" w:hAnsi="Times New Roman" w:cs="Times New Roman"/>
          <w:sz w:val="24"/>
          <w:szCs w:val="24"/>
        </w:rPr>
        <w:t>Impacts of a global clima</w:t>
      </w:r>
      <w:r w:rsidR="00DE341E">
        <w:rPr>
          <w:rFonts w:ascii="Times New Roman" w:eastAsia="Minion-Regular" w:hAnsi="Times New Roman" w:cs="Times New Roman"/>
          <w:sz w:val="24"/>
          <w:szCs w:val="24"/>
        </w:rPr>
        <w:t xml:space="preserve">te cycle on population dynamics </w:t>
      </w:r>
      <w:r w:rsidRPr="00DE341E">
        <w:rPr>
          <w:rFonts w:ascii="Times New Roman" w:eastAsia="Minion-Regular" w:hAnsi="Times New Roman" w:cs="Times New Roman"/>
          <w:sz w:val="24"/>
          <w:szCs w:val="24"/>
        </w:rPr>
        <w:t xml:space="preserve">of a migratory songbird. </w:t>
      </w:r>
      <w:r w:rsidRPr="00DE341E">
        <w:rPr>
          <w:rFonts w:ascii="Times New Roman" w:eastAsia="Minion-Italic" w:hAnsi="Times New Roman" w:cs="Times New Roman"/>
          <w:i/>
          <w:iCs/>
          <w:sz w:val="24"/>
          <w:szCs w:val="24"/>
        </w:rPr>
        <w:t xml:space="preserve">Science </w:t>
      </w:r>
      <w:r w:rsidRPr="00DE341E">
        <w:rPr>
          <w:rFonts w:ascii="Times New Roman" w:eastAsia="Minion-Bold" w:hAnsi="Times New Roman" w:cs="Times New Roman"/>
          <w:bCs/>
          <w:sz w:val="24"/>
          <w:szCs w:val="24"/>
        </w:rPr>
        <w:t>288</w:t>
      </w:r>
      <w:r w:rsidRPr="00DE341E">
        <w:rPr>
          <w:rFonts w:ascii="Times New Roman" w:eastAsia="Minion-Regular" w:hAnsi="Times New Roman" w:cs="Times New Roman"/>
          <w:sz w:val="24"/>
          <w:szCs w:val="24"/>
        </w:rPr>
        <w:t>:2040–2042</w:t>
      </w:r>
    </w:p>
    <w:p w14:paraId="059E3E5A" w14:textId="77777777" w:rsidR="00045C93" w:rsidRPr="00DE341E" w:rsidRDefault="00045C93" w:rsidP="00045C93">
      <w:pPr>
        <w:autoSpaceDE w:val="0"/>
        <w:autoSpaceDN w:val="0"/>
        <w:adjustRightInd w:val="0"/>
        <w:spacing w:after="0" w:line="240" w:lineRule="auto"/>
        <w:rPr>
          <w:rFonts w:ascii="Times New Roman" w:hAnsi="Times New Roman" w:cs="Times New Roman"/>
          <w:sz w:val="24"/>
          <w:szCs w:val="24"/>
        </w:rPr>
      </w:pPr>
    </w:p>
    <w:p w14:paraId="22CABC04" w14:textId="77777777" w:rsidR="00A65058" w:rsidRPr="00DE341E" w:rsidRDefault="00A65058" w:rsidP="00A65058">
      <w:pPr>
        <w:spacing w:after="0" w:line="240" w:lineRule="auto"/>
        <w:rPr>
          <w:rFonts w:ascii="Times New Roman" w:eastAsia="Times New Roman" w:hAnsi="Times New Roman" w:cs="Times New Roman"/>
          <w:color w:val="222222"/>
          <w:sz w:val="24"/>
          <w:szCs w:val="24"/>
        </w:rPr>
      </w:pPr>
      <w:proofErr w:type="spellStart"/>
      <w:r w:rsidRPr="00DE341E">
        <w:rPr>
          <w:rFonts w:ascii="Times New Roman" w:hAnsi="Times New Roman" w:cs="Times New Roman"/>
          <w:sz w:val="24"/>
          <w:szCs w:val="24"/>
        </w:rPr>
        <w:t>Sirami</w:t>
      </w:r>
      <w:proofErr w:type="spellEnd"/>
      <w:r w:rsidRPr="00DE341E">
        <w:rPr>
          <w:rFonts w:ascii="Times New Roman" w:hAnsi="Times New Roman" w:cs="Times New Roman"/>
          <w:sz w:val="24"/>
          <w:szCs w:val="24"/>
        </w:rPr>
        <w:t xml:space="preserve">, C., P. </w:t>
      </w:r>
      <w:proofErr w:type="spellStart"/>
      <w:r w:rsidRPr="00DE341E">
        <w:rPr>
          <w:rFonts w:ascii="Times New Roman" w:hAnsi="Times New Roman" w:cs="Times New Roman"/>
          <w:sz w:val="24"/>
          <w:szCs w:val="24"/>
        </w:rPr>
        <w:t>Caplat</w:t>
      </w:r>
      <w:proofErr w:type="spellEnd"/>
      <w:r w:rsidRPr="00DE341E">
        <w:rPr>
          <w:rFonts w:ascii="Times New Roman" w:hAnsi="Times New Roman" w:cs="Times New Roman"/>
          <w:sz w:val="24"/>
          <w:szCs w:val="24"/>
        </w:rPr>
        <w:t xml:space="preserve">, S. </w:t>
      </w:r>
      <w:proofErr w:type="spellStart"/>
      <w:r w:rsidRPr="00DE341E">
        <w:rPr>
          <w:rFonts w:ascii="Times New Roman" w:hAnsi="Times New Roman" w:cs="Times New Roman"/>
          <w:sz w:val="24"/>
          <w:szCs w:val="24"/>
        </w:rPr>
        <w:t>Popy</w:t>
      </w:r>
      <w:proofErr w:type="spellEnd"/>
      <w:r w:rsidRPr="00DE341E">
        <w:rPr>
          <w:rFonts w:ascii="Times New Roman" w:hAnsi="Times New Roman" w:cs="Times New Roman"/>
          <w:sz w:val="24"/>
          <w:szCs w:val="24"/>
        </w:rPr>
        <w:t xml:space="preserve">, A. </w:t>
      </w:r>
      <w:proofErr w:type="spellStart"/>
      <w:r w:rsidRPr="00DE341E">
        <w:rPr>
          <w:rFonts w:ascii="Times New Roman" w:hAnsi="Times New Roman" w:cs="Times New Roman"/>
          <w:sz w:val="24"/>
          <w:szCs w:val="24"/>
        </w:rPr>
        <w:t>Clamens</w:t>
      </w:r>
      <w:proofErr w:type="spellEnd"/>
      <w:r w:rsidRPr="00DE341E">
        <w:rPr>
          <w:rFonts w:ascii="Times New Roman" w:hAnsi="Times New Roman" w:cs="Times New Roman"/>
          <w:sz w:val="24"/>
          <w:szCs w:val="24"/>
        </w:rPr>
        <w:t xml:space="preserve">, R. </w:t>
      </w:r>
      <w:proofErr w:type="spellStart"/>
      <w:r w:rsidRPr="00DE341E">
        <w:rPr>
          <w:rFonts w:ascii="Times New Roman" w:hAnsi="Times New Roman" w:cs="Times New Roman"/>
          <w:sz w:val="24"/>
          <w:szCs w:val="24"/>
        </w:rPr>
        <w:t>Arlettaz</w:t>
      </w:r>
      <w:proofErr w:type="spellEnd"/>
      <w:r w:rsidRPr="00DE341E">
        <w:rPr>
          <w:rFonts w:ascii="Times New Roman" w:hAnsi="Times New Roman" w:cs="Times New Roman"/>
          <w:sz w:val="24"/>
          <w:szCs w:val="24"/>
        </w:rPr>
        <w:t xml:space="preserve">, F. </w:t>
      </w:r>
      <w:proofErr w:type="spellStart"/>
      <w:r w:rsidRPr="00DE341E">
        <w:rPr>
          <w:rFonts w:ascii="Times New Roman" w:hAnsi="Times New Roman" w:cs="Times New Roman"/>
          <w:sz w:val="24"/>
          <w:szCs w:val="24"/>
        </w:rPr>
        <w:t>Jiguet</w:t>
      </w:r>
      <w:proofErr w:type="spellEnd"/>
      <w:r w:rsidRPr="00DE341E">
        <w:rPr>
          <w:rFonts w:ascii="Times New Roman" w:hAnsi="Times New Roman" w:cs="Times New Roman"/>
          <w:sz w:val="24"/>
          <w:szCs w:val="24"/>
        </w:rPr>
        <w:t xml:space="preserve">, L. </w:t>
      </w:r>
      <w:proofErr w:type="spellStart"/>
      <w:r w:rsidRPr="00DE341E">
        <w:rPr>
          <w:rFonts w:ascii="Times New Roman" w:hAnsi="Times New Roman" w:cs="Times New Roman"/>
          <w:sz w:val="24"/>
          <w:szCs w:val="24"/>
        </w:rPr>
        <w:t>Brotons</w:t>
      </w:r>
      <w:proofErr w:type="spellEnd"/>
      <w:r w:rsidRPr="00DE341E">
        <w:rPr>
          <w:rFonts w:ascii="Times New Roman" w:hAnsi="Times New Roman" w:cs="Times New Roman"/>
          <w:sz w:val="24"/>
          <w:szCs w:val="24"/>
        </w:rPr>
        <w:t xml:space="preserve">, and J.L. Martin. 2017. Impacts of global change on species distributions: obstacles and solutions to integrate climate and land use. Global Ecology and Biogeography 26:385–394. </w:t>
      </w:r>
    </w:p>
    <w:p w14:paraId="569BBD91" w14:textId="77777777" w:rsidR="00A65058" w:rsidRPr="00DE341E" w:rsidRDefault="00A65058" w:rsidP="00A65058">
      <w:pPr>
        <w:spacing w:after="0" w:line="240" w:lineRule="auto"/>
        <w:rPr>
          <w:rFonts w:ascii="Times New Roman" w:hAnsi="Times New Roman" w:cs="Times New Roman"/>
          <w:sz w:val="24"/>
          <w:szCs w:val="24"/>
        </w:rPr>
      </w:pPr>
    </w:p>
    <w:p w14:paraId="2FC454E5" w14:textId="77777777" w:rsidR="008751EF" w:rsidRPr="00DE341E" w:rsidRDefault="008751EF" w:rsidP="00DE341E">
      <w:pPr>
        <w:autoSpaceDE w:val="0"/>
        <w:autoSpaceDN w:val="0"/>
        <w:adjustRightInd w:val="0"/>
        <w:spacing w:after="0" w:line="240" w:lineRule="auto"/>
        <w:rPr>
          <w:rFonts w:ascii="Times New Roman" w:hAnsi="Times New Roman" w:cs="Times New Roman"/>
          <w:sz w:val="24"/>
          <w:szCs w:val="24"/>
        </w:rPr>
      </w:pPr>
      <w:proofErr w:type="spellStart"/>
      <w:r w:rsidRPr="00DE341E">
        <w:rPr>
          <w:rFonts w:ascii="Times New Roman" w:hAnsi="Times New Roman" w:cs="Times New Roman"/>
          <w:sz w:val="24"/>
          <w:szCs w:val="24"/>
        </w:rPr>
        <w:t>Stattersf</w:t>
      </w:r>
      <w:proofErr w:type="spellEnd"/>
      <w:r w:rsidRPr="00DE341E">
        <w:rPr>
          <w:rFonts w:ascii="Times New Roman" w:hAnsi="Times New Roman" w:cs="Times New Roman"/>
          <w:sz w:val="24"/>
          <w:szCs w:val="24"/>
        </w:rPr>
        <w:t xml:space="preserve"> </w:t>
      </w:r>
      <w:proofErr w:type="spellStart"/>
      <w:r w:rsidRPr="00DE341E">
        <w:rPr>
          <w:rFonts w:ascii="Times New Roman" w:hAnsi="Times New Roman" w:cs="Times New Roman"/>
          <w:sz w:val="24"/>
          <w:szCs w:val="24"/>
        </w:rPr>
        <w:t>ield</w:t>
      </w:r>
      <w:proofErr w:type="spellEnd"/>
      <w:r w:rsidRPr="00DE341E">
        <w:rPr>
          <w:rFonts w:ascii="Times New Roman" w:hAnsi="Times New Roman" w:cs="Times New Roman"/>
          <w:sz w:val="24"/>
          <w:szCs w:val="24"/>
        </w:rPr>
        <w:t xml:space="preserve">, A. J., M. J. </w:t>
      </w:r>
      <w:proofErr w:type="spellStart"/>
      <w:r w:rsidRPr="00DE341E">
        <w:rPr>
          <w:rFonts w:ascii="Times New Roman" w:hAnsi="Times New Roman" w:cs="Times New Roman"/>
          <w:sz w:val="24"/>
          <w:szCs w:val="24"/>
        </w:rPr>
        <w:t>Crosb</w:t>
      </w:r>
      <w:proofErr w:type="spellEnd"/>
      <w:r w:rsidRPr="00DE341E">
        <w:rPr>
          <w:rFonts w:ascii="Times New Roman" w:hAnsi="Times New Roman" w:cs="Times New Roman"/>
          <w:sz w:val="24"/>
          <w:szCs w:val="24"/>
        </w:rPr>
        <w:t xml:space="preserve"> y, A. J. Long, and D. C. </w:t>
      </w:r>
      <w:proofErr w:type="spellStart"/>
      <w:r w:rsidRPr="00DE341E">
        <w:rPr>
          <w:rFonts w:ascii="Times New Roman" w:hAnsi="Times New Roman" w:cs="Times New Roman"/>
          <w:sz w:val="24"/>
          <w:szCs w:val="24"/>
        </w:rPr>
        <w:t>Wege</w:t>
      </w:r>
      <w:proofErr w:type="spellEnd"/>
      <w:r w:rsidR="00DE341E">
        <w:rPr>
          <w:rFonts w:ascii="Times New Roman" w:hAnsi="Times New Roman" w:cs="Times New Roman"/>
          <w:sz w:val="24"/>
          <w:szCs w:val="24"/>
        </w:rPr>
        <w:t xml:space="preserve">. </w:t>
      </w:r>
      <w:r w:rsidRPr="00DE341E">
        <w:rPr>
          <w:rFonts w:ascii="Times New Roman" w:hAnsi="Times New Roman" w:cs="Times New Roman"/>
          <w:sz w:val="24"/>
          <w:szCs w:val="24"/>
        </w:rPr>
        <w:t>1998. Endemic bird areas of the wor</w:t>
      </w:r>
      <w:r w:rsidR="00DE341E">
        <w:rPr>
          <w:rFonts w:ascii="Times New Roman" w:hAnsi="Times New Roman" w:cs="Times New Roman"/>
          <w:sz w:val="24"/>
          <w:szCs w:val="24"/>
        </w:rPr>
        <w:t xml:space="preserve">ld: priorities for biodiversity </w:t>
      </w:r>
      <w:r w:rsidRPr="00DE341E">
        <w:rPr>
          <w:rFonts w:ascii="Times New Roman" w:hAnsi="Times New Roman" w:cs="Times New Roman"/>
          <w:sz w:val="24"/>
          <w:szCs w:val="24"/>
        </w:rPr>
        <w:t xml:space="preserve">conservation. </w:t>
      </w:r>
      <w:proofErr w:type="spellStart"/>
      <w:r w:rsidRPr="00DE341E">
        <w:rPr>
          <w:rFonts w:ascii="Times New Roman" w:hAnsi="Times New Roman" w:cs="Times New Roman"/>
          <w:sz w:val="24"/>
          <w:szCs w:val="24"/>
        </w:rPr>
        <w:t>BirdLife</w:t>
      </w:r>
      <w:proofErr w:type="spellEnd"/>
      <w:r w:rsidRPr="00DE341E">
        <w:rPr>
          <w:rFonts w:ascii="Times New Roman" w:hAnsi="Times New Roman" w:cs="Times New Roman"/>
          <w:sz w:val="24"/>
          <w:szCs w:val="24"/>
        </w:rPr>
        <w:t xml:space="preserve"> International, Cambridge, UK.</w:t>
      </w:r>
    </w:p>
    <w:p w14:paraId="19F99A47" w14:textId="77777777" w:rsidR="008751EF" w:rsidRPr="00DE341E" w:rsidRDefault="008751EF" w:rsidP="008751EF">
      <w:pPr>
        <w:spacing w:after="0" w:line="240" w:lineRule="auto"/>
        <w:rPr>
          <w:rFonts w:ascii="Times New Roman" w:hAnsi="Times New Roman" w:cs="Times New Roman"/>
          <w:sz w:val="24"/>
          <w:szCs w:val="24"/>
        </w:rPr>
      </w:pPr>
    </w:p>
    <w:p w14:paraId="17A05B67" w14:textId="77777777" w:rsidR="00A65058" w:rsidRPr="00DE341E" w:rsidRDefault="00A65058" w:rsidP="00A65058">
      <w:pPr>
        <w:autoSpaceDE w:val="0"/>
        <w:autoSpaceDN w:val="0"/>
        <w:adjustRightInd w:val="0"/>
        <w:spacing w:after="0" w:line="240" w:lineRule="auto"/>
        <w:rPr>
          <w:rFonts w:ascii="Times New Roman" w:hAnsi="Times New Roman" w:cs="Times New Roman"/>
          <w:sz w:val="24"/>
          <w:szCs w:val="24"/>
        </w:rPr>
      </w:pPr>
      <w:proofErr w:type="spellStart"/>
      <w:r w:rsidRPr="00DE341E">
        <w:rPr>
          <w:rFonts w:ascii="Times New Roman" w:hAnsi="Times New Roman" w:cs="Times New Roman"/>
          <w:sz w:val="24"/>
          <w:szCs w:val="24"/>
        </w:rPr>
        <w:lastRenderedPageBreak/>
        <w:t>Stotz</w:t>
      </w:r>
      <w:proofErr w:type="spellEnd"/>
      <w:r w:rsidRPr="00DE341E">
        <w:rPr>
          <w:rFonts w:ascii="Times New Roman" w:hAnsi="Times New Roman" w:cs="Times New Roman"/>
          <w:sz w:val="24"/>
          <w:szCs w:val="24"/>
        </w:rPr>
        <w:t xml:space="preserve">, D.F., J.W. Fitzpatrick, T.A. Parker III, and D K. </w:t>
      </w:r>
      <w:proofErr w:type="spellStart"/>
      <w:r w:rsidRPr="00DE341E">
        <w:rPr>
          <w:rFonts w:ascii="Times New Roman" w:hAnsi="Times New Roman" w:cs="Times New Roman"/>
          <w:sz w:val="24"/>
          <w:szCs w:val="24"/>
        </w:rPr>
        <w:t>Moskovits</w:t>
      </w:r>
      <w:proofErr w:type="spellEnd"/>
      <w:r w:rsidRPr="00DE341E">
        <w:rPr>
          <w:rFonts w:ascii="Times New Roman" w:hAnsi="Times New Roman" w:cs="Times New Roman"/>
          <w:sz w:val="24"/>
          <w:szCs w:val="24"/>
        </w:rPr>
        <w:t>. 1996. Neotropical birds: ecology and conservation. University of Chicago Press, Chicago.</w:t>
      </w:r>
    </w:p>
    <w:p w14:paraId="7DDF4E70" w14:textId="77777777" w:rsidR="00A65058" w:rsidRPr="00DE341E" w:rsidRDefault="00A65058" w:rsidP="00A65058">
      <w:pPr>
        <w:autoSpaceDE w:val="0"/>
        <w:autoSpaceDN w:val="0"/>
        <w:adjustRightInd w:val="0"/>
        <w:spacing w:after="0" w:line="240" w:lineRule="auto"/>
        <w:rPr>
          <w:rFonts w:ascii="Times New Roman" w:hAnsi="Times New Roman" w:cs="Times New Roman"/>
          <w:sz w:val="24"/>
          <w:szCs w:val="24"/>
        </w:rPr>
      </w:pPr>
    </w:p>
    <w:p w14:paraId="7AD11E96" w14:textId="53F0ECE3" w:rsidR="004D5646" w:rsidRDefault="00DE341E" w:rsidP="004D564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Stouffer</w:t>
      </w:r>
      <w:r w:rsidR="004D5646" w:rsidRPr="00DE341E">
        <w:rPr>
          <w:rFonts w:ascii="Times New Roman" w:hAnsi="Times New Roman" w:cs="Times New Roman"/>
          <w:sz w:val="24"/>
          <w:szCs w:val="24"/>
        </w:rPr>
        <w:t xml:space="preserve">, P. C., E. I. </w:t>
      </w:r>
      <w:r>
        <w:rPr>
          <w:rFonts w:ascii="Times New Roman" w:hAnsi="Times New Roman" w:cs="Times New Roman"/>
          <w:sz w:val="24"/>
          <w:szCs w:val="24"/>
        </w:rPr>
        <w:t>Johnson</w:t>
      </w:r>
      <w:r w:rsidR="004D5646" w:rsidRPr="00DE341E">
        <w:rPr>
          <w:rFonts w:ascii="Times New Roman" w:hAnsi="Times New Roman" w:cs="Times New Roman"/>
          <w:sz w:val="24"/>
          <w:szCs w:val="24"/>
        </w:rPr>
        <w:t xml:space="preserve">, R. O. </w:t>
      </w:r>
      <w:proofErr w:type="spellStart"/>
      <w:r>
        <w:rPr>
          <w:rFonts w:ascii="Times New Roman" w:hAnsi="Times New Roman" w:cs="Times New Roman"/>
          <w:sz w:val="24"/>
          <w:szCs w:val="24"/>
        </w:rPr>
        <w:t>Bierregaard</w:t>
      </w:r>
      <w:proofErr w:type="spellEnd"/>
      <w:r>
        <w:rPr>
          <w:rFonts w:ascii="Times New Roman" w:hAnsi="Times New Roman" w:cs="Times New Roman"/>
          <w:sz w:val="24"/>
          <w:szCs w:val="24"/>
        </w:rPr>
        <w:t xml:space="preserve"> Jr., and</w:t>
      </w:r>
      <w:r w:rsidR="004D5646" w:rsidRPr="00DE341E">
        <w:rPr>
          <w:rFonts w:ascii="Times New Roman" w:hAnsi="Times New Roman" w:cs="Times New Roman"/>
          <w:sz w:val="24"/>
          <w:szCs w:val="24"/>
        </w:rPr>
        <w:t xml:space="preserve"> T. E. </w:t>
      </w:r>
      <w:r>
        <w:rPr>
          <w:rFonts w:ascii="Times New Roman" w:hAnsi="Times New Roman" w:cs="Times New Roman"/>
          <w:sz w:val="24"/>
          <w:szCs w:val="24"/>
        </w:rPr>
        <w:t>Lovejoy</w:t>
      </w:r>
      <w:r w:rsidR="004D5646" w:rsidRPr="00DE341E">
        <w:rPr>
          <w:rFonts w:ascii="Times New Roman" w:hAnsi="Times New Roman" w:cs="Times New Roman"/>
          <w:sz w:val="24"/>
          <w:szCs w:val="24"/>
        </w:rPr>
        <w:t>. 20</w:t>
      </w:r>
      <w:r>
        <w:rPr>
          <w:rFonts w:ascii="Times New Roman" w:hAnsi="Times New Roman" w:cs="Times New Roman"/>
          <w:sz w:val="24"/>
          <w:szCs w:val="24"/>
        </w:rPr>
        <w:t xml:space="preserve">11. Understory bird communities </w:t>
      </w:r>
      <w:r w:rsidR="004D5646" w:rsidRPr="00DE341E">
        <w:rPr>
          <w:rFonts w:ascii="Times New Roman" w:hAnsi="Times New Roman" w:cs="Times New Roman"/>
          <w:sz w:val="24"/>
          <w:szCs w:val="24"/>
        </w:rPr>
        <w:t>in Amazonia</w:t>
      </w:r>
      <w:r>
        <w:rPr>
          <w:rFonts w:ascii="Times New Roman" w:hAnsi="Times New Roman" w:cs="Times New Roman"/>
          <w:sz w:val="24"/>
          <w:szCs w:val="24"/>
        </w:rPr>
        <w:t xml:space="preserve">n rainforest fragments: species </w:t>
      </w:r>
      <w:r w:rsidR="004D5646" w:rsidRPr="00DE341E">
        <w:rPr>
          <w:rFonts w:ascii="Times New Roman" w:hAnsi="Times New Roman" w:cs="Times New Roman"/>
          <w:sz w:val="24"/>
          <w:szCs w:val="24"/>
        </w:rPr>
        <w:t>turnover through 25 years po</w:t>
      </w:r>
      <w:r>
        <w:rPr>
          <w:rFonts w:ascii="Times New Roman" w:hAnsi="Times New Roman" w:cs="Times New Roman"/>
          <w:sz w:val="24"/>
          <w:szCs w:val="24"/>
        </w:rPr>
        <w:t xml:space="preserve">st-isolation in recovering </w:t>
      </w:r>
      <w:r w:rsidR="004D5646" w:rsidRPr="00DE341E">
        <w:rPr>
          <w:rFonts w:ascii="Times New Roman" w:hAnsi="Times New Roman" w:cs="Times New Roman"/>
          <w:sz w:val="24"/>
          <w:szCs w:val="24"/>
        </w:rPr>
        <w:t xml:space="preserve">landscapes. </w:t>
      </w:r>
      <w:proofErr w:type="spellStart"/>
      <w:r w:rsidR="004D5646" w:rsidRPr="00DE341E">
        <w:rPr>
          <w:rFonts w:ascii="Times New Roman" w:hAnsi="Times New Roman" w:cs="Times New Roman"/>
          <w:sz w:val="24"/>
          <w:szCs w:val="24"/>
        </w:rPr>
        <w:t>PLoS</w:t>
      </w:r>
      <w:proofErr w:type="spellEnd"/>
      <w:r w:rsidR="004D5646" w:rsidRPr="00DE341E">
        <w:rPr>
          <w:rFonts w:ascii="Times New Roman" w:hAnsi="Times New Roman" w:cs="Times New Roman"/>
          <w:sz w:val="24"/>
          <w:szCs w:val="24"/>
        </w:rPr>
        <w:t xml:space="preserve"> ONE 6:e20543. </w:t>
      </w:r>
    </w:p>
    <w:p w14:paraId="5CBCA445" w14:textId="4BF6C2CF" w:rsidR="00FB70D0" w:rsidRPr="00FB70D0" w:rsidRDefault="00FB70D0" w:rsidP="004D5646">
      <w:pPr>
        <w:autoSpaceDE w:val="0"/>
        <w:autoSpaceDN w:val="0"/>
        <w:adjustRightInd w:val="0"/>
        <w:spacing w:after="0" w:line="240" w:lineRule="auto"/>
        <w:rPr>
          <w:rFonts w:ascii="Times New Roman" w:hAnsi="Times New Roman" w:cs="Times New Roman"/>
          <w:sz w:val="24"/>
          <w:szCs w:val="24"/>
        </w:rPr>
      </w:pPr>
    </w:p>
    <w:p w14:paraId="549C4D93" w14:textId="59AF45AE" w:rsidR="00FB70D0" w:rsidRPr="00FB70D0" w:rsidRDefault="00FB70D0" w:rsidP="004D5646">
      <w:pPr>
        <w:autoSpaceDE w:val="0"/>
        <w:autoSpaceDN w:val="0"/>
        <w:adjustRightInd w:val="0"/>
        <w:spacing w:after="0" w:line="240" w:lineRule="auto"/>
        <w:rPr>
          <w:rFonts w:ascii="Times New Roman" w:hAnsi="Times New Roman" w:cs="Times New Roman"/>
          <w:sz w:val="24"/>
          <w:szCs w:val="24"/>
        </w:rPr>
      </w:pPr>
      <w:r w:rsidRPr="00FB70D0">
        <w:rPr>
          <w:rFonts w:ascii="Times New Roman" w:hAnsi="Times New Roman" w:cs="Times New Roman"/>
          <w:color w:val="222222"/>
          <w:sz w:val="24"/>
          <w:szCs w:val="24"/>
          <w:shd w:val="clear" w:color="auto" w:fill="FFFFFF"/>
        </w:rPr>
        <w:t xml:space="preserve">Stouffer, </w:t>
      </w:r>
      <w:r>
        <w:rPr>
          <w:rFonts w:ascii="Times New Roman" w:hAnsi="Times New Roman" w:cs="Times New Roman"/>
          <w:color w:val="222222"/>
          <w:sz w:val="24"/>
          <w:szCs w:val="24"/>
          <w:shd w:val="clear" w:color="auto" w:fill="FFFFFF"/>
        </w:rPr>
        <w:t>P.</w:t>
      </w:r>
      <w:r w:rsidRPr="00FB70D0">
        <w:rPr>
          <w:rFonts w:ascii="Times New Roman" w:hAnsi="Times New Roman" w:cs="Times New Roman"/>
          <w:color w:val="222222"/>
          <w:sz w:val="24"/>
          <w:szCs w:val="24"/>
          <w:shd w:val="clear" w:color="auto" w:fill="FFFFFF"/>
        </w:rPr>
        <w:t xml:space="preserve"> C., </w:t>
      </w:r>
      <w:r>
        <w:rPr>
          <w:rFonts w:ascii="Times New Roman" w:hAnsi="Times New Roman" w:cs="Times New Roman"/>
          <w:color w:val="222222"/>
          <w:sz w:val="24"/>
          <w:szCs w:val="24"/>
          <w:shd w:val="clear" w:color="auto" w:fill="FFFFFF"/>
        </w:rPr>
        <w:t>V.</w:t>
      </w:r>
      <w:r w:rsidRPr="00FB70D0">
        <w:rPr>
          <w:rFonts w:ascii="Times New Roman" w:hAnsi="Times New Roman" w:cs="Times New Roman"/>
          <w:color w:val="222222"/>
          <w:sz w:val="24"/>
          <w:szCs w:val="24"/>
          <w:shd w:val="clear" w:color="auto" w:fill="FFFFFF"/>
        </w:rPr>
        <w:t xml:space="preserve"> </w:t>
      </w:r>
      <w:proofErr w:type="spellStart"/>
      <w:r w:rsidRPr="00FB70D0">
        <w:rPr>
          <w:rFonts w:ascii="Times New Roman" w:hAnsi="Times New Roman" w:cs="Times New Roman"/>
          <w:color w:val="222222"/>
          <w:sz w:val="24"/>
          <w:szCs w:val="24"/>
          <w:shd w:val="clear" w:color="auto" w:fill="FFFFFF"/>
        </w:rPr>
        <w:t>Jirinec</w:t>
      </w:r>
      <w:proofErr w:type="spellEnd"/>
      <w:r w:rsidRPr="00FB70D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C.</w:t>
      </w:r>
      <w:r w:rsidRPr="00FB70D0">
        <w:rPr>
          <w:rFonts w:ascii="Times New Roman" w:hAnsi="Times New Roman" w:cs="Times New Roman"/>
          <w:color w:val="222222"/>
          <w:sz w:val="24"/>
          <w:szCs w:val="24"/>
          <w:shd w:val="clear" w:color="auto" w:fill="FFFFFF"/>
        </w:rPr>
        <w:t xml:space="preserve"> L. </w:t>
      </w:r>
      <w:proofErr w:type="spellStart"/>
      <w:r w:rsidRPr="00FB70D0">
        <w:rPr>
          <w:rFonts w:ascii="Times New Roman" w:hAnsi="Times New Roman" w:cs="Times New Roman"/>
          <w:color w:val="222222"/>
          <w:sz w:val="24"/>
          <w:szCs w:val="24"/>
          <w:shd w:val="clear" w:color="auto" w:fill="FFFFFF"/>
        </w:rPr>
        <w:t>Rutt</w:t>
      </w:r>
      <w:proofErr w:type="spellEnd"/>
      <w:r w:rsidRPr="00FB70D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R.</w:t>
      </w:r>
      <w:r w:rsidRPr="00FB70D0">
        <w:rPr>
          <w:rFonts w:ascii="Times New Roman" w:hAnsi="Times New Roman" w:cs="Times New Roman"/>
          <w:color w:val="222222"/>
          <w:sz w:val="24"/>
          <w:szCs w:val="24"/>
          <w:shd w:val="clear" w:color="auto" w:fill="FFFFFF"/>
        </w:rPr>
        <w:t xml:space="preserve"> O. </w:t>
      </w:r>
      <w:proofErr w:type="spellStart"/>
      <w:r w:rsidRPr="00FB70D0">
        <w:rPr>
          <w:rFonts w:ascii="Times New Roman" w:hAnsi="Times New Roman" w:cs="Times New Roman"/>
          <w:color w:val="222222"/>
          <w:sz w:val="24"/>
          <w:szCs w:val="24"/>
          <w:shd w:val="clear" w:color="auto" w:fill="FFFFFF"/>
        </w:rPr>
        <w:t>Bierregaard</w:t>
      </w:r>
      <w:proofErr w:type="spellEnd"/>
      <w:r w:rsidRPr="00FB70D0">
        <w:rPr>
          <w:rFonts w:ascii="Times New Roman" w:hAnsi="Times New Roman" w:cs="Times New Roman"/>
          <w:color w:val="222222"/>
          <w:sz w:val="24"/>
          <w:szCs w:val="24"/>
          <w:shd w:val="clear" w:color="auto" w:fill="FFFFFF"/>
        </w:rPr>
        <w:t xml:space="preserve"> Jr, </w:t>
      </w:r>
      <w:r>
        <w:rPr>
          <w:rFonts w:ascii="Times New Roman" w:hAnsi="Times New Roman" w:cs="Times New Roman"/>
          <w:color w:val="222222"/>
          <w:sz w:val="24"/>
          <w:szCs w:val="24"/>
          <w:shd w:val="clear" w:color="auto" w:fill="FFFFFF"/>
        </w:rPr>
        <w:t>A.</w:t>
      </w:r>
      <w:r w:rsidRPr="00FB70D0">
        <w:rPr>
          <w:rFonts w:ascii="Times New Roman" w:hAnsi="Times New Roman" w:cs="Times New Roman"/>
          <w:color w:val="222222"/>
          <w:sz w:val="24"/>
          <w:szCs w:val="24"/>
          <w:shd w:val="clear" w:color="auto" w:fill="FFFFFF"/>
        </w:rPr>
        <w:t xml:space="preserve"> Hernández‐Palma, </w:t>
      </w:r>
      <w:r>
        <w:rPr>
          <w:rFonts w:ascii="Times New Roman" w:hAnsi="Times New Roman" w:cs="Times New Roman"/>
          <w:color w:val="222222"/>
          <w:sz w:val="24"/>
          <w:szCs w:val="24"/>
          <w:shd w:val="clear" w:color="auto" w:fill="FFFFFF"/>
        </w:rPr>
        <w:t>E.</w:t>
      </w:r>
      <w:r w:rsidRPr="00FB70D0">
        <w:rPr>
          <w:rFonts w:ascii="Times New Roman" w:hAnsi="Times New Roman" w:cs="Times New Roman"/>
          <w:color w:val="222222"/>
          <w:sz w:val="24"/>
          <w:szCs w:val="24"/>
          <w:shd w:val="clear" w:color="auto" w:fill="FFFFFF"/>
        </w:rPr>
        <w:t xml:space="preserve"> I. Johnson, </w:t>
      </w:r>
      <w:r>
        <w:rPr>
          <w:rFonts w:ascii="Times New Roman" w:hAnsi="Times New Roman" w:cs="Times New Roman"/>
          <w:color w:val="222222"/>
          <w:sz w:val="24"/>
          <w:szCs w:val="24"/>
          <w:shd w:val="clear" w:color="auto" w:fill="FFFFFF"/>
        </w:rPr>
        <w:t>S.</w:t>
      </w:r>
      <w:r w:rsidRPr="00FB70D0">
        <w:rPr>
          <w:rFonts w:ascii="Times New Roman" w:hAnsi="Times New Roman" w:cs="Times New Roman"/>
          <w:color w:val="222222"/>
          <w:sz w:val="24"/>
          <w:szCs w:val="24"/>
          <w:shd w:val="clear" w:color="auto" w:fill="FFFFFF"/>
        </w:rPr>
        <w:t xml:space="preserve"> R. Midway, </w:t>
      </w:r>
      <w:r>
        <w:rPr>
          <w:rFonts w:ascii="Times New Roman" w:hAnsi="Times New Roman" w:cs="Times New Roman"/>
          <w:color w:val="222222"/>
          <w:sz w:val="24"/>
          <w:szCs w:val="24"/>
          <w:shd w:val="clear" w:color="auto" w:fill="FFFFFF"/>
        </w:rPr>
        <w:t>L.</w:t>
      </w:r>
      <w:r w:rsidRPr="00FB70D0">
        <w:rPr>
          <w:rFonts w:ascii="Times New Roman" w:hAnsi="Times New Roman" w:cs="Times New Roman"/>
          <w:color w:val="222222"/>
          <w:sz w:val="24"/>
          <w:szCs w:val="24"/>
          <w:shd w:val="clear" w:color="auto" w:fill="FFFFFF"/>
        </w:rPr>
        <w:t xml:space="preserve"> L. Powell, </w:t>
      </w:r>
      <w:r>
        <w:rPr>
          <w:rFonts w:ascii="Times New Roman" w:hAnsi="Times New Roman" w:cs="Times New Roman"/>
          <w:color w:val="222222"/>
          <w:sz w:val="24"/>
          <w:szCs w:val="24"/>
          <w:shd w:val="clear" w:color="auto" w:fill="FFFFFF"/>
        </w:rPr>
        <w:t>J.</w:t>
      </w:r>
      <w:r w:rsidRPr="00FB70D0">
        <w:rPr>
          <w:rFonts w:ascii="Times New Roman" w:hAnsi="Times New Roman" w:cs="Times New Roman"/>
          <w:color w:val="222222"/>
          <w:sz w:val="24"/>
          <w:szCs w:val="24"/>
          <w:shd w:val="clear" w:color="auto" w:fill="FFFFFF"/>
        </w:rPr>
        <w:t xml:space="preserve"> D. Wolfe, and </w:t>
      </w:r>
      <w:r>
        <w:rPr>
          <w:rFonts w:ascii="Times New Roman" w:hAnsi="Times New Roman" w:cs="Times New Roman"/>
          <w:color w:val="222222"/>
          <w:sz w:val="24"/>
          <w:szCs w:val="24"/>
          <w:shd w:val="clear" w:color="auto" w:fill="FFFFFF"/>
        </w:rPr>
        <w:t xml:space="preserve">T. E. Lovejoy. 2020. </w:t>
      </w:r>
      <w:r w:rsidRPr="00FB70D0">
        <w:rPr>
          <w:rFonts w:ascii="Times New Roman" w:hAnsi="Times New Roman" w:cs="Times New Roman"/>
          <w:color w:val="222222"/>
          <w:sz w:val="24"/>
          <w:szCs w:val="24"/>
          <w:shd w:val="clear" w:color="auto" w:fill="FFFFFF"/>
        </w:rPr>
        <w:t>Long‐term change in the avifauna of undisturbed Amazonian rainforest: ground‐foraging birds dis</w:t>
      </w:r>
      <w:r>
        <w:rPr>
          <w:rFonts w:ascii="Times New Roman" w:hAnsi="Times New Roman" w:cs="Times New Roman"/>
          <w:color w:val="222222"/>
          <w:sz w:val="24"/>
          <w:szCs w:val="24"/>
          <w:shd w:val="clear" w:color="auto" w:fill="FFFFFF"/>
        </w:rPr>
        <w:t xml:space="preserve">appear and the baseline </w:t>
      </w:r>
      <w:r w:rsidRPr="00FB70D0">
        <w:rPr>
          <w:rFonts w:ascii="Times New Roman" w:hAnsi="Times New Roman" w:cs="Times New Roman"/>
          <w:color w:val="222222"/>
          <w:sz w:val="24"/>
          <w:szCs w:val="24"/>
          <w:shd w:val="clear" w:color="auto" w:fill="FFFFFF"/>
        </w:rPr>
        <w:t xml:space="preserve">shifts. </w:t>
      </w:r>
      <w:r w:rsidRPr="00FB70D0">
        <w:rPr>
          <w:rFonts w:ascii="Times New Roman" w:hAnsi="Times New Roman" w:cs="Times New Roman"/>
          <w:iCs/>
          <w:color w:val="222222"/>
          <w:sz w:val="24"/>
          <w:szCs w:val="24"/>
          <w:shd w:val="clear" w:color="auto" w:fill="FFFFFF"/>
        </w:rPr>
        <w:t>Ecology Letters</w:t>
      </w:r>
      <w:r w:rsidRPr="00FB70D0">
        <w:rPr>
          <w:rFonts w:ascii="Times New Roman" w:hAnsi="Times New Roman" w:cs="Times New Roman"/>
          <w:color w:val="222222"/>
          <w:sz w:val="24"/>
          <w:szCs w:val="24"/>
          <w:shd w:val="clear" w:color="auto" w:fill="FFFFFF"/>
        </w:rPr>
        <w:t xml:space="preserve"> (2020). </w:t>
      </w:r>
      <w:r>
        <w:rPr>
          <w:rFonts w:ascii="Times New Roman" w:hAnsi="Times New Roman" w:cs="Times New Roman"/>
          <w:sz w:val="24"/>
          <w:szCs w:val="24"/>
        </w:rPr>
        <w:t>DOI</w:t>
      </w:r>
      <w:r w:rsidRPr="00FB70D0">
        <w:rPr>
          <w:rFonts w:ascii="Times New Roman" w:hAnsi="Times New Roman" w:cs="Times New Roman"/>
          <w:sz w:val="24"/>
          <w:szCs w:val="24"/>
        </w:rPr>
        <w:t>: 10.1111/ele.13628</w:t>
      </w:r>
      <w:r>
        <w:rPr>
          <w:rFonts w:ascii="Times New Roman" w:hAnsi="Times New Roman" w:cs="Times New Roman"/>
          <w:sz w:val="24"/>
          <w:szCs w:val="24"/>
        </w:rPr>
        <w:t>.</w:t>
      </w:r>
    </w:p>
    <w:p w14:paraId="438F6318" w14:textId="77777777" w:rsidR="004D5646" w:rsidRPr="00FB70D0" w:rsidRDefault="004D5646" w:rsidP="004D5646">
      <w:pPr>
        <w:autoSpaceDE w:val="0"/>
        <w:autoSpaceDN w:val="0"/>
        <w:adjustRightInd w:val="0"/>
        <w:spacing w:after="0" w:line="240" w:lineRule="auto"/>
        <w:rPr>
          <w:rFonts w:ascii="Times New Roman" w:hAnsi="Times New Roman" w:cs="Times New Roman"/>
          <w:sz w:val="24"/>
          <w:szCs w:val="24"/>
        </w:rPr>
      </w:pPr>
    </w:p>
    <w:p w14:paraId="6ED95A45" w14:textId="77777777" w:rsidR="00A65058" w:rsidRPr="00692BEF" w:rsidRDefault="00A65058" w:rsidP="004D5646">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Thackeray, S.J., </w:t>
      </w:r>
      <w:r>
        <w:rPr>
          <w:rFonts w:ascii="Times New Roman" w:hAnsi="Times New Roman" w:cs="Times New Roman"/>
          <w:sz w:val="24"/>
          <w:szCs w:val="24"/>
        </w:rPr>
        <w:t xml:space="preserve">P.A. </w:t>
      </w:r>
      <w:r w:rsidRPr="00692BEF">
        <w:rPr>
          <w:rFonts w:ascii="Times New Roman" w:hAnsi="Times New Roman" w:cs="Times New Roman"/>
          <w:sz w:val="24"/>
          <w:szCs w:val="24"/>
        </w:rPr>
        <w:t xml:space="preserve">Henrys, </w:t>
      </w:r>
      <w:r>
        <w:rPr>
          <w:rFonts w:ascii="Times New Roman" w:hAnsi="Times New Roman" w:cs="Times New Roman"/>
          <w:sz w:val="24"/>
          <w:szCs w:val="24"/>
        </w:rPr>
        <w:t>D.</w:t>
      </w:r>
      <w:r w:rsidRPr="00692BEF">
        <w:rPr>
          <w:rFonts w:ascii="Times New Roman" w:hAnsi="Times New Roman" w:cs="Times New Roman"/>
          <w:sz w:val="24"/>
          <w:szCs w:val="24"/>
        </w:rPr>
        <w:t xml:space="preserve"> Hemming, </w:t>
      </w:r>
      <w:r>
        <w:rPr>
          <w:rFonts w:ascii="Times New Roman" w:hAnsi="Times New Roman" w:cs="Times New Roman"/>
          <w:sz w:val="24"/>
          <w:szCs w:val="24"/>
        </w:rPr>
        <w:t>J.R.</w:t>
      </w:r>
      <w:r w:rsidRPr="00692BEF">
        <w:rPr>
          <w:rFonts w:ascii="Times New Roman" w:hAnsi="Times New Roman" w:cs="Times New Roman"/>
          <w:sz w:val="24"/>
          <w:szCs w:val="24"/>
        </w:rPr>
        <w:t xml:space="preserve"> Bell, </w:t>
      </w:r>
      <w:r>
        <w:rPr>
          <w:rFonts w:ascii="Times New Roman" w:hAnsi="Times New Roman" w:cs="Times New Roman"/>
          <w:sz w:val="24"/>
          <w:szCs w:val="24"/>
        </w:rPr>
        <w:t>M.S.</w:t>
      </w:r>
      <w:r w:rsidRPr="00692BEF">
        <w:rPr>
          <w:rFonts w:ascii="Times New Roman" w:hAnsi="Times New Roman" w:cs="Times New Roman"/>
          <w:sz w:val="24"/>
          <w:szCs w:val="24"/>
        </w:rPr>
        <w:t xml:space="preserve"> Botham, </w:t>
      </w:r>
      <w:r>
        <w:rPr>
          <w:rFonts w:ascii="Times New Roman" w:hAnsi="Times New Roman" w:cs="Times New Roman"/>
          <w:sz w:val="24"/>
          <w:szCs w:val="24"/>
        </w:rPr>
        <w:t>S.</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Burthe</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P.</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Helaouet</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D.G.</w:t>
      </w:r>
      <w:r w:rsidRPr="00692BEF">
        <w:rPr>
          <w:rFonts w:ascii="Times New Roman" w:hAnsi="Times New Roman" w:cs="Times New Roman"/>
          <w:sz w:val="24"/>
          <w:szCs w:val="24"/>
        </w:rPr>
        <w:t xml:space="preserve"> Johns, </w:t>
      </w:r>
      <w:r>
        <w:rPr>
          <w:rFonts w:ascii="Times New Roman" w:hAnsi="Times New Roman" w:cs="Times New Roman"/>
          <w:sz w:val="24"/>
          <w:szCs w:val="24"/>
        </w:rPr>
        <w:t>I.D.</w:t>
      </w:r>
      <w:r w:rsidRPr="00692BEF">
        <w:rPr>
          <w:rFonts w:ascii="Times New Roman" w:hAnsi="Times New Roman" w:cs="Times New Roman"/>
          <w:sz w:val="24"/>
          <w:szCs w:val="24"/>
        </w:rPr>
        <w:t xml:space="preserve"> Jones, </w:t>
      </w:r>
      <w:r>
        <w:rPr>
          <w:rFonts w:ascii="Times New Roman" w:hAnsi="Times New Roman" w:cs="Times New Roman"/>
          <w:sz w:val="24"/>
          <w:szCs w:val="24"/>
        </w:rPr>
        <w:t>D.I.</w:t>
      </w:r>
      <w:r w:rsidRPr="00692BEF">
        <w:rPr>
          <w:rFonts w:ascii="Times New Roman" w:hAnsi="Times New Roman" w:cs="Times New Roman"/>
          <w:sz w:val="24"/>
          <w:szCs w:val="24"/>
        </w:rPr>
        <w:t xml:space="preserve"> Leech, </w:t>
      </w:r>
      <w:r>
        <w:rPr>
          <w:rFonts w:ascii="Times New Roman" w:hAnsi="Times New Roman" w:cs="Times New Roman"/>
          <w:sz w:val="24"/>
          <w:szCs w:val="24"/>
        </w:rPr>
        <w:t>E.B.</w:t>
      </w:r>
      <w:r w:rsidRPr="00692BEF">
        <w:rPr>
          <w:rFonts w:ascii="Times New Roman" w:hAnsi="Times New Roman" w:cs="Times New Roman"/>
          <w:sz w:val="24"/>
          <w:szCs w:val="24"/>
        </w:rPr>
        <w:t xml:space="preserve"> Mackay, </w:t>
      </w:r>
      <w:r>
        <w:rPr>
          <w:rFonts w:ascii="Times New Roman" w:hAnsi="Times New Roman" w:cs="Times New Roman"/>
          <w:sz w:val="24"/>
          <w:szCs w:val="24"/>
        </w:rPr>
        <w:t>D.</w:t>
      </w:r>
      <w:r w:rsidRPr="00692BEF">
        <w:rPr>
          <w:rFonts w:ascii="Times New Roman" w:hAnsi="Times New Roman" w:cs="Times New Roman"/>
          <w:sz w:val="24"/>
          <w:szCs w:val="24"/>
        </w:rPr>
        <w:t xml:space="preserve"> Massimino, </w:t>
      </w:r>
      <w:r>
        <w:rPr>
          <w:rFonts w:ascii="Times New Roman" w:hAnsi="Times New Roman" w:cs="Times New Roman"/>
          <w:sz w:val="24"/>
          <w:szCs w:val="24"/>
        </w:rPr>
        <w:t>S.</w:t>
      </w:r>
      <w:r w:rsidRPr="00692BEF">
        <w:rPr>
          <w:rFonts w:ascii="Times New Roman" w:hAnsi="Times New Roman" w:cs="Times New Roman"/>
          <w:sz w:val="24"/>
          <w:szCs w:val="24"/>
        </w:rPr>
        <w:t xml:space="preserve"> Atkinson, </w:t>
      </w:r>
      <w:r>
        <w:rPr>
          <w:rFonts w:ascii="Times New Roman" w:hAnsi="Times New Roman" w:cs="Times New Roman"/>
          <w:sz w:val="24"/>
          <w:szCs w:val="24"/>
        </w:rPr>
        <w:t>P.J.</w:t>
      </w:r>
      <w:r w:rsidRPr="00692BEF">
        <w:rPr>
          <w:rFonts w:ascii="Times New Roman" w:hAnsi="Times New Roman" w:cs="Times New Roman"/>
          <w:sz w:val="24"/>
          <w:szCs w:val="24"/>
        </w:rPr>
        <w:t xml:space="preserve"> Bacon, </w:t>
      </w:r>
      <w:r>
        <w:rPr>
          <w:rFonts w:ascii="Times New Roman" w:hAnsi="Times New Roman" w:cs="Times New Roman"/>
          <w:sz w:val="24"/>
          <w:szCs w:val="24"/>
        </w:rPr>
        <w:t>T.M.</w:t>
      </w:r>
      <w:r w:rsidRPr="00692BEF">
        <w:rPr>
          <w:rFonts w:ascii="Times New Roman" w:hAnsi="Times New Roman" w:cs="Times New Roman"/>
          <w:sz w:val="24"/>
          <w:szCs w:val="24"/>
        </w:rPr>
        <w:t xml:space="preserve"> Brereton, </w:t>
      </w:r>
      <w:r>
        <w:rPr>
          <w:rFonts w:ascii="Times New Roman" w:hAnsi="Times New Roman" w:cs="Times New Roman"/>
          <w:sz w:val="24"/>
          <w:szCs w:val="24"/>
        </w:rPr>
        <w:t>L.</w:t>
      </w:r>
      <w:r w:rsidRPr="00692BEF">
        <w:rPr>
          <w:rFonts w:ascii="Times New Roman" w:hAnsi="Times New Roman" w:cs="Times New Roman"/>
          <w:sz w:val="24"/>
          <w:szCs w:val="24"/>
        </w:rPr>
        <w:t xml:space="preserve"> Carvalho, </w:t>
      </w:r>
      <w:r>
        <w:rPr>
          <w:rFonts w:ascii="Times New Roman" w:hAnsi="Times New Roman" w:cs="Times New Roman"/>
          <w:sz w:val="24"/>
          <w:szCs w:val="24"/>
        </w:rPr>
        <w:t>T.H.</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Clutton</w:t>
      </w:r>
      <w:proofErr w:type="spellEnd"/>
      <w:r w:rsidRPr="00692BEF">
        <w:rPr>
          <w:rFonts w:ascii="Times New Roman" w:hAnsi="Times New Roman" w:cs="Times New Roman"/>
          <w:sz w:val="24"/>
          <w:szCs w:val="24"/>
        </w:rPr>
        <w:t xml:space="preserve">-Brock, </w:t>
      </w:r>
      <w:r>
        <w:rPr>
          <w:rFonts w:ascii="Times New Roman" w:hAnsi="Times New Roman" w:cs="Times New Roman"/>
          <w:sz w:val="24"/>
          <w:szCs w:val="24"/>
        </w:rPr>
        <w:t>C.</w:t>
      </w:r>
      <w:r w:rsidRPr="00692BEF">
        <w:rPr>
          <w:rFonts w:ascii="Times New Roman" w:hAnsi="Times New Roman" w:cs="Times New Roman"/>
          <w:sz w:val="24"/>
          <w:szCs w:val="24"/>
        </w:rPr>
        <w:t xml:space="preserve"> Duck, </w:t>
      </w:r>
      <w:r>
        <w:rPr>
          <w:rFonts w:ascii="Times New Roman" w:hAnsi="Times New Roman" w:cs="Times New Roman"/>
          <w:sz w:val="24"/>
          <w:szCs w:val="24"/>
        </w:rPr>
        <w:t>M.</w:t>
      </w:r>
      <w:r w:rsidRPr="00692BEF">
        <w:rPr>
          <w:rFonts w:ascii="Times New Roman" w:hAnsi="Times New Roman" w:cs="Times New Roman"/>
          <w:sz w:val="24"/>
          <w:szCs w:val="24"/>
        </w:rPr>
        <w:t xml:space="preserve"> Edwards, </w:t>
      </w:r>
      <w:r>
        <w:rPr>
          <w:rFonts w:ascii="Times New Roman" w:hAnsi="Times New Roman" w:cs="Times New Roman"/>
          <w:sz w:val="24"/>
          <w:szCs w:val="24"/>
        </w:rPr>
        <w:t>J.M.</w:t>
      </w:r>
      <w:r w:rsidRPr="00692BEF">
        <w:rPr>
          <w:rFonts w:ascii="Times New Roman" w:hAnsi="Times New Roman" w:cs="Times New Roman"/>
          <w:sz w:val="24"/>
          <w:szCs w:val="24"/>
        </w:rPr>
        <w:t xml:space="preserve"> Elliott, </w:t>
      </w:r>
      <w:r>
        <w:rPr>
          <w:rFonts w:ascii="Times New Roman" w:hAnsi="Times New Roman" w:cs="Times New Roman"/>
          <w:sz w:val="24"/>
          <w:szCs w:val="24"/>
        </w:rPr>
        <w:t>S.J.G.</w:t>
      </w:r>
    </w:p>
    <w:p w14:paraId="2368FF01"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 xml:space="preserve">Hall, </w:t>
      </w:r>
      <w:r>
        <w:rPr>
          <w:rFonts w:ascii="Times New Roman" w:hAnsi="Times New Roman" w:cs="Times New Roman"/>
          <w:sz w:val="24"/>
          <w:szCs w:val="24"/>
        </w:rPr>
        <w:t>R.</w:t>
      </w:r>
      <w:r w:rsidRPr="00692BEF">
        <w:rPr>
          <w:rFonts w:ascii="Times New Roman" w:hAnsi="Times New Roman" w:cs="Times New Roman"/>
          <w:sz w:val="24"/>
          <w:szCs w:val="24"/>
        </w:rPr>
        <w:t xml:space="preserve"> Harrington, </w:t>
      </w:r>
      <w:r>
        <w:rPr>
          <w:rFonts w:ascii="Times New Roman" w:hAnsi="Times New Roman" w:cs="Times New Roman"/>
          <w:sz w:val="24"/>
          <w:szCs w:val="24"/>
        </w:rPr>
        <w:t>J.W.</w:t>
      </w:r>
      <w:r w:rsidRPr="00692BEF">
        <w:rPr>
          <w:rFonts w:ascii="Times New Roman" w:hAnsi="Times New Roman" w:cs="Times New Roman"/>
          <w:sz w:val="24"/>
          <w:szCs w:val="24"/>
        </w:rPr>
        <w:t xml:space="preserve"> Pearce-Higgins, </w:t>
      </w:r>
      <w:r>
        <w:rPr>
          <w:rFonts w:ascii="Times New Roman" w:hAnsi="Times New Roman" w:cs="Times New Roman"/>
          <w:sz w:val="24"/>
          <w:szCs w:val="24"/>
        </w:rPr>
        <w:t>T.T.</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Høye</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L.E.B.</w:t>
      </w:r>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Kruuk</w:t>
      </w:r>
      <w:proofErr w:type="spellEnd"/>
      <w:r w:rsidRPr="00692BEF">
        <w:rPr>
          <w:rFonts w:ascii="Times New Roman" w:hAnsi="Times New Roman" w:cs="Times New Roman"/>
          <w:sz w:val="24"/>
          <w:szCs w:val="24"/>
        </w:rPr>
        <w:t xml:space="preserve">, </w:t>
      </w:r>
      <w:r>
        <w:rPr>
          <w:rFonts w:ascii="Times New Roman" w:hAnsi="Times New Roman" w:cs="Times New Roman"/>
          <w:sz w:val="24"/>
          <w:szCs w:val="24"/>
        </w:rPr>
        <w:t>J.M.</w:t>
      </w:r>
      <w:r w:rsidRPr="00692BEF">
        <w:rPr>
          <w:rFonts w:ascii="Times New Roman" w:hAnsi="Times New Roman" w:cs="Times New Roman"/>
          <w:sz w:val="24"/>
          <w:szCs w:val="24"/>
        </w:rPr>
        <w:t xml:space="preserve"> Pemberton, </w:t>
      </w:r>
      <w:r>
        <w:rPr>
          <w:rFonts w:ascii="Times New Roman" w:hAnsi="Times New Roman" w:cs="Times New Roman"/>
          <w:sz w:val="24"/>
          <w:szCs w:val="24"/>
        </w:rPr>
        <w:t>T.H.</w:t>
      </w:r>
      <w:r w:rsidRPr="00692BEF">
        <w:rPr>
          <w:rFonts w:ascii="Times New Roman" w:hAnsi="Times New Roman" w:cs="Times New Roman"/>
          <w:sz w:val="24"/>
          <w:szCs w:val="24"/>
        </w:rPr>
        <w:t xml:space="preserve"> Sparks, </w:t>
      </w:r>
      <w:r>
        <w:rPr>
          <w:rFonts w:ascii="Times New Roman" w:hAnsi="Times New Roman" w:cs="Times New Roman"/>
          <w:sz w:val="24"/>
          <w:szCs w:val="24"/>
        </w:rPr>
        <w:t>P.M.</w:t>
      </w:r>
      <w:r w:rsidRPr="00692BEF">
        <w:rPr>
          <w:rFonts w:ascii="Times New Roman" w:hAnsi="Times New Roman" w:cs="Times New Roman"/>
          <w:sz w:val="24"/>
          <w:szCs w:val="24"/>
        </w:rPr>
        <w:t xml:space="preserve"> Thompson, </w:t>
      </w:r>
      <w:r>
        <w:rPr>
          <w:rFonts w:ascii="Times New Roman" w:hAnsi="Times New Roman" w:cs="Times New Roman"/>
          <w:sz w:val="24"/>
          <w:szCs w:val="24"/>
        </w:rPr>
        <w:t>I.</w:t>
      </w:r>
      <w:r w:rsidRPr="00692BEF">
        <w:rPr>
          <w:rFonts w:ascii="Times New Roman" w:hAnsi="Times New Roman" w:cs="Times New Roman"/>
          <w:sz w:val="24"/>
          <w:szCs w:val="24"/>
        </w:rPr>
        <w:t xml:space="preserve"> White, </w:t>
      </w:r>
      <w:r>
        <w:rPr>
          <w:rFonts w:ascii="Times New Roman" w:hAnsi="Times New Roman" w:cs="Times New Roman"/>
          <w:sz w:val="24"/>
          <w:szCs w:val="24"/>
        </w:rPr>
        <w:t>I.J.</w:t>
      </w:r>
      <w:r w:rsidRPr="00692BEF">
        <w:rPr>
          <w:rFonts w:ascii="Times New Roman" w:hAnsi="Times New Roman" w:cs="Times New Roman"/>
          <w:sz w:val="24"/>
          <w:szCs w:val="24"/>
        </w:rPr>
        <w:t xml:space="preserve"> Winfield, </w:t>
      </w:r>
      <w:r>
        <w:rPr>
          <w:rFonts w:ascii="Times New Roman" w:hAnsi="Times New Roman" w:cs="Times New Roman"/>
          <w:sz w:val="24"/>
          <w:szCs w:val="24"/>
        </w:rPr>
        <w:t xml:space="preserve">and S. </w:t>
      </w:r>
      <w:proofErr w:type="spellStart"/>
      <w:r>
        <w:rPr>
          <w:rFonts w:ascii="Times New Roman" w:hAnsi="Times New Roman" w:cs="Times New Roman"/>
          <w:sz w:val="24"/>
          <w:szCs w:val="24"/>
        </w:rPr>
        <w:t>Wanless</w:t>
      </w:r>
      <w:proofErr w:type="spellEnd"/>
      <w:r w:rsidRPr="00692BEF">
        <w:rPr>
          <w:rFonts w:ascii="Times New Roman" w:hAnsi="Times New Roman" w:cs="Times New Roman"/>
          <w:sz w:val="24"/>
          <w:szCs w:val="24"/>
        </w:rPr>
        <w:t xml:space="preserve">. 2016. Phenological sensitivity to climate across taxa </w:t>
      </w:r>
      <w:r>
        <w:rPr>
          <w:rFonts w:ascii="Times New Roman" w:hAnsi="Times New Roman" w:cs="Times New Roman"/>
          <w:sz w:val="24"/>
          <w:szCs w:val="24"/>
        </w:rPr>
        <w:t>and trophic levels. Nature 535:</w:t>
      </w:r>
      <w:r w:rsidRPr="00692BEF">
        <w:rPr>
          <w:rFonts w:ascii="Times New Roman" w:hAnsi="Times New Roman" w:cs="Times New Roman"/>
          <w:sz w:val="24"/>
          <w:szCs w:val="24"/>
        </w:rPr>
        <w:t>241–245.</w:t>
      </w:r>
    </w:p>
    <w:p w14:paraId="0E0B9F9C" w14:textId="77777777" w:rsidR="00A65058" w:rsidRDefault="00A65058" w:rsidP="00A65058">
      <w:pPr>
        <w:spacing w:after="0" w:line="240" w:lineRule="auto"/>
        <w:rPr>
          <w:rFonts w:ascii="Times New Roman" w:eastAsia="Times New Roman" w:hAnsi="Times New Roman" w:cs="Times New Roman"/>
          <w:sz w:val="24"/>
          <w:szCs w:val="24"/>
        </w:rPr>
      </w:pPr>
    </w:p>
    <w:p w14:paraId="6EF6D9C4" w14:textId="77777777" w:rsidR="00A65058" w:rsidRPr="00515B80" w:rsidRDefault="00A65058" w:rsidP="00A65058">
      <w:pPr>
        <w:spacing w:after="0" w:line="240" w:lineRule="auto"/>
        <w:rPr>
          <w:rFonts w:ascii="Times New Roman" w:eastAsia="Times New Roman" w:hAnsi="Times New Roman" w:cs="Times New Roman"/>
          <w:sz w:val="24"/>
          <w:szCs w:val="24"/>
        </w:rPr>
      </w:pPr>
      <w:r w:rsidRPr="00515B80">
        <w:rPr>
          <w:rFonts w:ascii="Times New Roman" w:eastAsia="Times New Roman" w:hAnsi="Times New Roman" w:cs="Times New Roman"/>
          <w:sz w:val="24"/>
          <w:szCs w:val="24"/>
        </w:rPr>
        <w:t xml:space="preserve">Thomas, C.D., </w:t>
      </w:r>
      <w:r>
        <w:rPr>
          <w:rFonts w:ascii="Times New Roman" w:eastAsia="Times New Roman" w:hAnsi="Times New Roman" w:cs="Times New Roman"/>
          <w:sz w:val="24"/>
          <w:szCs w:val="24"/>
        </w:rPr>
        <w:t xml:space="preserve">A. </w:t>
      </w:r>
      <w:r w:rsidRPr="00515B80">
        <w:rPr>
          <w:rFonts w:ascii="Times New Roman" w:eastAsia="Times New Roman" w:hAnsi="Times New Roman" w:cs="Times New Roman"/>
          <w:sz w:val="24"/>
          <w:szCs w:val="24"/>
        </w:rPr>
        <w:t xml:space="preserve">Cameron, </w:t>
      </w:r>
      <w:r>
        <w:rPr>
          <w:rFonts w:ascii="Times New Roman" w:eastAsia="Times New Roman" w:hAnsi="Times New Roman" w:cs="Times New Roman"/>
          <w:sz w:val="24"/>
          <w:szCs w:val="24"/>
        </w:rPr>
        <w:t xml:space="preserve">R.E. Green, M. </w:t>
      </w:r>
      <w:proofErr w:type="spellStart"/>
      <w:r w:rsidRPr="00515B80">
        <w:rPr>
          <w:rFonts w:ascii="Times New Roman" w:eastAsia="Times New Roman" w:hAnsi="Times New Roman" w:cs="Times New Roman"/>
          <w:sz w:val="24"/>
          <w:szCs w:val="24"/>
        </w:rPr>
        <w:t>Bakkenes</w:t>
      </w:r>
      <w:proofErr w:type="spellEnd"/>
      <w:r w:rsidRPr="00515B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L.J.</w:t>
      </w:r>
      <w:r w:rsidRPr="00515B80">
        <w:rPr>
          <w:rFonts w:ascii="Times New Roman" w:eastAsia="Times New Roman" w:hAnsi="Times New Roman" w:cs="Times New Roman"/>
          <w:sz w:val="24"/>
          <w:szCs w:val="24"/>
        </w:rPr>
        <w:t xml:space="preserve"> Beaumont, </w:t>
      </w:r>
      <w:r>
        <w:rPr>
          <w:rFonts w:ascii="Times New Roman" w:eastAsia="Times New Roman" w:hAnsi="Times New Roman" w:cs="Times New Roman"/>
          <w:sz w:val="24"/>
          <w:szCs w:val="24"/>
        </w:rPr>
        <w:t>Y.C.</w:t>
      </w:r>
      <w:r w:rsidRPr="00515B80">
        <w:rPr>
          <w:rFonts w:ascii="Times New Roman" w:eastAsia="Times New Roman" w:hAnsi="Times New Roman" w:cs="Times New Roman"/>
          <w:sz w:val="24"/>
          <w:szCs w:val="24"/>
        </w:rPr>
        <w:t xml:space="preserve"> </w:t>
      </w:r>
      <w:proofErr w:type="spellStart"/>
      <w:r w:rsidRPr="00515B80">
        <w:rPr>
          <w:rFonts w:ascii="Times New Roman" w:eastAsia="Times New Roman" w:hAnsi="Times New Roman" w:cs="Times New Roman"/>
          <w:sz w:val="24"/>
          <w:szCs w:val="24"/>
        </w:rPr>
        <w:t>Collingham</w:t>
      </w:r>
      <w:proofErr w:type="spellEnd"/>
      <w:r w:rsidRPr="00515B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B.F.</w:t>
      </w:r>
      <w:r w:rsidRPr="00515B80">
        <w:rPr>
          <w:rFonts w:ascii="Times New Roman" w:eastAsia="Times New Roman" w:hAnsi="Times New Roman" w:cs="Times New Roman"/>
          <w:sz w:val="24"/>
          <w:szCs w:val="24"/>
        </w:rPr>
        <w:t xml:space="preserve"> Erasmus, </w:t>
      </w:r>
      <w:r>
        <w:rPr>
          <w:rFonts w:ascii="Times New Roman" w:eastAsia="Times New Roman" w:hAnsi="Times New Roman" w:cs="Times New Roman"/>
          <w:sz w:val="24"/>
          <w:szCs w:val="24"/>
        </w:rPr>
        <w:t xml:space="preserve">M.F. </w:t>
      </w:r>
      <w:proofErr w:type="spellStart"/>
      <w:r>
        <w:rPr>
          <w:rFonts w:ascii="Times New Roman" w:eastAsia="Times New Roman" w:hAnsi="Times New Roman" w:cs="Times New Roman"/>
          <w:sz w:val="24"/>
          <w:szCs w:val="24"/>
        </w:rPr>
        <w:t>De</w:t>
      </w:r>
      <w:r w:rsidRPr="00515B80">
        <w:rPr>
          <w:rFonts w:ascii="Times New Roman" w:eastAsia="Times New Roman" w:hAnsi="Times New Roman" w:cs="Times New Roman"/>
          <w:sz w:val="24"/>
          <w:szCs w:val="24"/>
        </w:rPr>
        <w:t>Siqueira</w:t>
      </w:r>
      <w:proofErr w:type="spellEnd"/>
      <w:r w:rsidRPr="00515B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515B80">
        <w:rPr>
          <w:rFonts w:ascii="Times New Roman" w:eastAsia="Times New Roman" w:hAnsi="Times New Roman" w:cs="Times New Roman"/>
          <w:sz w:val="24"/>
          <w:szCs w:val="24"/>
        </w:rPr>
        <w:t xml:space="preserve"> Grainger, </w:t>
      </w:r>
      <w:r>
        <w:rPr>
          <w:rFonts w:ascii="Times New Roman" w:eastAsia="Times New Roman" w:hAnsi="Times New Roman" w:cs="Times New Roman"/>
          <w:sz w:val="24"/>
          <w:szCs w:val="24"/>
        </w:rPr>
        <w:t>L.</w:t>
      </w:r>
      <w:r w:rsidRPr="00515B80">
        <w:rPr>
          <w:rFonts w:ascii="Times New Roman" w:eastAsia="Times New Roman" w:hAnsi="Times New Roman" w:cs="Times New Roman"/>
          <w:sz w:val="24"/>
          <w:szCs w:val="24"/>
        </w:rPr>
        <w:t xml:space="preserve"> Hannah, and </w:t>
      </w:r>
      <w:r>
        <w:rPr>
          <w:rFonts w:ascii="Times New Roman" w:eastAsia="Times New Roman" w:hAnsi="Times New Roman" w:cs="Times New Roman"/>
          <w:sz w:val="24"/>
          <w:szCs w:val="24"/>
        </w:rPr>
        <w:t xml:space="preserve">L. Hughes. </w:t>
      </w:r>
      <w:r w:rsidRPr="00515B80">
        <w:rPr>
          <w:rFonts w:ascii="Times New Roman" w:eastAsia="Times New Roman" w:hAnsi="Times New Roman" w:cs="Times New Roman"/>
          <w:sz w:val="24"/>
          <w:szCs w:val="24"/>
        </w:rPr>
        <w:t xml:space="preserve">2004. Extinction risk from climate change. </w:t>
      </w:r>
      <w:r w:rsidRPr="00515B80">
        <w:rPr>
          <w:rFonts w:ascii="Times New Roman" w:eastAsia="Times New Roman" w:hAnsi="Times New Roman" w:cs="Times New Roman"/>
          <w:iCs/>
          <w:sz w:val="24"/>
          <w:szCs w:val="24"/>
        </w:rPr>
        <w:t>Nature</w:t>
      </w:r>
      <w:r w:rsidRPr="00515B80">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rPr>
        <w:t>427:</w:t>
      </w:r>
      <w:r w:rsidRPr="00515B80">
        <w:rPr>
          <w:rFonts w:ascii="Times New Roman" w:eastAsia="Times New Roman" w:hAnsi="Times New Roman" w:cs="Times New Roman"/>
          <w:sz w:val="24"/>
          <w:szCs w:val="24"/>
        </w:rPr>
        <w:t>145</w:t>
      </w:r>
      <w:r w:rsidRPr="00692BEF">
        <w:rPr>
          <w:rFonts w:ascii="Times New Roman" w:hAnsi="Times New Roman" w:cs="Times New Roman"/>
          <w:sz w:val="24"/>
          <w:szCs w:val="24"/>
        </w:rPr>
        <w:t>–</w:t>
      </w:r>
      <w:r w:rsidRPr="00515B80">
        <w:rPr>
          <w:rFonts w:ascii="Times New Roman" w:eastAsia="Times New Roman" w:hAnsi="Times New Roman" w:cs="Times New Roman"/>
          <w:sz w:val="24"/>
          <w:szCs w:val="24"/>
        </w:rPr>
        <w:t>148.</w:t>
      </w:r>
    </w:p>
    <w:p w14:paraId="0F0D39F4" w14:textId="77777777" w:rsidR="00A65058" w:rsidRPr="00515B80" w:rsidRDefault="00A65058" w:rsidP="00A65058">
      <w:pPr>
        <w:autoSpaceDE w:val="0"/>
        <w:autoSpaceDN w:val="0"/>
        <w:adjustRightInd w:val="0"/>
        <w:spacing w:after="0" w:line="240" w:lineRule="auto"/>
        <w:ind w:left="720"/>
        <w:rPr>
          <w:rFonts w:ascii="Times New Roman" w:hAnsi="Times New Roman" w:cs="Times New Roman"/>
          <w:sz w:val="24"/>
          <w:szCs w:val="24"/>
        </w:rPr>
      </w:pPr>
    </w:p>
    <w:p w14:paraId="097501F6" w14:textId="77777777" w:rsidR="00294510" w:rsidRDefault="00294510" w:rsidP="00A65058">
      <w:pPr>
        <w:autoSpaceDE w:val="0"/>
        <w:autoSpaceDN w:val="0"/>
        <w:adjustRightInd w:val="0"/>
        <w:spacing w:after="0" w:line="240" w:lineRule="auto"/>
        <w:rPr>
          <w:rFonts w:ascii="Times New Roman" w:hAnsi="Times New Roman" w:cs="Times New Roman"/>
          <w:sz w:val="24"/>
          <w:szCs w:val="24"/>
        </w:rPr>
      </w:pPr>
      <w:r w:rsidRPr="00294510">
        <w:rPr>
          <w:rFonts w:ascii="Times New Roman" w:hAnsi="Times New Roman" w:cs="Times New Roman"/>
          <w:sz w:val="24"/>
          <w:szCs w:val="24"/>
        </w:rPr>
        <w:t xml:space="preserve">Tilman D, </w:t>
      </w:r>
      <w:r>
        <w:rPr>
          <w:rFonts w:ascii="Times New Roman" w:hAnsi="Times New Roman" w:cs="Times New Roman"/>
          <w:sz w:val="24"/>
          <w:szCs w:val="24"/>
        </w:rPr>
        <w:t xml:space="preserve">R.M. May, C.L. </w:t>
      </w:r>
      <w:r w:rsidRPr="00294510">
        <w:rPr>
          <w:rFonts w:ascii="Times New Roman" w:hAnsi="Times New Roman" w:cs="Times New Roman"/>
          <w:sz w:val="24"/>
          <w:szCs w:val="24"/>
        </w:rPr>
        <w:t xml:space="preserve">Lehman, </w:t>
      </w:r>
      <w:r>
        <w:rPr>
          <w:rFonts w:ascii="Times New Roman" w:hAnsi="Times New Roman" w:cs="Times New Roman"/>
          <w:sz w:val="24"/>
          <w:szCs w:val="24"/>
        </w:rPr>
        <w:t xml:space="preserve">and M.A. </w:t>
      </w:r>
      <w:r w:rsidRPr="00294510">
        <w:rPr>
          <w:rFonts w:ascii="Times New Roman" w:hAnsi="Times New Roman" w:cs="Times New Roman"/>
          <w:sz w:val="24"/>
          <w:szCs w:val="24"/>
        </w:rPr>
        <w:t>Nowak. 1994. Habitat destruction and the e</w:t>
      </w:r>
      <w:r>
        <w:rPr>
          <w:rFonts w:ascii="Times New Roman" w:hAnsi="Times New Roman" w:cs="Times New Roman"/>
          <w:sz w:val="24"/>
          <w:szCs w:val="24"/>
        </w:rPr>
        <w:t>xtinction debt. Nature 371</w:t>
      </w:r>
      <w:r w:rsidRPr="00294510">
        <w:rPr>
          <w:rFonts w:ascii="Times New Roman" w:hAnsi="Times New Roman" w:cs="Times New Roman"/>
          <w:sz w:val="24"/>
          <w:szCs w:val="24"/>
        </w:rPr>
        <w:t>:65–66.</w:t>
      </w:r>
    </w:p>
    <w:p w14:paraId="68D8F64F" w14:textId="77777777" w:rsidR="00294510" w:rsidRDefault="00294510" w:rsidP="00A65058">
      <w:pPr>
        <w:autoSpaceDE w:val="0"/>
        <w:autoSpaceDN w:val="0"/>
        <w:adjustRightInd w:val="0"/>
        <w:spacing w:after="0" w:line="240" w:lineRule="auto"/>
        <w:rPr>
          <w:rFonts w:ascii="Times New Roman" w:hAnsi="Times New Roman" w:cs="Times New Roman"/>
          <w:sz w:val="24"/>
          <w:szCs w:val="24"/>
        </w:rPr>
      </w:pPr>
    </w:p>
    <w:p w14:paraId="666E1A86"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Tingley, M.W., W.B. Monahan, S.R. </w:t>
      </w:r>
      <w:proofErr w:type="spellStart"/>
      <w:r>
        <w:rPr>
          <w:rFonts w:ascii="Times New Roman" w:hAnsi="Times New Roman" w:cs="Times New Roman"/>
          <w:sz w:val="24"/>
          <w:szCs w:val="24"/>
        </w:rPr>
        <w:t>Beiss</w:t>
      </w:r>
      <w:r w:rsidRPr="00692BEF">
        <w:rPr>
          <w:rFonts w:ascii="Times New Roman" w:hAnsi="Times New Roman" w:cs="Times New Roman"/>
          <w:sz w:val="24"/>
          <w:szCs w:val="24"/>
        </w:rPr>
        <w:t>inger</w:t>
      </w:r>
      <w:proofErr w:type="spellEnd"/>
      <w:r w:rsidRPr="00692BEF">
        <w:rPr>
          <w:rFonts w:ascii="Times New Roman" w:hAnsi="Times New Roman" w:cs="Times New Roman"/>
          <w:sz w:val="24"/>
          <w:szCs w:val="24"/>
        </w:rPr>
        <w:t xml:space="preserve">, and C. Moritz. 2009. Birds track their </w:t>
      </w:r>
      <w:proofErr w:type="spellStart"/>
      <w:r w:rsidRPr="00692BEF">
        <w:rPr>
          <w:rFonts w:ascii="Times New Roman" w:hAnsi="Times New Roman" w:cs="Times New Roman"/>
          <w:sz w:val="24"/>
          <w:szCs w:val="24"/>
        </w:rPr>
        <w:t>Grinnellian</w:t>
      </w:r>
      <w:proofErr w:type="spellEnd"/>
      <w:r w:rsidRPr="00692BEF">
        <w:rPr>
          <w:rFonts w:ascii="Times New Roman" w:hAnsi="Times New Roman" w:cs="Times New Roman"/>
          <w:sz w:val="24"/>
          <w:szCs w:val="24"/>
        </w:rPr>
        <w:t xml:space="preserve"> niche through a century of climate change. </w:t>
      </w:r>
      <w:r>
        <w:rPr>
          <w:rFonts w:ascii="Times New Roman" w:hAnsi="Times New Roman" w:cs="Times New Roman"/>
          <w:sz w:val="24"/>
          <w:szCs w:val="24"/>
        </w:rPr>
        <w:t xml:space="preserve">Proc Natl. </w:t>
      </w:r>
      <w:r w:rsidRPr="00692BEF">
        <w:rPr>
          <w:rFonts w:ascii="Times New Roman" w:hAnsi="Times New Roman" w:cs="Times New Roman"/>
          <w:sz w:val="24"/>
          <w:szCs w:val="24"/>
        </w:rPr>
        <w:t>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w:t>
      </w:r>
      <w:r w:rsidRPr="00692BEF">
        <w:rPr>
          <w:rFonts w:ascii="Times New Roman" w:hAnsi="Times New Roman" w:cs="Times New Roman"/>
          <w:sz w:val="24"/>
          <w:szCs w:val="24"/>
        </w:rPr>
        <w:t xml:space="preserve"> USA 106:19637–19643.</w:t>
      </w:r>
    </w:p>
    <w:p w14:paraId="28FC811D" w14:textId="77777777" w:rsidR="00A65058" w:rsidRPr="00692BEF" w:rsidRDefault="00A65058" w:rsidP="00A65058">
      <w:pPr>
        <w:autoSpaceDE w:val="0"/>
        <w:autoSpaceDN w:val="0"/>
        <w:adjustRightInd w:val="0"/>
        <w:spacing w:after="0" w:line="240" w:lineRule="auto"/>
        <w:ind w:left="720" w:hanging="720"/>
        <w:rPr>
          <w:rFonts w:ascii="Times New Roman" w:hAnsi="Times New Roman" w:cs="Times New Roman"/>
          <w:sz w:val="24"/>
          <w:szCs w:val="24"/>
        </w:rPr>
      </w:pPr>
    </w:p>
    <w:p w14:paraId="79F207BA"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Tingley</w:t>
      </w:r>
      <w:r>
        <w:rPr>
          <w:rFonts w:ascii="Times New Roman" w:hAnsi="Times New Roman" w:cs="Times New Roman"/>
          <w:sz w:val="24"/>
          <w:szCs w:val="24"/>
        </w:rPr>
        <w:t>,</w:t>
      </w:r>
      <w:r w:rsidRPr="00692BEF">
        <w:rPr>
          <w:rFonts w:ascii="Times New Roman" w:hAnsi="Times New Roman" w:cs="Times New Roman"/>
          <w:sz w:val="24"/>
          <w:szCs w:val="24"/>
        </w:rPr>
        <w:t xml:space="preserve"> M</w:t>
      </w:r>
      <w:r>
        <w:rPr>
          <w:rFonts w:ascii="Times New Roman" w:hAnsi="Times New Roman" w:cs="Times New Roman"/>
          <w:sz w:val="24"/>
          <w:szCs w:val="24"/>
        </w:rPr>
        <w:t>.</w:t>
      </w:r>
      <w:r w:rsidRPr="00692BEF">
        <w:rPr>
          <w:rFonts w:ascii="Times New Roman" w:hAnsi="Times New Roman" w:cs="Times New Roman"/>
          <w:sz w:val="24"/>
          <w:szCs w:val="24"/>
        </w:rPr>
        <w:t>W</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M.S. Koo</w:t>
      </w:r>
      <w:r w:rsidRPr="00692BEF">
        <w:rPr>
          <w:rFonts w:ascii="Times New Roman" w:hAnsi="Times New Roman" w:cs="Times New Roman"/>
          <w:sz w:val="24"/>
          <w:szCs w:val="24"/>
        </w:rPr>
        <w:t xml:space="preserve">, </w:t>
      </w:r>
      <w:r>
        <w:rPr>
          <w:rFonts w:ascii="Times New Roman" w:hAnsi="Times New Roman" w:cs="Times New Roman"/>
          <w:sz w:val="24"/>
          <w:szCs w:val="24"/>
        </w:rPr>
        <w:t>C. Moritz</w:t>
      </w:r>
      <w:r w:rsidRPr="00692BEF">
        <w:rPr>
          <w:rFonts w:ascii="Times New Roman" w:hAnsi="Times New Roman" w:cs="Times New Roman"/>
          <w:sz w:val="24"/>
          <w:szCs w:val="24"/>
        </w:rPr>
        <w:t xml:space="preserve">, </w:t>
      </w:r>
      <w:r>
        <w:rPr>
          <w:rFonts w:ascii="Times New Roman" w:hAnsi="Times New Roman" w:cs="Times New Roman"/>
          <w:sz w:val="24"/>
          <w:szCs w:val="24"/>
        </w:rPr>
        <w:t>A.C. Rush</w:t>
      </w:r>
      <w:r w:rsidRPr="00692BEF">
        <w:rPr>
          <w:rFonts w:ascii="Times New Roman" w:hAnsi="Times New Roman" w:cs="Times New Roman"/>
          <w:sz w:val="24"/>
          <w:szCs w:val="24"/>
        </w:rPr>
        <w:t xml:space="preserve">, </w:t>
      </w:r>
      <w:r>
        <w:rPr>
          <w:rFonts w:ascii="Times New Roman" w:hAnsi="Times New Roman" w:cs="Times New Roman"/>
          <w:sz w:val="24"/>
          <w:szCs w:val="24"/>
        </w:rPr>
        <w:t xml:space="preserve">and S.R.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2012.</w:t>
      </w:r>
      <w:r w:rsidRPr="00692BEF">
        <w:rPr>
          <w:rFonts w:ascii="Times New Roman" w:hAnsi="Times New Roman" w:cs="Times New Roman"/>
          <w:sz w:val="24"/>
          <w:szCs w:val="24"/>
        </w:rPr>
        <w:t xml:space="preserve"> The push and pull of</w:t>
      </w:r>
      <w:r>
        <w:rPr>
          <w:rFonts w:ascii="Times New Roman" w:hAnsi="Times New Roman" w:cs="Times New Roman"/>
          <w:sz w:val="24"/>
          <w:szCs w:val="24"/>
        </w:rPr>
        <w:t xml:space="preserve"> </w:t>
      </w:r>
      <w:r w:rsidRPr="00692BEF">
        <w:rPr>
          <w:rFonts w:ascii="Times New Roman" w:hAnsi="Times New Roman" w:cs="Times New Roman"/>
          <w:sz w:val="24"/>
          <w:szCs w:val="24"/>
        </w:rPr>
        <w:t>climate change causes heterogeneous shifts in avian elevational ranges. Glob</w:t>
      </w:r>
      <w:r>
        <w:rPr>
          <w:rFonts w:ascii="Times New Roman" w:hAnsi="Times New Roman" w:cs="Times New Roman"/>
          <w:sz w:val="24"/>
          <w:szCs w:val="24"/>
        </w:rPr>
        <w:t>.</w:t>
      </w:r>
      <w:r w:rsidRPr="00692BEF">
        <w:rPr>
          <w:rFonts w:ascii="Times New Roman" w:hAnsi="Times New Roman" w:cs="Times New Roman"/>
          <w:sz w:val="24"/>
          <w:szCs w:val="24"/>
        </w:rPr>
        <w:t xml:space="preserve"> Change</w:t>
      </w:r>
    </w:p>
    <w:p w14:paraId="551F74BD"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Biol</w:t>
      </w:r>
      <w:r>
        <w:rPr>
          <w:rFonts w:ascii="Times New Roman" w:hAnsi="Times New Roman" w:cs="Times New Roman"/>
          <w:sz w:val="24"/>
          <w:szCs w:val="24"/>
        </w:rPr>
        <w:t>. 18:3279–3290.</w:t>
      </w:r>
    </w:p>
    <w:p w14:paraId="32CE4E67" w14:textId="77777777" w:rsidR="00A65058" w:rsidRDefault="00A65058" w:rsidP="00A65058">
      <w:pPr>
        <w:autoSpaceDE w:val="0"/>
        <w:autoSpaceDN w:val="0"/>
        <w:adjustRightInd w:val="0"/>
        <w:spacing w:after="0" w:line="240" w:lineRule="auto"/>
        <w:rPr>
          <w:rFonts w:ascii="Times New Roman" w:hAnsi="Times New Roman" w:cs="Times New Roman"/>
          <w:sz w:val="24"/>
          <w:szCs w:val="24"/>
        </w:rPr>
      </w:pPr>
    </w:p>
    <w:p w14:paraId="2FA293CB" w14:textId="77777777" w:rsidR="00625177" w:rsidRDefault="00625177" w:rsidP="00A6505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Tinoco, B., and P. </w:t>
      </w:r>
      <w:proofErr w:type="spellStart"/>
      <w:r>
        <w:rPr>
          <w:rFonts w:ascii="Times New Roman" w:hAnsi="Times New Roman" w:cs="Times New Roman"/>
          <w:sz w:val="24"/>
          <w:szCs w:val="24"/>
        </w:rPr>
        <w:t>Astudillo</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G</w:t>
      </w:r>
      <w:r w:rsidRPr="00625177">
        <w:rPr>
          <w:rFonts w:ascii="Times New Roman" w:hAnsi="Times New Roman" w:cs="Times New Roman"/>
          <w:sz w:val="24"/>
          <w:szCs w:val="24"/>
        </w:rPr>
        <w:t>uía</w:t>
      </w:r>
      <w:proofErr w:type="spellEnd"/>
      <w:r w:rsidRPr="00625177">
        <w:rPr>
          <w:rFonts w:ascii="Times New Roman" w:hAnsi="Times New Roman" w:cs="Times New Roman"/>
          <w:sz w:val="24"/>
          <w:szCs w:val="24"/>
        </w:rPr>
        <w:t xml:space="preserve"> de campo de las </w:t>
      </w:r>
      <w:proofErr w:type="spellStart"/>
      <w:r w:rsidRPr="00625177">
        <w:rPr>
          <w:rFonts w:ascii="Times New Roman" w:hAnsi="Times New Roman" w:cs="Times New Roman"/>
          <w:sz w:val="24"/>
          <w:szCs w:val="24"/>
        </w:rPr>
        <w:t>aves</w:t>
      </w:r>
      <w:proofErr w:type="spellEnd"/>
      <w:r w:rsidRPr="00625177">
        <w:rPr>
          <w:rFonts w:ascii="Times New Roman" w:hAnsi="Times New Roman" w:cs="Times New Roman"/>
          <w:sz w:val="24"/>
          <w:szCs w:val="24"/>
        </w:rPr>
        <w:t xml:space="preserve"> del Parque Nacional </w:t>
      </w:r>
      <w:proofErr w:type="spellStart"/>
      <w:r w:rsidRPr="00625177">
        <w:rPr>
          <w:rFonts w:ascii="Times New Roman" w:hAnsi="Times New Roman" w:cs="Times New Roman"/>
          <w:sz w:val="24"/>
          <w:szCs w:val="24"/>
        </w:rPr>
        <w:t>Cajas</w:t>
      </w:r>
      <w:proofErr w:type="spellEnd"/>
      <w:r w:rsidRPr="00625177">
        <w:rPr>
          <w:rFonts w:ascii="Times New Roman" w:hAnsi="Times New Roman" w:cs="Times New Roman"/>
          <w:sz w:val="24"/>
          <w:szCs w:val="24"/>
        </w:rPr>
        <w:t>. ETAPA, Cuenca, Ecuador.</w:t>
      </w:r>
    </w:p>
    <w:p w14:paraId="0B0CAC70" w14:textId="77777777" w:rsidR="00625177" w:rsidRPr="00DE341E" w:rsidRDefault="00625177" w:rsidP="00A65058">
      <w:pPr>
        <w:autoSpaceDE w:val="0"/>
        <w:autoSpaceDN w:val="0"/>
        <w:adjustRightInd w:val="0"/>
        <w:spacing w:after="0" w:line="240" w:lineRule="auto"/>
        <w:rPr>
          <w:rFonts w:ascii="Times New Roman" w:hAnsi="Times New Roman" w:cs="Times New Roman"/>
          <w:sz w:val="24"/>
          <w:szCs w:val="24"/>
        </w:rPr>
      </w:pPr>
    </w:p>
    <w:p w14:paraId="0040086D" w14:textId="77777777" w:rsidR="001F7BC7" w:rsidRPr="00DE341E" w:rsidRDefault="00DE341E" w:rsidP="001F7B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Tinoco</w:t>
      </w:r>
      <w:r w:rsidR="001F7BC7" w:rsidRPr="00DE341E">
        <w:rPr>
          <w:rFonts w:ascii="Times New Roman" w:hAnsi="Times New Roman" w:cs="Times New Roman"/>
          <w:sz w:val="24"/>
          <w:szCs w:val="24"/>
        </w:rPr>
        <w:t xml:space="preserve">, B. A., P. X. </w:t>
      </w:r>
      <w:proofErr w:type="spellStart"/>
      <w:r>
        <w:rPr>
          <w:rFonts w:ascii="Times New Roman" w:hAnsi="Times New Roman" w:cs="Times New Roman"/>
          <w:sz w:val="24"/>
          <w:szCs w:val="24"/>
        </w:rPr>
        <w:t>Astudillo</w:t>
      </w:r>
      <w:proofErr w:type="spellEnd"/>
      <w:r w:rsidR="001F7BC7" w:rsidRPr="00DE341E">
        <w:rPr>
          <w:rFonts w:ascii="Times New Roman" w:hAnsi="Times New Roman" w:cs="Times New Roman"/>
          <w:sz w:val="24"/>
          <w:szCs w:val="24"/>
        </w:rPr>
        <w:t xml:space="preserve">, S. C. </w:t>
      </w:r>
      <w:r>
        <w:rPr>
          <w:rFonts w:ascii="Times New Roman" w:hAnsi="Times New Roman" w:cs="Times New Roman"/>
          <w:sz w:val="24"/>
          <w:szCs w:val="24"/>
        </w:rPr>
        <w:t xml:space="preserve">Latta, D. </w:t>
      </w:r>
      <w:proofErr w:type="spellStart"/>
      <w:r>
        <w:rPr>
          <w:rFonts w:ascii="Times New Roman" w:hAnsi="Times New Roman" w:cs="Times New Roman"/>
          <w:sz w:val="24"/>
          <w:szCs w:val="24"/>
        </w:rPr>
        <w:t>Strubbe</w:t>
      </w:r>
      <w:proofErr w:type="spellEnd"/>
      <w:r w:rsidR="001F7BC7" w:rsidRPr="00DE341E">
        <w:rPr>
          <w:rFonts w:ascii="Times New Roman" w:hAnsi="Times New Roman" w:cs="Times New Roman"/>
          <w:sz w:val="24"/>
          <w:szCs w:val="24"/>
        </w:rPr>
        <w:t xml:space="preserve">, </w:t>
      </w:r>
      <w:r>
        <w:rPr>
          <w:rFonts w:ascii="Times New Roman" w:hAnsi="Times New Roman" w:cs="Times New Roman"/>
          <w:sz w:val="24"/>
          <w:szCs w:val="24"/>
        </w:rPr>
        <w:t>and</w:t>
      </w:r>
      <w:r w:rsidR="001F7BC7" w:rsidRPr="00DE341E">
        <w:rPr>
          <w:rFonts w:ascii="Times New Roman" w:hAnsi="Times New Roman" w:cs="Times New Roman"/>
          <w:sz w:val="24"/>
          <w:szCs w:val="24"/>
        </w:rPr>
        <w:t xml:space="preserve"> C. H. </w:t>
      </w:r>
      <w:r>
        <w:rPr>
          <w:rFonts w:ascii="Times New Roman" w:hAnsi="Times New Roman" w:cs="Times New Roman"/>
          <w:sz w:val="24"/>
          <w:szCs w:val="24"/>
        </w:rPr>
        <w:t>Graham</w:t>
      </w:r>
      <w:r w:rsidR="001F7BC7" w:rsidRPr="00DE341E">
        <w:rPr>
          <w:rFonts w:ascii="Times New Roman" w:hAnsi="Times New Roman" w:cs="Times New Roman"/>
          <w:sz w:val="24"/>
          <w:szCs w:val="24"/>
        </w:rPr>
        <w:t>. 2013. Influence of</w:t>
      </w:r>
    </w:p>
    <w:p w14:paraId="338FF8DE" w14:textId="77777777" w:rsidR="001F7BC7" w:rsidRPr="00DE341E" w:rsidRDefault="001F7BC7" w:rsidP="001F7BC7">
      <w:pPr>
        <w:autoSpaceDE w:val="0"/>
        <w:autoSpaceDN w:val="0"/>
        <w:adjustRightInd w:val="0"/>
        <w:spacing w:after="0" w:line="240" w:lineRule="auto"/>
        <w:rPr>
          <w:rFonts w:ascii="Times New Roman" w:hAnsi="Times New Roman" w:cs="Times New Roman"/>
          <w:sz w:val="24"/>
          <w:szCs w:val="24"/>
        </w:rPr>
      </w:pPr>
      <w:r w:rsidRPr="00DE341E">
        <w:rPr>
          <w:rFonts w:ascii="Times New Roman" w:hAnsi="Times New Roman" w:cs="Times New Roman"/>
          <w:sz w:val="24"/>
          <w:szCs w:val="24"/>
        </w:rPr>
        <w:t>patch factors and connectivity on the avifa</w:t>
      </w:r>
      <w:r w:rsidR="00DE341E">
        <w:rPr>
          <w:rFonts w:ascii="Times New Roman" w:hAnsi="Times New Roman" w:cs="Times New Roman"/>
          <w:sz w:val="24"/>
          <w:szCs w:val="24"/>
        </w:rPr>
        <w:t xml:space="preserve">una of </w:t>
      </w:r>
      <w:r w:rsidRPr="00DE341E">
        <w:rPr>
          <w:rFonts w:ascii="Times New Roman" w:hAnsi="Times New Roman" w:cs="Times New Roman"/>
          <w:sz w:val="24"/>
          <w:szCs w:val="24"/>
        </w:rPr>
        <w:t xml:space="preserve">fragmented </w:t>
      </w:r>
      <w:proofErr w:type="spellStart"/>
      <w:r w:rsidRPr="00DE341E">
        <w:rPr>
          <w:rFonts w:ascii="Times New Roman" w:hAnsi="Times New Roman" w:cs="Times New Roman"/>
          <w:sz w:val="24"/>
          <w:szCs w:val="24"/>
        </w:rPr>
        <w:t>Polylepis</w:t>
      </w:r>
      <w:proofErr w:type="spellEnd"/>
      <w:r w:rsidRPr="00DE341E">
        <w:rPr>
          <w:rFonts w:ascii="Times New Roman" w:hAnsi="Times New Roman" w:cs="Times New Roman"/>
          <w:sz w:val="24"/>
          <w:szCs w:val="24"/>
        </w:rPr>
        <w:t xml:space="preserve"> forest in the Ecuadorian</w:t>
      </w:r>
    </w:p>
    <w:p w14:paraId="354B2A20" w14:textId="77777777" w:rsidR="001F7BC7" w:rsidRPr="00DE341E" w:rsidRDefault="001F7BC7" w:rsidP="001F7BC7">
      <w:pPr>
        <w:autoSpaceDE w:val="0"/>
        <w:autoSpaceDN w:val="0"/>
        <w:adjustRightInd w:val="0"/>
        <w:spacing w:after="0" w:line="240" w:lineRule="auto"/>
        <w:rPr>
          <w:rFonts w:ascii="Times New Roman" w:hAnsi="Times New Roman" w:cs="Times New Roman"/>
          <w:sz w:val="24"/>
          <w:szCs w:val="24"/>
        </w:rPr>
      </w:pPr>
      <w:r w:rsidRPr="00DE341E">
        <w:rPr>
          <w:rFonts w:ascii="Times New Roman" w:hAnsi="Times New Roman" w:cs="Times New Roman"/>
          <w:sz w:val="24"/>
          <w:szCs w:val="24"/>
        </w:rPr>
        <w:t xml:space="preserve">Andes. </w:t>
      </w:r>
      <w:proofErr w:type="spellStart"/>
      <w:r w:rsidRPr="00DE341E">
        <w:rPr>
          <w:rFonts w:ascii="Times New Roman" w:hAnsi="Times New Roman" w:cs="Times New Roman"/>
          <w:sz w:val="24"/>
          <w:szCs w:val="24"/>
        </w:rPr>
        <w:t>Biotropica</w:t>
      </w:r>
      <w:proofErr w:type="spellEnd"/>
      <w:r w:rsidRPr="00DE341E">
        <w:rPr>
          <w:rFonts w:ascii="Times New Roman" w:hAnsi="Times New Roman" w:cs="Times New Roman"/>
          <w:sz w:val="24"/>
          <w:szCs w:val="24"/>
        </w:rPr>
        <w:t xml:space="preserve"> 45: 602–611. </w:t>
      </w:r>
    </w:p>
    <w:p w14:paraId="1F9BEECF" w14:textId="77777777" w:rsidR="001F7BC7" w:rsidRPr="00DE341E" w:rsidRDefault="001F7BC7" w:rsidP="001F7BC7">
      <w:pPr>
        <w:autoSpaceDE w:val="0"/>
        <w:autoSpaceDN w:val="0"/>
        <w:adjustRightInd w:val="0"/>
        <w:spacing w:after="0" w:line="240" w:lineRule="auto"/>
        <w:rPr>
          <w:rFonts w:ascii="Times New Roman" w:hAnsi="Times New Roman" w:cs="Times New Roman"/>
          <w:sz w:val="24"/>
          <w:szCs w:val="24"/>
        </w:rPr>
      </w:pPr>
    </w:p>
    <w:p w14:paraId="3C25453B" w14:textId="77777777" w:rsidR="00A65058" w:rsidRPr="00692BEF" w:rsidRDefault="00A65058" w:rsidP="001F7B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Tinoco, B.A., L. Graham, P.X. </w:t>
      </w:r>
      <w:proofErr w:type="spellStart"/>
      <w:r>
        <w:rPr>
          <w:rFonts w:ascii="Times New Roman" w:hAnsi="Times New Roman" w:cs="Times New Roman"/>
          <w:sz w:val="24"/>
          <w:szCs w:val="24"/>
        </w:rPr>
        <w:t>Astudillo</w:t>
      </w:r>
      <w:proofErr w:type="spellEnd"/>
      <w:r>
        <w:rPr>
          <w:rFonts w:ascii="Times New Roman" w:hAnsi="Times New Roman" w:cs="Times New Roman"/>
          <w:sz w:val="24"/>
          <w:szCs w:val="24"/>
        </w:rPr>
        <w:t>, A. Nieto, J.M. Aguilar, S.C. Latta, and C.</w:t>
      </w:r>
      <w:r w:rsidRPr="00692BEF">
        <w:rPr>
          <w:rFonts w:ascii="Times New Roman" w:hAnsi="Times New Roman" w:cs="Times New Roman"/>
          <w:sz w:val="24"/>
          <w:szCs w:val="24"/>
        </w:rPr>
        <w:t>H. Graham. 2019. Survival estimates of bird species across altered habitats in the tropical Andes. Journal of Field Ornithology 90:105-116.</w:t>
      </w:r>
    </w:p>
    <w:p w14:paraId="7CDDAD97"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5F596CCB"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lastRenderedPageBreak/>
        <w:t xml:space="preserve">Toral, F. 1996. </w:t>
      </w:r>
      <w:proofErr w:type="spellStart"/>
      <w:r w:rsidRPr="00692BEF">
        <w:rPr>
          <w:rFonts w:ascii="Times New Roman" w:hAnsi="Times New Roman" w:cs="Times New Roman"/>
          <w:sz w:val="24"/>
          <w:szCs w:val="24"/>
        </w:rPr>
        <w:t>Variación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en</w:t>
      </w:r>
      <w:proofErr w:type="spellEnd"/>
      <w:r w:rsidRPr="00692BEF">
        <w:rPr>
          <w:rFonts w:ascii="Times New Roman" w:hAnsi="Times New Roman" w:cs="Times New Roman"/>
          <w:sz w:val="24"/>
          <w:szCs w:val="24"/>
        </w:rPr>
        <w:t xml:space="preserve"> la </w:t>
      </w:r>
      <w:proofErr w:type="spellStart"/>
      <w:r w:rsidRPr="00692BEF">
        <w:rPr>
          <w:rFonts w:ascii="Times New Roman" w:hAnsi="Times New Roman" w:cs="Times New Roman"/>
          <w:sz w:val="24"/>
          <w:szCs w:val="24"/>
        </w:rPr>
        <w:t>composición</w:t>
      </w:r>
      <w:proofErr w:type="spellEnd"/>
      <w:r w:rsidRPr="00692BEF">
        <w:rPr>
          <w:rFonts w:ascii="Times New Roman" w:hAnsi="Times New Roman" w:cs="Times New Roman"/>
          <w:sz w:val="24"/>
          <w:szCs w:val="24"/>
        </w:rPr>
        <w:t xml:space="preserve"> de las </w:t>
      </w:r>
      <w:proofErr w:type="spellStart"/>
      <w:r w:rsidRPr="00692BEF">
        <w:rPr>
          <w:rFonts w:ascii="Times New Roman" w:hAnsi="Times New Roman" w:cs="Times New Roman"/>
          <w:sz w:val="24"/>
          <w:szCs w:val="24"/>
        </w:rPr>
        <w:t>comunidades</w:t>
      </w:r>
      <w:proofErr w:type="spellEnd"/>
      <w:r w:rsidRPr="00692BEF">
        <w:rPr>
          <w:rFonts w:ascii="Times New Roman" w:hAnsi="Times New Roman" w:cs="Times New Roman"/>
          <w:sz w:val="24"/>
          <w:szCs w:val="24"/>
        </w:rPr>
        <w:t xml:space="preserve"> de</w:t>
      </w:r>
      <w:r>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aves</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en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diferentes</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tipos</w:t>
      </w:r>
      <w:proofErr w:type="spellEnd"/>
      <w:r w:rsidRPr="00692BEF">
        <w:rPr>
          <w:rFonts w:ascii="Times New Roman" w:hAnsi="Times New Roman" w:cs="Times New Roman"/>
          <w:sz w:val="24"/>
          <w:szCs w:val="24"/>
        </w:rPr>
        <w:t xml:space="preserve"> de </w:t>
      </w:r>
      <w:proofErr w:type="spellStart"/>
      <w:r w:rsidRPr="00692BEF">
        <w:rPr>
          <w:rFonts w:ascii="Times New Roman" w:hAnsi="Times New Roman" w:cs="Times New Roman"/>
          <w:sz w:val="24"/>
          <w:szCs w:val="24"/>
        </w:rPr>
        <w:t>vegetación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en</w:t>
      </w:r>
      <w:proofErr w:type="spellEnd"/>
      <w:r w:rsidRPr="00692BEF">
        <w:rPr>
          <w:rFonts w:ascii="Times New Roman" w:hAnsi="Times New Roman" w:cs="Times New Roman"/>
          <w:sz w:val="24"/>
          <w:szCs w:val="24"/>
        </w:rPr>
        <w:t xml:space="preserve"> el Bosque Protector de</w:t>
      </w:r>
      <w:r>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Mazán</w:t>
      </w:r>
      <w:proofErr w:type="spellEnd"/>
      <w:r w:rsidRPr="00692BEF">
        <w:rPr>
          <w:rFonts w:ascii="Times New Roman" w:hAnsi="Times New Roman" w:cs="Times New Roman"/>
          <w:sz w:val="24"/>
          <w:szCs w:val="24"/>
        </w:rPr>
        <w:t xml:space="preserve">. </w:t>
      </w:r>
      <w:proofErr w:type="spellStart"/>
      <w:r w:rsidRPr="00692BEF">
        <w:rPr>
          <w:rFonts w:ascii="Times New Roman" w:hAnsi="Times New Roman" w:cs="Times New Roman"/>
          <w:sz w:val="24"/>
          <w:szCs w:val="24"/>
        </w:rPr>
        <w:t>Tesis</w:t>
      </w:r>
      <w:proofErr w:type="spellEnd"/>
      <w:r w:rsidRPr="00692BEF">
        <w:rPr>
          <w:rFonts w:ascii="Times New Roman" w:hAnsi="Times New Roman" w:cs="Times New Roman"/>
          <w:sz w:val="24"/>
          <w:szCs w:val="24"/>
        </w:rPr>
        <w:t>, Universidad del Azuay, Cuenca, Ecuador.</w:t>
      </w:r>
    </w:p>
    <w:p w14:paraId="04AF9A2A" w14:textId="77777777" w:rsidR="00A65058" w:rsidRPr="00692BEF" w:rsidRDefault="00A65058" w:rsidP="00A65058">
      <w:pPr>
        <w:autoSpaceDE w:val="0"/>
        <w:autoSpaceDN w:val="0"/>
        <w:adjustRightInd w:val="0"/>
        <w:spacing w:after="0" w:line="240" w:lineRule="auto"/>
        <w:rPr>
          <w:rFonts w:ascii="Times New Roman" w:hAnsi="Times New Roman" w:cs="Times New Roman"/>
          <w:sz w:val="24"/>
          <w:szCs w:val="24"/>
        </w:rPr>
      </w:pPr>
    </w:p>
    <w:p w14:paraId="5FB9FEBE" w14:textId="77777777" w:rsidR="00A65058" w:rsidRDefault="00A65058" w:rsidP="00A65058">
      <w:pPr>
        <w:autoSpaceDE w:val="0"/>
        <w:autoSpaceDN w:val="0"/>
        <w:adjustRightInd w:val="0"/>
        <w:spacing w:after="0" w:line="240" w:lineRule="auto"/>
        <w:rPr>
          <w:rFonts w:ascii="Times New Roman" w:hAnsi="Times New Roman" w:cs="Times New Roman"/>
          <w:sz w:val="24"/>
          <w:szCs w:val="24"/>
        </w:rPr>
      </w:pPr>
      <w:r w:rsidRPr="00692BEF">
        <w:rPr>
          <w:rFonts w:ascii="Times New Roman" w:hAnsi="Times New Roman" w:cs="Times New Roman"/>
          <w:sz w:val="24"/>
          <w:szCs w:val="24"/>
        </w:rPr>
        <w:t>Whelan</w:t>
      </w:r>
      <w:r>
        <w:rPr>
          <w:rFonts w:ascii="Times New Roman" w:hAnsi="Times New Roman" w:cs="Times New Roman"/>
          <w:sz w:val="24"/>
          <w:szCs w:val="24"/>
        </w:rPr>
        <w:t>,</w:t>
      </w:r>
      <w:r w:rsidRPr="00692BEF">
        <w:rPr>
          <w:rFonts w:ascii="Times New Roman" w:hAnsi="Times New Roman" w:cs="Times New Roman"/>
          <w:sz w:val="24"/>
          <w:szCs w:val="24"/>
        </w:rPr>
        <w:t xml:space="preserve"> C</w:t>
      </w:r>
      <w:r>
        <w:rPr>
          <w:rFonts w:ascii="Times New Roman" w:hAnsi="Times New Roman" w:cs="Times New Roman"/>
          <w:sz w:val="24"/>
          <w:szCs w:val="24"/>
        </w:rPr>
        <w:t>.</w:t>
      </w:r>
      <w:r w:rsidRPr="00692BEF">
        <w:rPr>
          <w:rFonts w:ascii="Times New Roman" w:hAnsi="Times New Roman" w:cs="Times New Roman"/>
          <w:sz w:val="24"/>
          <w:szCs w:val="24"/>
        </w:rPr>
        <w:t>J</w:t>
      </w:r>
      <w:r>
        <w:rPr>
          <w:rFonts w:ascii="Times New Roman" w:hAnsi="Times New Roman" w:cs="Times New Roman"/>
          <w:sz w:val="24"/>
          <w:szCs w:val="24"/>
        </w:rPr>
        <w:t>.</w:t>
      </w:r>
      <w:r w:rsidRPr="00692BEF">
        <w:rPr>
          <w:rFonts w:ascii="Times New Roman" w:hAnsi="Times New Roman" w:cs="Times New Roman"/>
          <w:sz w:val="24"/>
          <w:szCs w:val="24"/>
        </w:rPr>
        <w:t xml:space="preserve">, </w:t>
      </w:r>
      <w:r>
        <w:rPr>
          <w:rFonts w:ascii="Times New Roman" w:hAnsi="Times New Roman" w:cs="Times New Roman"/>
          <w:sz w:val="24"/>
          <w:szCs w:val="24"/>
        </w:rPr>
        <w:t>D.G. Wenny, and R.J. Marquis. 2008.</w:t>
      </w:r>
      <w:r w:rsidRPr="00692BEF">
        <w:rPr>
          <w:rFonts w:ascii="Times New Roman" w:hAnsi="Times New Roman" w:cs="Times New Roman"/>
          <w:sz w:val="24"/>
          <w:szCs w:val="24"/>
        </w:rPr>
        <w:t xml:space="preserve"> Ecosystem services provided by birds. Ann</w:t>
      </w:r>
      <w:r>
        <w:rPr>
          <w:rFonts w:ascii="Times New Roman" w:hAnsi="Times New Roman" w:cs="Times New Roman"/>
          <w:sz w:val="24"/>
          <w:szCs w:val="24"/>
        </w:rPr>
        <w:t>.</w:t>
      </w:r>
      <w:r w:rsidRPr="00692BEF">
        <w:rPr>
          <w:rFonts w:ascii="Times New Roman" w:hAnsi="Times New Roman" w:cs="Times New Roman"/>
          <w:sz w:val="24"/>
          <w:szCs w:val="24"/>
        </w:rPr>
        <w:t xml:space="preserve"> NY Acad</w:t>
      </w:r>
      <w:r>
        <w:rPr>
          <w:rFonts w:ascii="Times New Roman" w:hAnsi="Times New Roman" w:cs="Times New Roman"/>
          <w:sz w:val="24"/>
          <w:szCs w:val="24"/>
        </w:rPr>
        <w:t>.</w:t>
      </w:r>
      <w:r w:rsidRPr="00692BEF">
        <w:rPr>
          <w:rFonts w:ascii="Times New Roman" w:hAnsi="Times New Roman" w:cs="Times New Roman"/>
          <w:sz w:val="24"/>
          <w:szCs w:val="24"/>
        </w:rPr>
        <w:t xml:space="preserve"> Sci</w:t>
      </w:r>
      <w:r>
        <w:rPr>
          <w:rFonts w:ascii="Times New Roman" w:hAnsi="Times New Roman" w:cs="Times New Roman"/>
          <w:sz w:val="24"/>
          <w:szCs w:val="24"/>
        </w:rPr>
        <w:t>. 1134:25–60.</w:t>
      </w:r>
    </w:p>
    <w:p w14:paraId="7D6EB5C8" w14:textId="77777777" w:rsidR="00454098" w:rsidRPr="00DE341E" w:rsidRDefault="00454098" w:rsidP="00A65058">
      <w:pPr>
        <w:autoSpaceDE w:val="0"/>
        <w:autoSpaceDN w:val="0"/>
        <w:adjustRightInd w:val="0"/>
        <w:spacing w:after="0" w:line="240" w:lineRule="auto"/>
        <w:rPr>
          <w:rFonts w:ascii="Times New Roman" w:hAnsi="Times New Roman" w:cs="Times New Roman"/>
          <w:sz w:val="24"/>
          <w:szCs w:val="24"/>
        </w:rPr>
      </w:pPr>
    </w:p>
    <w:p w14:paraId="1B40B60A" w14:textId="77777777" w:rsidR="00454098" w:rsidRPr="00DE341E" w:rsidRDefault="00454098" w:rsidP="00454098">
      <w:pPr>
        <w:autoSpaceDE w:val="0"/>
        <w:autoSpaceDN w:val="0"/>
        <w:adjustRightInd w:val="0"/>
        <w:spacing w:after="0" w:line="240" w:lineRule="auto"/>
        <w:rPr>
          <w:rFonts w:ascii="Times New Roman" w:hAnsi="Times New Roman" w:cs="Times New Roman"/>
          <w:sz w:val="24"/>
          <w:szCs w:val="24"/>
        </w:rPr>
      </w:pPr>
      <w:r w:rsidRPr="00DE341E">
        <w:rPr>
          <w:rFonts w:ascii="Times New Roman" w:hAnsi="Times New Roman" w:cs="Times New Roman"/>
          <w:sz w:val="24"/>
          <w:szCs w:val="24"/>
        </w:rPr>
        <w:t>White, S., and F. Maldonado. 19</w:t>
      </w:r>
      <w:r w:rsidR="00DE341E">
        <w:rPr>
          <w:rFonts w:ascii="Times New Roman" w:hAnsi="Times New Roman" w:cs="Times New Roman"/>
          <w:sz w:val="24"/>
          <w:szCs w:val="24"/>
        </w:rPr>
        <w:t xml:space="preserve">91. The use and conservation of </w:t>
      </w:r>
      <w:r w:rsidRPr="00DE341E">
        <w:rPr>
          <w:rFonts w:ascii="Times New Roman" w:hAnsi="Times New Roman" w:cs="Times New Roman"/>
          <w:sz w:val="24"/>
          <w:szCs w:val="24"/>
        </w:rPr>
        <w:t>natural resources in the Ande</w:t>
      </w:r>
      <w:r w:rsidR="00DE341E">
        <w:rPr>
          <w:rFonts w:ascii="Times New Roman" w:hAnsi="Times New Roman" w:cs="Times New Roman"/>
          <w:sz w:val="24"/>
          <w:szCs w:val="24"/>
        </w:rPr>
        <w:t xml:space="preserve">s of southern Ecuador. Mountain </w:t>
      </w:r>
      <w:r w:rsidRPr="00DE341E">
        <w:rPr>
          <w:rFonts w:ascii="Times New Roman" w:hAnsi="Times New Roman" w:cs="Times New Roman"/>
          <w:sz w:val="24"/>
          <w:szCs w:val="24"/>
        </w:rPr>
        <w:t>Research and Development 11:37–55.</w:t>
      </w:r>
    </w:p>
    <w:p w14:paraId="62DBE998" w14:textId="77777777" w:rsidR="00904C94" w:rsidRDefault="00904C94" w:rsidP="00904C94">
      <w:pPr>
        <w:spacing w:after="0" w:line="240" w:lineRule="auto"/>
        <w:rPr>
          <w:rFonts w:ascii="Times New Roman" w:hAnsi="Times New Roman" w:cs="Times New Roman"/>
          <w:sz w:val="24"/>
          <w:szCs w:val="24"/>
        </w:rPr>
      </w:pPr>
    </w:p>
    <w:p w14:paraId="299D684D" w14:textId="77777777" w:rsidR="00904C94" w:rsidRDefault="00904C94" w:rsidP="00904C94">
      <w:pPr>
        <w:spacing w:after="0" w:line="240" w:lineRule="auto"/>
        <w:rPr>
          <w:rFonts w:ascii="Times New Roman" w:hAnsi="Times New Roman" w:cs="Times New Roman"/>
          <w:sz w:val="24"/>
          <w:szCs w:val="24"/>
        </w:rPr>
      </w:pPr>
    </w:p>
    <w:p w14:paraId="16B72406" w14:textId="77777777" w:rsidR="00904C94" w:rsidRDefault="00904C94" w:rsidP="00904C94">
      <w:pPr>
        <w:spacing w:after="0" w:line="240" w:lineRule="auto"/>
        <w:rPr>
          <w:rFonts w:ascii="Times New Roman" w:hAnsi="Times New Roman" w:cs="Times New Roman"/>
          <w:sz w:val="24"/>
          <w:szCs w:val="24"/>
        </w:rPr>
      </w:pPr>
    </w:p>
    <w:p w14:paraId="0AEDA9B0" w14:textId="2F7D1F67" w:rsidR="00904C94" w:rsidRDefault="00904C94" w:rsidP="00904C94">
      <w:pPr>
        <w:autoSpaceDE w:val="0"/>
        <w:autoSpaceDN w:val="0"/>
        <w:adjustRightInd w:val="0"/>
        <w:spacing w:after="0" w:line="240" w:lineRule="auto"/>
        <w:rPr>
          <w:rFonts w:ascii="Times New Roman" w:hAnsi="Times New Roman" w:cs="Times New Roman"/>
          <w:sz w:val="24"/>
          <w:szCs w:val="24"/>
        </w:rPr>
      </w:pPr>
    </w:p>
    <w:p w14:paraId="5A937E8E" w14:textId="77777777" w:rsidR="001D4823" w:rsidRPr="00F164E5" w:rsidRDefault="001D4823" w:rsidP="00904C94">
      <w:pPr>
        <w:spacing w:after="0" w:line="240" w:lineRule="auto"/>
        <w:rPr>
          <w:rFonts w:ascii="Times New Roman" w:hAnsi="Times New Roman" w:cs="Times New Roman"/>
          <w:sz w:val="24"/>
          <w:szCs w:val="24"/>
        </w:rPr>
      </w:pPr>
    </w:p>
    <w:sectPr w:rsidR="001D4823" w:rsidRPr="00F164E5" w:rsidSect="009500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2-07T08:20:00Z" w:initials="MOU">
    <w:p w14:paraId="11C76B02" w14:textId="77777777" w:rsidR="009007FE" w:rsidRDefault="009007FE">
      <w:pPr>
        <w:pStyle w:val="CommentText"/>
      </w:pPr>
      <w:r>
        <w:rPr>
          <w:rStyle w:val="CommentReference"/>
        </w:rPr>
        <w:annotationRef/>
      </w:r>
      <w:r>
        <w:t>I think the story is there and you don’t need to add a word here… i.e., what is a pervasive threat?</w:t>
      </w:r>
    </w:p>
    <w:p w14:paraId="638786BB" w14:textId="77777777" w:rsidR="009007FE" w:rsidRDefault="009007FE">
      <w:pPr>
        <w:pStyle w:val="CommentText"/>
      </w:pPr>
    </w:p>
    <w:p w14:paraId="78F16566" w14:textId="594A4636" w:rsidR="009007FE" w:rsidRDefault="009007FE">
      <w:pPr>
        <w:pStyle w:val="CommentText"/>
      </w:pPr>
      <w:r>
        <w:t xml:space="preserve">The thing that is tricky here is we don’t actually measure climate change (or more generally other changes (that is all speculation though fine).  But this sentence makes to seem like we will </w:t>
      </w:r>
    </w:p>
  </w:comment>
  <w:comment w:id="2" w:author="Microsoft Office User" w:date="2021-02-07T08:27:00Z" w:initials="MOU">
    <w:p w14:paraId="6C4A307E" w14:textId="3AD6CED5" w:rsidR="009007FE" w:rsidRDefault="009007FE">
      <w:pPr>
        <w:pStyle w:val="CommentText"/>
      </w:pPr>
      <w:r>
        <w:rPr>
          <w:rStyle w:val="CommentReference"/>
        </w:rPr>
        <w:annotationRef/>
      </w:r>
      <w:r>
        <w:t>Not sure what is meant here… can you simplify and just say that may impact ecosystems.  (or strongly).  I am stuck on the word conditions.</w:t>
      </w:r>
    </w:p>
  </w:comment>
  <w:comment w:id="3" w:author="Microsoft Office User" w:date="2021-02-07T08:28:00Z" w:initials="MOU">
    <w:p w14:paraId="7558ECCF" w14:textId="77777777" w:rsidR="009007FE" w:rsidRDefault="009007FE">
      <w:pPr>
        <w:pStyle w:val="CommentText"/>
      </w:pPr>
      <w:r>
        <w:rPr>
          <w:rStyle w:val="CommentReference"/>
        </w:rPr>
        <w:annotationRef/>
      </w:r>
      <w:r>
        <w:t xml:space="preserve">I almost wonder if you could not put greater emphasis on the time series here…  i.e., lots of this in the US/Europe be very little in other places… </w:t>
      </w:r>
    </w:p>
    <w:p w14:paraId="607DB73C" w14:textId="77777777" w:rsidR="009007FE" w:rsidRDefault="009007FE">
      <w:pPr>
        <w:pStyle w:val="CommentText"/>
      </w:pPr>
    </w:p>
    <w:p w14:paraId="117461A2" w14:textId="6C6BD2C4" w:rsidR="009007FE" w:rsidRDefault="009007FE">
      <w:pPr>
        <w:pStyle w:val="CommentText"/>
      </w:pPr>
      <w:r>
        <w:t>“</w:t>
      </w:r>
      <w:r>
        <w:rPr>
          <w:rFonts w:ascii="Times New Roman" w:hAnsi="Times New Roman" w:cs="Times New Roman"/>
          <w:sz w:val="24"/>
          <w:szCs w:val="24"/>
        </w:rPr>
        <w:t xml:space="preserve">There is a long history of using birds as indicators </w:t>
      </w:r>
      <w:r w:rsidRPr="006B0DB5">
        <w:rPr>
          <w:rFonts w:ascii="Times New Roman" w:hAnsi="Times New Roman" w:cs="Times New Roman"/>
          <w:sz w:val="24"/>
          <w:szCs w:val="24"/>
        </w:rPr>
        <w:t xml:space="preserve">of </w:t>
      </w:r>
      <w:r>
        <w:rPr>
          <w:rFonts w:ascii="Times New Roman" w:hAnsi="Times New Roman" w:cs="Times New Roman"/>
          <w:sz w:val="24"/>
          <w:szCs w:val="24"/>
        </w:rPr>
        <w:t xml:space="preserve">environmental </w:t>
      </w:r>
      <w:r w:rsidRPr="006B0DB5">
        <w:rPr>
          <w:rFonts w:ascii="Times New Roman" w:hAnsi="Times New Roman" w:cs="Times New Roman"/>
          <w:sz w:val="24"/>
          <w:szCs w:val="24"/>
        </w:rPr>
        <w:t xml:space="preserve">threats </w:t>
      </w:r>
      <w:r>
        <w:rPr>
          <w:rFonts w:ascii="Times New Roman" w:hAnsi="Times New Roman" w:cs="Times New Roman"/>
          <w:sz w:val="24"/>
          <w:szCs w:val="24"/>
        </w:rPr>
        <w:t>to ecosystems, yet these efforts are largely confined to North America and Europe.  A dearth of systematically collected data across other regions makes it difficult to assess threats in many fragile ecosystems and biodiversity hotspots, such as the Andes in South America…</w:t>
      </w:r>
    </w:p>
  </w:comment>
  <w:comment w:id="14" w:author="Microsoft Office User" w:date="2021-02-07T08:22:00Z" w:initials="MOU">
    <w:p w14:paraId="2E7D55EA" w14:textId="4F150DF0" w:rsidR="009007FE" w:rsidRDefault="009007FE">
      <w:pPr>
        <w:pStyle w:val="CommentText"/>
      </w:pPr>
      <w:r>
        <w:rPr>
          <w:rStyle w:val="CommentReference"/>
        </w:rPr>
        <w:annotationRef/>
      </w:r>
      <w:r>
        <w:t>What do you mean by scale here – I would be specific and say across so many guilds, or such a ubiquitous change…. Scale is really a bit of a tricky word in ecology..</w:t>
      </w:r>
    </w:p>
  </w:comment>
  <w:comment w:id="15" w:author="Microsoft Office User" w:date="2021-02-07T08:34:00Z" w:initials="MOU">
    <w:p w14:paraId="7F818D87" w14:textId="0B6737A1" w:rsidR="009007FE" w:rsidRDefault="009007FE">
      <w:pPr>
        <w:pStyle w:val="CommentText"/>
      </w:pPr>
      <w:r>
        <w:rPr>
          <w:rStyle w:val="CommentReference"/>
        </w:rPr>
        <w:annotationRef/>
      </w:r>
      <w:r>
        <w:t>Boris/Pedro  has a citation here.</w:t>
      </w:r>
    </w:p>
  </w:comment>
  <w:comment w:id="19" w:author="Microsoft Office User" w:date="2021-02-07T08:36:00Z" w:initials="MOU">
    <w:p w14:paraId="77C02E11" w14:textId="77777777" w:rsidR="009007FE" w:rsidRDefault="009007FE">
      <w:pPr>
        <w:pStyle w:val="CommentText"/>
      </w:pPr>
      <w:r>
        <w:rPr>
          <w:rStyle w:val="CommentReference"/>
        </w:rPr>
        <w:annotationRef/>
      </w:r>
      <w:r>
        <w:t xml:space="preserve">This is not really a topic sentence for this paragraph because you really only talk about one method that you argue is better … so set this up? </w:t>
      </w:r>
    </w:p>
    <w:p w14:paraId="74F97C4C" w14:textId="22226925" w:rsidR="009007FE" w:rsidRDefault="009007FE">
      <w:pPr>
        <w:pStyle w:val="CommentText"/>
      </w:pPr>
    </w:p>
    <w:p w14:paraId="1D287BE6" w14:textId="79350533" w:rsidR="009007FE" w:rsidRDefault="009007FE">
      <w:pPr>
        <w:pStyle w:val="CommentText"/>
      </w:pPr>
      <w:r>
        <w:t>I.e., would largely delete the 1</w:t>
      </w:r>
      <w:r w:rsidRPr="003D756F">
        <w:rPr>
          <w:vertAlign w:val="superscript"/>
        </w:rPr>
        <w:t>st</w:t>
      </w:r>
      <w:r>
        <w:t xml:space="preserve"> sentence and get to the point</w:t>
      </w:r>
    </w:p>
    <w:p w14:paraId="7D70F29C" w14:textId="77777777" w:rsidR="009007FE" w:rsidRDefault="009007FE">
      <w:pPr>
        <w:pStyle w:val="CommentText"/>
      </w:pPr>
    </w:p>
    <w:p w14:paraId="275AA0EE" w14:textId="22B42B9A" w:rsidR="009007FE" w:rsidRDefault="009007FE">
      <w:pPr>
        <w:pStyle w:val="CommentText"/>
      </w:pPr>
      <w:r>
        <w:t xml:space="preserve"> Most monitoring of birds in the Tropical Andes has been based on quantifying patterns of richness or abundance (cite).</w:t>
      </w:r>
    </w:p>
  </w:comment>
  <w:comment w:id="22" w:author="Microsoft Office User" w:date="2021-02-07T08:39:00Z" w:initials="MOU">
    <w:p w14:paraId="021573A3" w14:textId="706BEC83" w:rsidR="009007FE" w:rsidRDefault="009007FE">
      <w:pPr>
        <w:pStyle w:val="CommentText"/>
      </w:pPr>
      <w:r>
        <w:rPr>
          <w:rStyle w:val="CommentReference"/>
        </w:rPr>
        <w:annotationRef/>
      </w:r>
      <w:r>
        <w:t>Combine or largely delete the 1</w:t>
      </w:r>
      <w:r w:rsidRPr="003D756F">
        <w:rPr>
          <w:vertAlign w:val="superscript"/>
        </w:rPr>
        <w:t>st</w:t>
      </w:r>
      <w:r>
        <w:t xml:space="preserve"> sentence.  </w:t>
      </w:r>
    </w:p>
  </w:comment>
  <w:comment w:id="25" w:author="Microsoft Office User" w:date="2021-02-07T08:39:00Z" w:initials="MOU">
    <w:p w14:paraId="775D5ADE" w14:textId="52484312" w:rsidR="009007FE" w:rsidRDefault="009007FE">
      <w:pPr>
        <w:pStyle w:val="CommentText"/>
      </w:pPr>
      <w:r>
        <w:rPr>
          <w:rStyle w:val="CommentReference"/>
        </w:rPr>
        <w:annotationRef/>
      </w:r>
      <w:r>
        <w:t>This is fine here…  i.e., it shows that the emphasis of the study is on the trends and then we try to interpret them.  I just worry that the abstract is a bit to focused on this interpretation which is just really speculation….</w:t>
      </w:r>
    </w:p>
  </w:comment>
  <w:comment w:id="26" w:author="Microsoft Office User" w:date="2021-02-07T08:41:00Z" w:initials="MOU">
    <w:p w14:paraId="01FAA7C4" w14:textId="505B39AB" w:rsidR="009007FE" w:rsidRDefault="009007FE">
      <w:pPr>
        <w:pStyle w:val="CommentText"/>
      </w:pPr>
      <w:r>
        <w:rPr>
          <w:rStyle w:val="CommentReference"/>
        </w:rPr>
        <w:annotationRef/>
      </w:r>
      <w:r>
        <w:t>That is a long description!  But okay</w:t>
      </w:r>
    </w:p>
  </w:comment>
  <w:comment w:id="27" w:author="Microsoft Office User" w:date="2021-02-07T08:41:00Z" w:initials="MOU">
    <w:p w14:paraId="3941F0DE" w14:textId="5514C364" w:rsidR="009007FE" w:rsidRDefault="009007FE">
      <w:pPr>
        <w:pStyle w:val="CommentText"/>
      </w:pPr>
      <w:r>
        <w:rPr>
          <w:rStyle w:val="CommentReference"/>
        </w:rPr>
        <w:annotationRef/>
      </w:r>
      <w:r>
        <w:t>Why in caps?</w:t>
      </w:r>
    </w:p>
  </w:comment>
  <w:comment w:id="28" w:author="Microsoft Office User" w:date="2021-02-07T08:42:00Z" w:initials="MOU">
    <w:p w14:paraId="4610B6C0" w14:textId="6D587FC2" w:rsidR="009007FE" w:rsidRDefault="009007FE">
      <w:pPr>
        <w:pStyle w:val="CommentText"/>
      </w:pPr>
      <w:r>
        <w:rPr>
          <w:rStyle w:val="CommentReference"/>
        </w:rPr>
        <w:annotationRef/>
      </w:r>
      <w:r>
        <w:t>Why repeated here if you named it above.  I would just call it Native forest.</w:t>
      </w:r>
    </w:p>
    <w:p w14:paraId="47A73A91" w14:textId="77777777" w:rsidR="009007FE" w:rsidRDefault="009007FE">
      <w:pPr>
        <w:pStyle w:val="CommentText"/>
      </w:pPr>
    </w:p>
    <w:p w14:paraId="56C03421" w14:textId="1A69EF50" w:rsidR="009007FE" w:rsidRDefault="009007FE">
      <w:pPr>
        <w:pStyle w:val="CommentText"/>
      </w:pPr>
      <w:proofErr w:type="spellStart"/>
      <w:r>
        <w:t>i</w:t>
      </w:r>
      <w:proofErr w:type="spellEnd"/>
    </w:p>
  </w:comment>
  <w:comment w:id="29" w:author="Microsoft Office User" w:date="2021-02-07T08:43:00Z" w:initials="MOU">
    <w:p w14:paraId="6D0E9811" w14:textId="37C093E7" w:rsidR="009007FE" w:rsidRDefault="009007FE">
      <w:pPr>
        <w:pStyle w:val="CommentText"/>
      </w:pPr>
      <w:r>
        <w:rPr>
          <w:rStyle w:val="CommentReference"/>
        </w:rPr>
        <w:annotationRef/>
      </w:r>
      <w:proofErr w:type="gramStart"/>
      <w:r>
        <w:t>again</w:t>
      </w:r>
      <w:proofErr w:type="gramEnd"/>
      <w:r>
        <w:t xml:space="preserve"> here we have a partial definition of the habitat type that was described above.</w:t>
      </w:r>
    </w:p>
  </w:comment>
  <w:comment w:id="34" w:author="Microsoft Office User" w:date="2021-04-14T12:49:00Z" w:initials="MOU">
    <w:p w14:paraId="725488D8" w14:textId="525C0AD4" w:rsidR="00787A6D" w:rsidRDefault="00787A6D">
      <w:pPr>
        <w:pStyle w:val="CommentText"/>
      </w:pPr>
      <w:r>
        <w:rPr>
          <w:rStyle w:val="CommentReference"/>
        </w:rPr>
        <w:annotationRef/>
      </w:r>
      <w:r>
        <w:t>Should models include (1|year) ?B</w:t>
      </w:r>
    </w:p>
  </w:comment>
  <w:comment w:id="53" w:author="Microsoft Office User" w:date="2021-02-07T08:45:00Z" w:initials="MOU">
    <w:p w14:paraId="71F6E772" w14:textId="0BFF3451" w:rsidR="009007FE" w:rsidRDefault="009007FE">
      <w:pPr>
        <w:pStyle w:val="CommentText"/>
      </w:pPr>
      <w:r>
        <w:rPr>
          <w:rStyle w:val="CommentReference"/>
        </w:rPr>
        <w:annotationRef/>
      </w:r>
      <w:r w:rsidRPr="0023011F">
        <w:rPr>
          <w:highlight w:val="yellow"/>
        </w:rPr>
        <w:t>Is it obvious what the (1) refers to here?</w:t>
      </w:r>
    </w:p>
  </w:comment>
  <w:comment w:id="71" w:author="Boris Tinoco" w:date="2021-01-04T11:42:00Z" w:initials="BT">
    <w:p w14:paraId="490C2B03" w14:textId="77777777" w:rsidR="00812EFA" w:rsidRDefault="00812EFA" w:rsidP="00812EFA">
      <w:pPr>
        <w:pStyle w:val="CommentText"/>
      </w:pPr>
      <w:r>
        <w:rPr>
          <w:rStyle w:val="CommentReference"/>
        </w:rPr>
        <w:annotationRef/>
      </w:r>
      <w:r w:rsidRPr="0023011F">
        <w:rPr>
          <w:highlight w:val="yellow"/>
        </w:rPr>
        <w:t xml:space="preserve">I would move all this to data analysis section. This shows the results of which is the best modeling parameters to use, but it does not have any biological importance. The results of this procedure could go to </w:t>
      </w:r>
      <w:proofErr w:type="spellStart"/>
      <w:r w:rsidRPr="0023011F">
        <w:rPr>
          <w:highlight w:val="yellow"/>
        </w:rPr>
        <w:t>Apppendix</w:t>
      </w:r>
      <w:proofErr w:type="spellEnd"/>
      <w:r w:rsidRPr="0023011F">
        <w:rPr>
          <w:highlight w:val="yellow"/>
        </w:rPr>
        <w:t>.</w:t>
      </w:r>
    </w:p>
    <w:p w14:paraId="72DAFE22" w14:textId="77777777" w:rsidR="00812EFA" w:rsidRDefault="00812EFA" w:rsidP="00812EFA">
      <w:pPr>
        <w:pStyle w:val="CommentText"/>
      </w:pPr>
    </w:p>
    <w:p w14:paraId="56545BB5" w14:textId="77777777" w:rsidR="00812EFA" w:rsidRDefault="00812EFA" w:rsidP="00812EFA">
      <w:pPr>
        <w:pStyle w:val="CommentText"/>
      </w:pPr>
      <w:r>
        <w:t>CG:  I agree</w:t>
      </w:r>
    </w:p>
  </w:comment>
  <w:comment w:id="72" w:author="Microsoft Office User" w:date="2021-04-14T12:48:00Z" w:initials="MOU">
    <w:p w14:paraId="58BD916F" w14:textId="5830241F" w:rsidR="00787A6D" w:rsidRDefault="00787A6D">
      <w:pPr>
        <w:pStyle w:val="CommentText"/>
      </w:pPr>
      <w:r>
        <w:rPr>
          <w:rStyle w:val="CommentReference"/>
        </w:rPr>
        <w:annotationRef/>
      </w:r>
      <w:r>
        <w:t>Moved by NLB from results to methods as per comment</w:t>
      </w:r>
    </w:p>
  </w:comment>
  <w:comment w:id="89" w:author="Microsoft Office User" w:date="2021-02-07T08:46:00Z" w:initials="MOU">
    <w:p w14:paraId="5886CE62" w14:textId="54BBFF7F" w:rsidR="009007FE" w:rsidRDefault="009007FE">
      <w:pPr>
        <w:pStyle w:val="CommentText"/>
      </w:pPr>
      <w:r>
        <w:rPr>
          <w:rStyle w:val="CommentReference"/>
        </w:rPr>
        <w:annotationRef/>
      </w:r>
      <w:r>
        <w:t>How defined?</w:t>
      </w:r>
    </w:p>
  </w:comment>
  <w:comment w:id="104" w:author="Boris Tinoco" w:date="2021-01-04T11:42:00Z" w:initials="BT">
    <w:p w14:paraId="4719592D" w14:textId="77777777" w:rsidR="009007FE" w:rsidRDefault="009007FE" w:rsidP="00C8169C">
      <w:pPr>
        <w:pStyle w:val="CommentText"/>
      </w:pPr>
      <w:r>
        <w:rPr>
          <w:rStyle w:val="CommentReference"/>
        </w:rPr>
        <w:annotationRef/>
      </w:r>
      <w:r w:rsidRPr="0023011F">
        <w:rPr>
          <w:highlight w:val="yellow"/>
        </w:rPr>
        <w:t xml:space="preserve">I would move all this to data analysis section. This shows the results of which is the best modeling parameters to use, but it does not have any biological importance. The results of this procedure could go to </w:t>
      </w:r>
      <w:proofErr w:type="spellStart"/>
      <w:r w:rsidRPr="0023011F">
        <w:rPr>
          <w:highlight w:val="yellow"/>
        </w:rPr>
        <w:t>Apppendix</w:t>
      </w:r>
      <w:proofErr w:type="spellEnd"/>
      <w:r w:rsidRPr="0023011F">
        <w:rPr>
          <w:highlight w:val="yellow"/>
        </w:rPr>
        <w:t>.</w:t>
      </w:r>
    </w:p>
    <w:p w14:paraId="494188EA" w14:textId="77777777" w:rsidR="009007FE" w:rsidRDefault="009007FE" w:rsidP="00C8169C">
      <w:pPr>
        <w:pStyle w:val="CommentText"/>
      </w:pPr>
    </w:p>
    <w:p w14:paraId="3C712FB9" w14:textId="644A616A" w:rsidR="009007FE" w:rsidRDefault="009007FE" w:rsidP="00C8169C">
      <w:pPr>
        <w:pStyle w:val="CommentText"/>
      </w:pPr>
      <w:r>
        <w:t>CG:  I agree</w:t>
      </w:r>
    </w:p>
  </w:comment>
  <w:comment w:id="110" w:author="Boris Tinoco" w:date="2020-04-24T12:07:00Z" w:initials="BT">
    <w:p w14:paraId="5D40AF43" w14:textId="77777777" w:rsidR="009007FE" w:rsidRDefault="009007FE" w:rsidP="00C8169C">
      <w:pPr>
        <w:pStyle w:val="CommentText"/>
      </w:pPr>
      <w:r>
        <w:rPr>
          <w:rStyle w:val="CommentReference"/>
        </w:rPr>
        <w:annotationRef/>
      </w:r>
      <w:r w:rsidRPr="0023011F">
        <w:rPr>
          <w:highlight w:val="green"/>
        </w:rPr>
        <w:t>I don’t see the AIC values in the table. Moreover, the model output presented in the table shows that MASE is significantly different from LLAV</w:t>
      </w:r>
    </w:p>
  </w:comment>
  <w:comment w:id="111" w:author="Emily Scott" w:date="2020-08-04T20:11:00Z" w:initials="ES">
    <w:p w14:paraId="15907C21" w14:textId="77777777" w:rsidR="009007FE" w:rsidRDefault="009007FE" w:rsidP="00C8169C">
      <w:pPr>
        <w:pStyle w:val="CommentText"/>
      </w:pPr>
      <w:r>
        <w:rPr>
          <w:rStyle w:val="CommentReference"/>
        </w:rPr>
        <w:annotationRef/>
      </w:r>
      <w:r>
        <w:t>Pasted AIC below:</w:t>
      </w:r>
    </w:p>
    <w:p w14:paraId="62F6A8D8" w14:textId="77777777" w:rsidR="009007FE" w:rsidRDefault="009007FE" w:rsidP="00C8169C">
      <w:pPr>
        <w:pStyle w:val="CommentText"/>
      </w:pPr>
    </w:p>
    <w:p w14:paraId="2BB862C7" w14:textId="77777777" w:rsidR="009007FE" w:rsidRDefault="009007FE" w:rsidP="00C8169C">
      <w:pPr>
        <w:pStyle w:val="CommentText"/>
      </w:pPr>
      <w:r>
        <w:t xml:space="preserve">Negative binomial with AR(1) 0 </w:t>
      </w:r>
      <w:proofErr w:type="spellStart"/>
      <w:r>
        <w:t>dAIC</w:t>
      </w:r>
      <w:proofErr w:type="spellEnd"/>
    </w:p>
    <w:p w14:paraId="5BB22CE1" w14:textId="77777777" w:rsidR="009007FE" w:rsidRDefault="009007FE" w:rsidP="00C8169C">
      <w:pPr>
        <w:pStyle w:val="CommentText"/>
      </w:pPr>
      <w:r>
        <w:t>Zero-inflated negative binomial with AR(1) 12.69</w:t>
      </w:r>
    </w:p>
    <w:p w14:paraId="5D70A39B" w14:textId="77777777" w:rsidR="009007FE" w:rsidRDefault="009007FE" w:rsidP="00C8169C">
      <w:pPr>
        <w:pStyle w:val="CommentText"/>
      </w:pPr>
      <w:r>
        <w:t>Zero-inflated negative binomial 16.69</w:t>
      </w:r>
    </w:p>
    <w:p w14:paraId="4541526A" w14:textId="77777777" w:rsidR="009007FE" w:rsidRDefault="009007FE" w:rsidP="00C8169C">
      <w:pPr>
        <w:pStyle w:val="CommentText"/>
      </w:pPr>
      <w:r>
        <w:t>Negative binomial 18.69</w:t>
      </w:r>
    </w:p>
    <w:p w14:paraId="760395EE" w14:textId="77777777" w:rsidR="009007FE" w:rsidRDefault="009007FE" w:rsidP="00C8169C">
      <w:pPr>
        <w:pStyle w:val="CommentText"/>
      </w:pPr>
      <w:r>
        <w:t>Poisson AR(1) 20.69</w:t>
      </w:r>
    </w:p>
    <w:p w14:paraId="029BBB1C" w14:textId="77777777" w:rsidR="009007FE" w:rsidRDefault="009007FE" w:rsidP="00C8169C">
      <w:pPr>
        <w:pStyle w:val="CommentText"/>
      </w:pPr>
      <w:r>
        <w:t>Zero-inflated Poisson 529.90</w:t>
      </w:r>
    </w:p>
    <w:p w14:paraId="2B65C729" w14:textId="77777777" w:rsidR="009007FE" w:rsidRDefault="009007FE" w:rsidP="00C8169C">
      <w:pPr>
        <w:pStyle w:val="CommentText"/>
      </w:pPr>
      <w:r>
        <w:t>Poisson 608.68</w:t>
      </w:r>
    </w:p>
  </w:comment>
  <w:comment w:id="112" w:author="Boris Tinoco" w:date="2021-01-04T11:45:00Z" w:initials="BT">
    <w:p w14:paraId="7A964D41" w14:textId="77777777" w:rsidR="009007FE" w:rsidRDefault="009007FE" w:rsidP="00C8169C">
      <w:pPr>
        <w:pStyle w:val="CommentText"/>
      </w:pPr>
      <w:r>
        <w:rPr>
          <w:rStyle w:val="CommentReference"/>
        </w:rPr>
        <w:annotationRef/>
      </w:r>
      <w:r>
        <w:t xml:space="preserve">The table pasted above shows the ACI values of the models with different distributions of residuals, but do not show the results of the AIC values of models with Habitat and without habitat affect. To test if there is a habitat effect base of AIC we should compare the negative binomial with autocorrelation model with Habitat as a factor with a model without habitat (null model). One more thing. The p values showed in table 1 seem to be significant, meaning that capture rates among habitats are different. Looking at that same table 1, according to the p value there is a significant time effect that should be mentioned.  </w:t>
      </w:r>
    </w:p>
  </w:comment>
  <w:comment w:id="113" w:author="Boris Tinoco" w:date="2021-01-04T12:10:00Z" w:initials="BT">
    <w:p w14:paraId="731EB3E4" w14:textId="77777777" w:rsidR="009007FE" w:rsidRDefault="009007FE" w:rsidP="00226883">
      <w:pPr>
        <w:pStyle w:val="CommentText"/>
      </w:pPr>
      <w:r>
        <w:rPr>
          <w:rStyle w:val="CommentReference"/>
        </w:rPr>
        <w:annotationRef/>
      </w:r>
      <w:r>
        <w:t xml:space="preserve">I found it hard to follow what is shown in the figures since they don’t show a time reference, which is the main history of the </w:t>
      </w:r>
      <w:proofErr w:type="spellStart"/>
      <w:r>
        <w:t>mansucript</w:t>
      </w:r>
      <w:proofErr w:type="spellEnd"/>
      <w:r>
        <w:t>. I suggest using  figures similar to Fig 1, which shows the coefficient of the models in relation to time.</w:t>
      </w:r>
    </w:p>
  </w:comment>
  <w:comment w:id="114" w:author="Microsoft Office User" w:date="2021-02-07T09:34:00Z" w:initials="MOU">
    <w:p w14:paraId="7A81860C" w14:textId="7B2B1CD6" w:rsidR="009007FE" w:rsidRDefault="009007FE">
      <w:pPr>
        <w:pStyle w:val="CommentText"/>
      </w:pPr>
      <w:r>
        <w:rPr>
          <w:rStyle w:val="CommentReference"/>
        </w:rPr>
        <w:annotationRef/>
      </w:r>
      <w:r>
        <w:t xml:space="preserve">Overall I think the discussion should be shorter and more focused… I would make more specific </w:t>
      </w:r>
      <w:proofErr w:type="gramStart"/>
      <w:r>
        <w:t>suggestions</w:t>
      </w:r>
      <w:proofErr w:type="gramEnd"/>
      <w:r>
        <w:t xml:space="preserve"> but I think we should first agree on what the main message is and think of an outline that allows us to convey this main message and streamline the document a bit.  I am happy to work on this but Steve, you have done the lions share here so should decide what you prefer.</w:t>
      </w:r>
    </w:p>
  </w:comment>
  <w:comment w:id="115" w:author="Microsoft Office User" w:date="2021-02-07T08:56:00Z" w:initials="MOU">
    <w:p w14:paraId="3017E7A4" w14:textId="0DB6CA3B" w:rsidR="009007FE" w:rsidRDefault="009007FE">
      <w:pPr>
        <w:pStyle w:val="CommentText"/>
      </w:pPr>
      <w:r>
        <w:rPr>
          <w:rStyle w:val="CommentReference"/>
        </w:rPr>
        <w:annotationRef/>
      </w:r>
      <w:r>
        <w:t>Not needed… results in the discussion are odd.  I always have felt that we try to over sell this a bit, I think that if you give the results it is clear to the reader – the results speak for themselves very nicely and it is better to just let that be the message.</w:t>
      </w:r>
    </w:p>
  </w:comment>
  <w:comment w:id="117" w:author="Microsoft Office User" w:date="2021-02-07T08:57:00Z" w:initials="MOU">
    <w:p w14:paraId="387902CA" w14:textId="55BA3EE1" w:rsidR="009007FE" w:rsidRDefault="009007FE">
      <w:pPr>
        <w:pStyle w:val="CommentText"/>
      </w:pPr>
      <w:r>
        <w:rPr>
          <w:rStyle w:val="CommentReference"/>
        </w:rPr>
        <w:annotationRef/>
      </w:r>
      <w:r>
        <w:t xml:space="preserve">This is a lot of detail for the results… i.e., the inclusion criteria should have clearly been </w:t>
      </w:r>
      <w:proofErr w:type="gramStart"/>
      <w:r>
        <w:t>define</w:t>
      </w:r>
      <w:proofErr w:type="gramEnd"/>
      <w:r>
        <w:t xml:space="preserve"> above.  If you want to discuss it more from appropriateness of statistical choice then this would go later in the caveats or be justified in the methods.  Here you want to focus on the main results only.</w:t>
      </w:r>
    </w:p>
  </w:comment>
  <w:comment w:id="118" w:author="Microsoft Office User" w:date="2021-02-07T08:59:00Z" w:initials="MOU">
    <w:p w14:paraId="650B292F" w14:textId="48E2946E" w:rsidR="009007FE" w:rsidRDefault="009007FE">
      <w:pPr>
        <w:pStyle w:val="CommentText"/>
      </w:pPr>
      <w:r>
        <w:rPr>
          <w:rStyle w:val="CommentReference"/>
        </w:rPr>
        <w:annotationRef/>
      </w:r>
      <w:r>
        <w:t xml:space="preserve">I really don’t understand the message here… this seems to me like to distinct ideas.  Maybe elaborate?  Sorry not to offer a </w:t>
      </w:r>
      <w:proofErr w:type="gramStart"/>
      <w:r>
        <w:t>suggestions</w:t>
      </w:r>
      <w:proofErr w:type="gramEnd"/>
      <w:r>
        <w:t xml:space="preserve"> but I was unsure about it.</w:t>
      </w:r>
    </w:p>
  </w:comment>
  <w:comment w:id="119" w:author="Microsoft Office User" w:date="2021-02-07T09:01:00Z" w:initials="MOU">
    <w:p w14:paraId="37283755" w14:textId="5FE37CB7" w:rsidR="009007FE" w:rsidRDefault="009007FE">
      <w:pPr>
        <w:pStyle w:val="CommentText"/>
      </w:pPr>
      <w:r>
        <w:rPr>
          <w:rStyle w:val="CommentReference"/>
        </w:rPr>
        <w:annotationRef/>
      </w:r>
      <w:r>
        <w:t xml:space="preserve">Ah… sorry to be so complicated… but this really does not work for me. Why we believe?  We have the really interesting result of a long time series!  We have data not beliefs.  Also, declines have been documented in the lowlands in actual extremely pristine habitats.  I was so impressed by this when I visited Blake.  </w:t>
      </w:r>
    </w:p>
    <w:p w14:paraId="470E7B37" w14:textId="77777777" w:rsidR="009007FE" w:rsidRDefault="009007FE">
      <w:pPr>
        <w:pStyle w:val="CommentText"/>
      </w:pPr>
    </w:p>
    <w:p w14:paraId="7F8FA7E6" w14:textId="3534582A" w:rsidR="009007FE" w:rsidRDefault="009007FE">
      <w:pPr>
        <w:pStyle w:val="CommentText"/>
      </w:pPr>
      <w:r>
        <w:t xml:space="preserve">Why not try to point out instead that we don’t know what is going </w:t>
      </w:r>
      <w:proofErr w:type="gramStart"/>
      <w:r>
        <w:t>out</w:t>
      </w:r>
      <w:proofErr w:type="gramEnd"/>
      <w:r>
        <w:t xml:space="preserve"> but trends could be alarming….  This does not need to be the “first” paper.  It is actually more interesting that there is at least one other study that finds very strange and dramatic declines…. It emphasizes that we really don’t know enough and should be paying much more attention!  We don’t actually know if birds are in trouble all over, but we do know that there are some very worrying studies and we want this to be paid attention to…. For me this is the message we want to get across… really the single message.</w:t>
      </w:r>
    </w:p>
    <w:p w14:paraId="34271B60" w14:textId="5B51FCBA" w:rsidR="009007FE" w:rsidRDefault="009007FE">
      <w:pPr>
        <w:pStyle w:val="CommentText"/>
      </w:pPr>
    </w:p>
    <w:p w14:paraId="73595704" w14:textId="6C9246B9" w:rsidR="009007FE" w:rsidRDefault="009007FE">
      <w:pPr>
        <w:pStyle w:val="CommentText"/>
      </w:pPr>
      <w:r>
        <w:t xml:space="preserve">You are splitting hairs here a bit with the Blake study…. They find some differences in guilds that we do not find… but that is not really the point…. (we might have to go in and look at sample sizes and probability of decline depending on number of species </w:t>
      </w:r>
      <w:proofErr w:type="spellStart"/>
      <w:r>
        <w:t>etc</w:t>
      </w:r>
      <w:proofErr w:type="spellEnd"/>
      <w:r>
        <w:t xml:space="preserve">… its fine/important to point out but it isn’t the main result).  For me the main result is that you have general declines, there very few studies that document such declines because of lack of systematic data and some of those that do find similarly alarming trends.  We may have a big problem that we don’t know about.  This paper isn’t a stand- alone flashy paper, it adds to a few others and combined they have a chance to make really important message for conservation.  i.e., there may be a big problem.  We have hints of </w:t>
      </w:r>
      <w:proofErr w:type="gramStart"/>
      <w:r>
        <w:t>this</w:t>
      </w:r>
      <w:proofErr w:type="gramEnd"/>
      <w:r>
        <w:t xml:space="preserve"> and  it is important.</w:t>
      </w:r>
    </w:p>
    <w:p w14:paraId="176D40BC" w14:textId="77777777" w:rsidR="009007FE" w:rsidRDefault="009007FE">
      <w:pPr>
        <w:pStyle w:val="CommentText"/>
      </w:pPr>
    </w:p>
    <w:p w14:paraId="5680E7F9" w14:textId="77777777" w:rsidR="009007FE" w:rsidRDefault="009007FE">
      <w:pPr>
        <w:pStyle w:val="CommentText"/>
      </w:pPr>
    </w:p>
    <w:p w14:paraId="37651B4D" w14:textId="2E8FECE5" w:rsidR="009007FE" w:rsidRDefault="009007FE">
      <w:pPr>
        <w:pStyle w:val="CommentText"/>
      </w:pPr>
      <w:r>
        <w:t>This 1</w:t>
      </w:r>
      <w:r w:rsidRPr="00D146BC">
        <w:rPr>
          <w:vertAlign w:val="superscript"/>
        </w:rPr>
        <w:t>st</w:t>
      </w:r>
      <w:r>
        <w:t xml:space="preserve"> paragraph should be about our big </w:t>
      </w:r>
      <w:proofErr w:type="spellStart"/>
      <w:r>
        <w:t>takehome</w:t>
      </w:r>
      <w:proofErr w:type="spellEnd"/>
      <w:r>
        <w:t xml:space="preserve"> message.</w:t>
      </w:r>
    </w:p>
  </w:comment>
  <w:comment w:id="121" w:author="Microsoft Office User" w:date="2021-02-07T09:13:00Z" w:initials="MOU">
    <w:p w14:paraId="7AA29BCA" w14:textId="7E359EA2" w:rsidR="009007FE" w:rsidRDefault="009007FE">
      <w:pPr>
        <w:pStyle w:val="CommentText"/>
      </w:pPr>
      <w:r>
        <w:rPr>
          <w:rStyle w:val="CommentReference"/>
        </w:rPr>
        <w:annotationRef/>
      </w:r>
      <w:r>
        <w:t xml:space="preserve">True but not really a compelling topic sentence, more of a </w:t>
      </w:r>
      <w:proofErr w:type="spellStart"/>
      <w:r>
        <w:t>cavieat</w:t>
      </w:r>
      <w:proofErr w:type="spellEnd"/>
      <w:r>
        <w:t>.  I would move this down.</w:t>
      </w:r>
    </w:p>
  </w:comment>
  <w:comment w:id="122" w:author="Microsoft Office User" w:date="2021-02-07T09:24:00Z" w:initials="MOU">
    <w:p w14:paraId="6A139CCB" w14:textId="5EFDF2FD" w:rsidR="009007FE" w:rsidRDefault="009007FE">
      <w:pPr>
        <w:pStyle w:val="CommentText"/>
      </w:pPr>
      <w:r>
        <w:rPr>
          <w:rStyle w:val="CommentReference"/>
        </w:rPr>
        <w:annotationRef/>
      </w:r>
      <w:r>
        <w:t xml:space="preserve">Maybe add in our study area here?  Maybe Boris/Pedro have some sense of deforestation in this region, i.e., instead of we don’t know you could say that there has not been widespread change though we do not have a </w:t>
      </w:r>
      <w:proofErr w:type="spellStart"/>
      <w:r>
        <w:t>quantifiaiton</w:t>
      </w:r>
      <w:proofErr w:type="spellEnd"/>
      <w:r>
        <w:t xml:space="preserve"> of this….</w:t>
      </w:r>
    </w:p>
  </w:comment>
  <w:comment w:id="123" w:author="Microsoft Office User" w:date="2021-02-07T09:30:00Z" w:initials="MOU">
    <w:p w14:paraId="4F5FC8F3" w14:textId="1181DAA9" w:rsidR="009007FE" w:rsidRDefault="009007FE">
      <w:pPr>
        <w:pStyle w:val="CommentText"/>
      </w:pPr>
      <w:r>
        <w:rPr>
          <w:rStyle w:val="CommentReference"/>
        </w:rPr>
        <w:annotationRef/>
      </w:r>
      <w:proofErr w:type="spellStart"/>
      <w:r>
        <w:t>Its</w:t>
      </w:r>
      <w:proofErr w:type="spellEnd"/>
      <w:r>
        <w:t xml:space="preserve"> an important result but to me it isn’t really the main result.  I guess I would not try so hard to distinguish this study from others with similar patterns.    I would rather put these results into the context of these studies as opposed to trying to make them distinct, it is fine/important to point out the </w:t>
      </w:r>
      <w:proofErr w:type="gramStart"/>
      <w:r>
        <w:t>differences</w:t>
      </w:r>
      <w:proofErr w:type="gramEnd"/>
      <w:r>
        <w:t xml:space="preserve"> but the bigger message is really key here and I think missed if you focus too much on the differences.  </w:t>
      </w:r>
    </w:p>
  </w:comment>
  <w:comment w:id="124" w:author="Microsoft Office User" w:date="2021-02-07T09:33:00Z" w:initials="MOU">
    <w:p w14:paraId="56CE76BE" w14:textId="0B73F4C3" w:rsidR="009007FE" w:rsidRDefault="009007FE">
      <w:pPr>
        <w:pStyle w:val="CommentText"/>
      </w:pPr>
      <w:r>
        <w:rPr>
          <w:rStyle w:val="CommentReference"/>
        </w:rPr>
        <w:annotationRef/>
      </w:r>
      <w:r>
        <w:t xml:space="preserve">Can we just say it is possible?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F16566" w15:done="0"/>
  <w15:commentEx w15:paraId="6C4A307E" w15:done="0"/>
  <w15:commentEx w15:paraId="117461A2" w15:done="0"/>
  <w15:commentEx w15:paraId="2E7D55EA" w15:done="0"/>
  <w15:commentEx w15:paraId="7F818D87" w15:done="0"/>
  <w15:commentEx w15:paraId="275AA0EE" w15:done="0"/>
  <w15:commentEx w15:paraId="021573A3" w15:done="0"/>
  <w15:commentEx w15:paraId="775D5ADE" w15:done="0"/>
  <w15:commentEx w15:paraId="01FAA7C4" w15:done="0"/>
  <w15:commentEx w15:paraId="3941F0DE" w15:done="0"/>
  <w15:commentEx w15:paraId="56C03421" w15:done="0"/>
  <w15:commentEx w15:paraId="6D0E9811" w15:done="0"/>
  <w15:commentEx w15:paraId="725488D8" w15:done="0"/>
  <w15:commentEx w15:paraId="71F6E772" w15:done="0"/>
  <w15:commentEx w15:paraId="56545BB5" w15:done="1"/>
  <w15:commentEx w15:paraId="58BD916F" w15:paraIdParent="56545BB5" w15:done="1"/>
  <w15:commentEx w15:paraId="5886CE62" w15:done="0"/>
  <w15:commentEx w15:paraId="3C712FB9" w15:done="0"/>
  <w15:commentEx w15:paraId="5D40AF43" w15:done="0"/>
  <w15:commentEx w15:paraId="2B65C729" w15:paraIdParent="5D40AF43" w15:done="0"/>
  <w15:commentEx w15:paraId="7A964D41" w15:paraIdParent="5D40AF43" w15:done="0"/>
  <w15:commentEx w15:paraId="731EB3E4" w15:done="0"/>
  <w15:commentEx w15:paraId="7A81860C" w15:done="0"/>
  <w15:commentEx w15:paraId="3017E7A4" w15:done="0"/>
  <w15:commentEx w15:paraId="387902CA" w15:done="0"/>
  <w15:commentEx w15:paraId="650B292F" w15:done="0"/>
  <w15:commentEx w15:paraId="37651B4D" w15:done="0"/>
  <w15:commentEx w15:paraId="7AA29BCA" w15:done="0"/>
  <w15:commentEx w15:paraId="6A139CCB" w15:done="0"/>
  <w15:commentEx w15:paraId="4F5FC8F3" w15:done="0"/>
  <w15:commentEx w15:paraId="56CE76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633E" w16cex:dateUtc="2021-04-14T16:49:00Z"/>
  <w16cex:commentExtensible w16cex:durableId="24216317" w16cex:dateUtc="2021-04-14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F16566" w16cid:durableId="23CA215B"/>
  <w16cid:commentId w16cid:paraId="6C4A307E" w16cid:durableId="23CA22DD"/>
  <w16cid:commentId w16cid:paraId="117461A2" w16cid:durableId="23CA2343"/>
  <w16cid:commentId w16cid:paraId="2E7D55EA" w16cid:durableId="23CA21AF"/>
  <w16cid:commentId w16cid:paraId="7F818D87" w16cid:durableId="23CA247C"/>
  <w16cid:commentId w16cid:paraId="275AA0EE" w16cid:durableId="23CA2504"/>
  <w16cid:commentId w16cid:paraId="021573A3" w16cid:durableId="23CA25A9"/>
  <w16cid:commentId w16cid:paraId="775D5ADE" w16cid:durableId="23CA25D9"/>
  <w16cid:commentId w16cid:paraId="01FAA7C4" w16cid:durableId="23CA2649"/>
  <w16cid:commentId w16cid:paraId="3941F0DE" w16cid:durableId="23CA2625"/>
  <w16cid:commentId w16cid:paraId="56C03421" w16cid:durableId="23CA2662"/>
  <w16cid:commentId w16cid:paraId="6D0E9811" w16cid:durableId="23CA26AD"/>
  <w16cid:commentId w16cid:paraId="725488D8" w16cid:durableId="2421633E"/>
  <w16cid:commentId w16cid:paraId="71F6E772" w16cid:durableId="23CA2737"/>
  <w16cid:commentId w16cid:paraId="56545BB5" w16cid:durableId="24213C27"/>
  <w16cid:commentId w16cid:paraId="58BD916F" w16cid:durableId="24216317"/>
  <w16cid:commentId w16cid:paraId="5886CE62" w16cid:durableId="23CA2754"/>
  <w16cid:commentId w16cid:paraId="3C712FB9" w16cid:durableId="23CA213F"/>
  <w16cid:commentId w16cid:paraId="5D40AF43" w16cid:durableId="23CA2140"/>
  <w16cid:commentId w16cid:paraId="2B65C729" w16cid:durableId="23CA2141"/>
  <w16cid:commentId w16cid:paraId="7A964D41" w16cid:durableId="23CA2142"/>
  <w16cid:commentId w16cid:paraId="731EB3E4" w16cid:durableId="23CA2143"/>
  <w16cid:commentId w16cid:paraId="7A81860C" w16cid:durableId="23CA329D"/>
  <w16cid:commentId w16cid:paraId="3017E7A4" w16cid:durableId="23CA29AE"/>
  <w16cid:commentId w16cid:paraId="387902CA" w16cid:durableId="23CA2A15"/>
  <w16cid:commentId w16cid:paraId="650B292F" w16cid:durableId="23CA2A7F"/>
  <w16cid:commentId w16cid:paraId="37651B4D" w16cid:durableId="23CA2AD9"/>
  <w16cid:commentId w16cid:paraId="7AA29BCA" w16cid:durableId="23CA2DD7"/>
  <w16cid:commentId w16cid:paraId="6A139CCB" w16cid:durableId="23CA3040"/>
  <w16cid:commentId w16cid:paraId="4F5FC8F3" w16cid:durableId="23CA319E"/>
  <w16cid:commentId w16cid:paraId="56CE76BE" w16cid:durableId="23CA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Regular">
    <w:altName w:val="MS Gothic"/>
    <w:panose1 w:val="020B0604020202020204"/>
    <w:charset w:val="80"/>
    <w:family w:val="auto"/>
    <w:notTrueType/>
    <w:pitch w:val="default"/>
    <w:sig w:usb0="00000001" w:usb1="08070000" w:usb2="00000010" w:usb3="00000000" w:csb0="00020000" w:csb1="00000000"/>
  </w:font>
  <w:font w:name="Minion-Bold">
    <w:altName w:val="MS Gothic"/>
    <w:panose1 w:val="020B0604020202020204"/>
    <w:charset w:val="80"/>
    <w:family w:val="auto"/>
    <w:notTrueType/>
    <w:pitch w:val="default"/>
    <w:sig w:usb0="00000001" w:usb1="08070000" w:usb2="00000010" w:usb3="00000000" w:csb0="00020000" w:csb1="00000000"/>
  </w:font>
  <w:font w:name="Minion-Italic">
    <w:altName w:val="MS Gothic"/>
    <w:panose1 w:val="020B0604020202020204"/>
    <w:charset w:val="80"/>
    <w:family w:val="auto"/>
    <w:notTrueType/>
    <w:pitch w:val="default"/>
    <w:sig w:usb0="00000001" w:usb1="08070000" w:usb2="00000010" w:usb3="00000000" w:csb0="00020000" w:csb1="00000000"/>
  </w:font>
  <w:font w:name="MinionExp-Regular">
    <w:altName w:val="Malgun Gothic"/>
    <w:panose1 w:val="020B0604020202020204"/>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F7086"/>
    <w:multiLevelType w:val="multilevel"/>
    <w:tmpl w:val="AD3C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612B8"/>
    <w:multiLevelType w:val="multilevel"/>
    <w:tmpl w:val="AD3C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Boris Tinoco">
    <w15:presenceInfo w15:providerId="None" w15:userId="Boris Tinoco"/>
  </w15:person>
  <w15:person w15:author="Emily Scott">
    <w15:presenceInfo w15:providerId="None" w15:userId="Emily Sc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A"/>
    <w:rsid w:val="00004925"/>
    <w:rsid w:val="00016DB8"/>
    <w:rsid w:val="00017237"/>
    <w:rsid w:val="000244A2"/>
    <w:rsid w:val="00025CD5"/>
    <w:rsid w:val="000302FC"/>
    <w:rsid w:val="00031630"/>
    <w:rsid w:val="00035BC3"/>
    <w:rsid w:val="000371CB"/>
    <w:rsid w:val="00042D24"/>
    <w:rsid w:val="0004325D"/>
    <w:rsid w:val="00045C93"/>
    <w:rsid w:val="000464BB"/>
    <w:rsid w:val="00046F12"/>
    <w:rsid w:val="000475E7"/>
    <w:rsid w:val="00053171"/>
    <w:rsid w:val="000548C7"/>
    <w:rsid w:val="00057156"/>
    <w:rsid w:val="00057CE5"/>
    <w:rsid w:val="00064FAC"/>
    <w:rsid w:val="00066515"/>
    <w:rsid w:val="000673E9"/>
    <w:rsid w:val="0007116F"/>
    <w:rsid w:val="00071A2B"/>
    <w:rsid w:val="0007391C"/>
    <w:rsid w:val="000762CE"/>
    <w:rsid w:val="00083358"/>
    <w:rsid w:val="00084659"/>
    <w:rsid w:val="0009316E"/>
    <w:rsid w:val="000951E4"/>
    <w:rsid w:val="000966D8"/>
    <w:rsid w:val="000A073E"/>
    <w:rsid w:val="000A23CC"/>
    <w:rsid w:val="000A2E06"/>
    <w:rsid w:val="000A48E0"/>
    <w:rsid w:val="000A5523"/>
    <w:rsid w:val="000A6BD4"/>
    <w:rsid w:val="000A7C6B"/>
    <w:rsid w:val="000B2604"/>
    <w:rsid w:val="000B5389"/>
    <w:rsid w:val="000B7C03"/>
    <w:rsid w:val="000C1E8C"/>
    <w:rsid w:val="000C236A"/>
    <w:rsid w:val="000C376F"/>
    <w:rsid w:val="000C58B3"/>
    <w:rsid w:val="000C71BC"/>
    <w:rsid w:val="000D10C1"/>
    <w:rsid w:val="000D1D31"/>
    <w:rsid w:val="000D2D39"/>
    <w:rsid w:val="000D2FEC"/>
    <w:rsid w:val="000D3147"/>
    <w:rsid w:val="000D3382"/>
    <w:rsid w:val="000D4FE3"/>
    <w:rsid w:val="000D6540"/>
    <w:rsid w:val="000D7C93"/>
    <w:rsid w:val="000D7F9D"/>
    <w:rsid w:val="000E0B89"/>
    <w:rsid w:val="000E25A8"/>
    <w:rsid w:val="000E29DA"/>
    <w:rsid w:val="000E5F50"/>
    <w:rsid w:val="000E7721"/>
    <w:rsid w:val="000F57DB"/>
    <w:rsid w:val="000F6CE7"/>
    <w:rsid w:val="000F7D23"/>
    <w:rsid w:val="000F7D5E"/>
    <w:rsid w:val="0010280F"/>
    <w:rsid w:val="00106917"/>
    <w:rsid w:val="001112A2"/>
    <w:rsid w:val="0011581E"/>
    <w:rsid w:val="0011726B"/>
    <w:rsid w:val="001177F9"/>
    <w:rsid w:val="00120FCB"/>
    <w:rsid w:val="00123400"/>
    <w:rsid w:val="0012397B"/>
    <w:rsid w:val="00124D44"/>
    <w:rsid w:val="00126789"/>
    <w:rsid w:val="0013017D"/>
    <w:rsid w:val="00131A1E"/>
    <w:rsid w:val="0013207B"/>
    <w:rsid w:val="001347A8"/>
    <w:rsid w:val="00136629"/>
    <w:rsid w:val="001368F4"/>
    <w:rsid w:val="00136CA6"/>
    <w:rsid w:val="001401F0"/>
    <w:rsid w:val="001417F9"/>
    <w:rsid w:val="001423F1"/>
    <w:rsid w:val="00144DB9"/>
    <w:rsid w:val="00155293"/>
    <w:rsid w:val="001559D8"/>
    <w:rsid w:val="001573AC"/>
    <w:rsid w:val="00157C88"/>
    <w:rsid w:val="001625C5"/>
    <w:rsid w:val="001625FB"/>
    <w:rsid w:val="00163B88"/>
    <w:rsid w:val="00165944"/>
    <w:rsid w:val="0016617B"/>
    <w:rsid w:val="001668EB"/>
    <w:rsid w:val="001669EE"/>
    <w:rsid w:val="00166BF8"/>
    <w:rsid w:val="00166BFF"/>
    <w:rsid w:val="00166EED"/>
    <w:rsid w:val="00167371"/>
    <w:rsid w:val="00167623"/>
    <w:rsid w:val="0017270B"/>
    <w:rsid w:val="00177B6D"/>
    <w:rsid w:val="00181343"/>
    <w:rsid w:val="0018328C"/>
    <w:rsid w:val="0018446F"/>
    <w:rsid w:val="00184B8C"/>
    <w:rsid w:val="00186563"/>
    <w:rsid w:val="00191538"/>
    <w:rsid w:val="001916A5"/>
    <w:rsid w:val="001937DA"/>
    <w:rsid w:val="00194F09"/>
    <w:rsid w:val="0019525D"/>
    <w:rsid w:val="00195865"/>
    <w:rsid w:val="00195E0F"/>
    <w:rsid w:val="001960F4"/>
    <w:rsid w:val="00196EE0"/>
    <w:rsid w:val="001A07AA"/>
    <w:rsid w:val="001A0D1E"/>
    <w:rsid w:val="001A137D"/>
    <w:rsid w:val="001A2333"/>
    <w:rsid w:val="001A5A9F"/>
    <w:rsid w:val="001B0357"/>
    <w:rsid w:val="001B0ED7"/>
    <w:rsid w:val="001B10BE"/>
    <w:rsid w:val="001B6B72"/>
    <w:rsid w:val="001C2327"/>
    <w:rsid w:val="001C270E"/>
    <w:rsid w:val="001C528C"/>
    <w:rsid w:val="001D4823"/>
    <w:rsid w:val="001D53C7"/>
    <w:rsid w:val="001D5650"/>
    <w:rsid w:val="001D666A"/>
    <w:rsid w:val="001E1C82"/>
    <w:rsid w:val="001E4277"/>
    <w:rsid w:val="001E5736"/>
    <w:rsid w:val="001E5808"/>
    <w:rsid w:val="001E7781"/>
    <w:rsid w:val="001F143E"/>
    <w:rsid w:val="001F1ED6"/>
    <w:rsid w:val="001F41C4"/>
    <w:rsid w:val="001F78CD"/>
    <w:rsid w:val="001F7BC7"/>
    <w:rsid w:val="00201EE5"/>
    <w:rsid w:val="00202D5A"/>
    <w:rsid w:val="00203248"/>
    <w:rsid w:val="00205CCF"/>
    <w:rsid w:val="002106F1"/>
    <w:rsid w:val="00210D52"/>
    <w:rsid w:val="00211A1A"/>
    <w:rsid w:val="00212825"/>
    <w:rsid w:val="002137D2"/>
    <w:rsid w:val="00213CB3"/>
    <w:rsid w:val="00216CE6"/>
    <w:rsid w:val="00217166"/>
    <w:rsid w:val="0021784C"/>
    <w:rsid w:val="00217DE4"/>
    <w:rsid w:val="00223D13"/>
    <w:rsid w:val="00225BC0"/>
    <w:rsid w:val="00226883"/>
    <w:rsid w:val="0023011F"/>
    <w:rsid w:val="00230F90"/>
    <w:rsid w:val="002405D7"/>
    <w:rsid w:val="00241E9A"/>
    <w:rsid w:val="00242AAD"/>
    <w:rsid w:val="00243243"/>
    <w:rsid w:val="00243345"/>
    <w:rsid w:val="00246DCD"/>
    <w:rsid w:val="00252498"/>
    <w:rsid w:val="00254F4E"/>
    <w:rsid w:val="002565DC"/>
    <w:rsid w:val="00256B10"/>
    <w:rsid w:val="00257684"/>
    <w:rsid w:val="002576DC"/>
    <w:rsid w:val="00257DAB"/>
    <w:rsid w:val="00260AE6"/>
    <w:rsid w:val="00261BB4"/>
    <w:rsid w:val="00262C65"/>
    <w:rsid w:val="00263CB3"/>
    <w:rsid w:val="0026657D"/>
    <w:rsid w:val="00267C69"/>
    <w:rsid w:val="00272047"/>
    <w:rsid w:val="00282D9C"/>
    <w:rsid w:val="00283200"/>
    <w:rsid w:val="00284431"/>
    <w:rsid w:val="0028537D"/>
    <w:rsid w:val="00287224"/>
    <w:rsid w:val="002879BA"/>
    <w:rsid w:val="00293D74"/>
    <w:rsid w:val="00293D96"/>
    <w:rsid w:val="00294510"/>
    <w:rsid w:val="002971ED"/>
    <w:rsid w:val="002A1B1D"/>
    <w:rsid w:val="002A2A17"/>
    <w:rsid w:val="002A4117"/>
    <w:rsid w:val="002A54D7"/>
    <w:rsid w:val="002A60FB"/>
    <w:rsid w:val="002A664D"/>
    <w:rsid w:val="002A7119"/>
    <w:rsid w:val="002A79B9"/>
    <w:rsid w:val="002B18B6"/>
    <w:rsid w:val="002B1EFE"/>
    <w:rsid w:val="002B2439"/>
    <w:rsid w:val="002B279D"/>
    <w:rsid w:val="002B2EB9"/>
    <w:rsid w:val="002B4673"/>
    <w:rsid w:val="002B47C3"/>
    <w:rsid w:val="002B5B5A"/>
    <w:rsid w:val="002B66E9"/>
    <w:rsid w:val="002C039E"/>
    <w:rsid w:val="002C1A01"/>
    <w:rsid w:val="002C4453"/>
    <w:rsid w:val="002D4CC0"/>
    <w:rsid w:val="002D50E5"/>
    <w:rsid w:val="002D57CB"/>
    <w:rsid w:val="002D5A75"/>
    <w:rsid w:val="002E051A"/>
    <w:rsid w:val="002E0AC6"/>
    <w:rsid w:val="002E2543"/>
    <w:rsid w:val="002E339B"/>
    <w:rsid w:val="002E458C"/>
    <w:rsid w:val="002E58C3"/>
    <w:rsid w:val="002E7242"/>
    <w:rsid w:val="002E7D04"/>
    <w:rsid w:val="002F17F5"/>
    <w:rsid w:val="002F30D1"/>
    <w:rsid w:val="002F7B5F"/>
    <w:rsid w:val="003021DC"/>
    <w:rsid w:val="003035AB"/>
    <w:rsid w:val="00303BD9"/>
    <w:rsid w:val="00306C2B"/>
    <w:rsid w:val="0031124C"/>
    <w:rsid w:val="0031191D"/>
    <w:rsid w:val="00311EEF"/>
    <w:rsid w:val="00312505"/>
    <w:rsid w:val="00312DAA"/>
    <w:rsid w:val="00313982"/>
    <w:rsid w:val="00315FB9"/>
    <w:rsid w:val="00316041"/>
    <w:rsid w:val="00322DFE"/>
    <w:rsid w:val="003235C5"/>
    <w:rsid w:val="00323E3E"/>
    <w:rsid w:val="003240E2"/>
    <w:rsid w:val="003255DC"/>
    <w:rsid w:val="0033024C"/>
    <w:rsid w:val="003304CD"/>
    <w:rsid w:val="003310BB"/>
    <w:rsid w:val="00335341"/>
    <w:rsid w:val="003414A4"/>
    <w:rsid w:val="003439A6"/>
    <w:rsid w:val="0034526B"/>
    <w:rsid w:val="003461CD"/>
    <w:rsid w:val="00347CBD"/>
    <w:rsid w:val="00351121"/>
    <w:rsid w:val="00351CF0"/>
    <w:rsid w:val="00352775"/>
    <w:rsid w:val="00353DCA"/>
    <w:rsid w:val="00353EF5"/>
    <w:rsid w:val="0035518E"/>
    <w:rsid w:val="00356678"/>
    <w:rsid w:val="003604CE"/>
    <w:rsid w:val="00361E81"/>
    <w:rsid w:val="00363272"/>
    <w:rsid w:val="003638DA"/>
    <w:rsid w:val="00364670"/>
    <w:rsid w:val="00364C4B"/>
    <w:rsid w:val="0036507D"/>
    <w:rsid w:val="0037284E"/>
    <w:rsid w:val="003732FF"/>
    <w:rsid w:val="00373823"/>
    <w:rsid w:val="00373D9E"/>
    <w:rsid w:val="00373E4C"/>
    <w:rsid w:val="003744C2"/>
    <w:rsid w:val="003759D2"/>
    <w:rsid w:val="003809C5"/>
    <w:rsid w:val="00384DF4"/>
    <w:rsid w:val="0038561D"/>
    <w:rsid w:val="00387C92"/>
    <w:rsid w:val="003906B4"/>
    <w:rsid w:val="003954BA"/>
    <w:rsid w:val="00395F95"/>
    <w:rsid w:val="00397631"/>
    <w:rsid w:val="003A0E5E"/>
    <w:rsid w:val="003A2252"/>
    <w:rsid w:val="003A233A"/>
    <w:rsid w:val="003A3B48"/>
    <w:rsid w:val="003B0AAC"/>
    <w:rsid w:val="003B12F5"/>
    <w:rsid w:val="003B141E"/>
    <w:rsid w:val="003B7865"/>
    <w:rsid w:val="003C2819"/>
    <w:rsid w:val="003C5715"/>
    <w:rsid w:val="003D0460"/>
    <w:rsid w:val="003D208F"/>
    <w:rsid w:val="003D49FD"/>
    <w:rsid w:val="003D5DC3"/>
    <w:rsid w:val="003D6529"/>
    <w:rsid w:val="003D6BC5"/>
    <w:rsid w:val="003D756F"/>
    <w:rsid w:val="003E0200"/>
    <w:rsid w:val="003E36AF"/>
    <w:rsid w:val="003E3712"/>
    <w:rsid w:val="003E7C36"/>
    <w:rsid w:val="003F0E1D"/>
    <w:rsid w:val="003F1C01"/>
    <w:rsid w:val="003F2E0F"/>
    <w:rsid w:val="003F3EF7"/>
    <w:rsid w:val="003F5488"/>
    <w:rsid w:val="003F6B6D"/>
    <w:rsid w:val="0040242C"/>
    <w:rsid w:val="004052A8"/>
    <w:rsid w:val="00412633"/>
    <w:rsid w:val="0041471F"/>
    <w:rsid w:val="00415F0B"/>
    <w:rsid w:val="004166C0"/>
    <w:rsid w:val="00423C01"/>
    <w:rsid w:val="0042531C"/>
    <w:rsid w:val="00425542"/>
    <w:rsid w:val="004301B5"/>
    <w:rsid w:val="004312F1"/>
    <w:rsid w:val="004320AE"/>
    <w:rsid w:val="00434A68"/>
    <w:rsid w:val="00435298"/>
    <w:rsid w:val="0043622C"/>
    <w:rsid w:val="00436CD8"/>
    <w:rsid w:val="00437D12"/>
    <w:rsid w:val="00441C7F"/>
    <w:rsid w:val="00442DC4"/>
    <w:rsid w:val="0045232D"/>
    <w:rsid w:val="00452B41"/>
    <w:rsid w:val="00454098"/>
    <w:rsid w:val="0046184F"/>
    <w:rsid w:val="0046221A"/>
    <w:rsid w:val="00466CED"/>
    <w:rsid w:val="0047115B"/>
    <w:rsid w:val="0047251B"/>
    <w:rsid w:val="00474541"/>
    <w:rsid w:val="004750AA"/>
    <w:rsid w:val="0047634D"/>
    <w:rsid w:val="004773DD"/>
    <w:rsid w:val="0048074A"/>
    <w:rsid w:val="004814EF"/>
    <w:rsid w:val="004821D1"/>
    <w:rsid w:val="00482B90"/>
    <w:rsid w:val="00482C96"/>
    <w:rsid w:val="00482D40"/>
    <w:rsid w:val="004834BF"/>
    <w:rsid w:val="00485E06"/>
    <w:rsid w:val="004A0F7E"/>
    <w:rsid w:val="004A2E68"/>
    <w:rsid w:val="004A3516"/>
    <w:rsid w:val="004A4C69"/>
    <w:rsid w:val="004A63AD"/>
    <w:rsid w:val="004A6A81"/>
    <w:rsid w:val="004B0951"/>
    <w:rsid w:val="004B0CFF"/>
    <w:rsid w:val="004B494E"/>
    <w:rsid w:val="004B5080"/>
    <w:rsid w:val="004B53F0"/>
    <w:rsid w:val="004B66A5"/>
    <w:rsid w:val="004B7C25"/>
    <w:rsid w:val="004C28E2"/>
    <w:rsid w:val="004D09EF"/>
    <w:rsid w:val="004D0A78"/>
    <w:rsid w:val="004D4348"/>
    <w:rsid w:val="004D5646"/>
    <w:rsid w:val="004D586B"/>
    <w:rsid w:val="004D7F89"/>
    <w:rsid w:val="004E38F4"/>
    <w:rsid w:val="004E69EB"/>
    <w:rsid w:val="004E6F80"/>
    <w:rsid w:val="004E7B0D"/>
    <w:rsid w:val="004F0CA8"/>
    <w:rsid w:val="004F142E"/>
    <w:rsid w:val="004F1F54"/>
    <w:rsid w:val="004F2C39"/>
    <w:rsid w:val="004F5D73"/>
    <w:rsid w:val="004F639E"/>
    <w:rsid w:val="004F7807"/>
    <w:rsid w:val="004F7984"/>
    <w:rsid w:val="0050058D"/>
    <w:rsid w:val="00501610"/>
    <w:rsid w:val="0050398C"/>
    <w:rsid w:val="005047F1"/>
    <w:rsid w:val="00507BB6"/>
    <w:rsid w:val="005113C0"/>
    <w:rsid w:val="005135E7"/>
    <w:rsid w:val="005139F2"/>
    <w:rsid w:val="00516097"/>
    <w:rsid w:val="00516D55"/>
    <w:rsid w:val="00520DFB"/>
    <w:rsid w:val="00522990"/>
    <w:rsid w:val="005247BD"/>
    <w:rsid w:val="00525006"/>
    <w:rsid w:val="00525F5D"/>
    <w:rsid w:val="00532170"/>
    <w:rsid w:val="00532F87"/>
    <w:rsid w:val="005355F6"/>
    <w:rsid w:val="005358EC"/>
    <w:rsid w:val="005405A8"/>
    <w:rsid w:val="00540CAF"/>
    <w:rsid w:val="00542F58"/>
    <w:rsid w:val="005447D1"/>
    <w:rsid w:val="005452E4"/>
    <w:rsid w:val="005456C8"/>
    <w:rsid w:val="00550A5B"/>
    <w:rsid w:val="0055240E"/>
    <w:rsid w:val="005534BC"/>
    <w:rsid w:val="005538EB"/>
    <w:rsid w:val="00553A92"/>
    <w:rsid w:val="00554341"/>
    <w:rsid w:val="005559B5"/>
    <w:rsid w:val="005611D1"/>
    <w:rsid w:val="00561393"/>
    <w:rsid w:val="0056392A"/>
    <w:rsid w:val="00563A05"/>
    <w:rsid w:val="00571134"/>
    <w:rsid w:val="005729C9"/>
    <w:rsid w:val="005774CB"/>
    <w:rsid w:val="00577E57"/>
    <w:rsid w:val="0058126B"/>
    <w:rsid w:val="00581CFC"/>
    <w:rsid w:val="00582F55"/>
    <w:rsid w:val="00586A9E"/>
    <w:rsid w:val="00586EE7"/>
    <w:rsid w:val="00587216"/>
    <w:rsid w:val="00591095"/>
    <w:rsid w:val="005917FC"/>
    <w:rsid w:val="005936F5"/>
    <w:rsid w:val="00594C01"/>
    <w:rsid w:val="00597E1F"/>
    <w:rsid w:val="005A0232"/>
    <w:rsid w:val="005A5AB6"/>
    <w:rsid w:val="005A7304"/>
    <w:rsid w:val="005A7C00"/>
    <w:rsid w:val="005B1986"/>
    <w:rsid w:val="005B2900"/>
    <w:rsid w:val="005B3A0F"/>
    <w:rsid w:val="005C0797"/>
    <w:rsid w:val="005C1850"/>
    <w:rsid w:val="005C770D"/>
    <w:rsid w:val="005C796C"/>
    <w:rsid w:val="005D2920"/>
    <w:rsid w:val="005D7404"/>
    <w:rsid w:val="005D745A"/>
    <w:rsid w:val="005D7D94"/>
    <w:rsid w:val="005E27E1"/>
    <w:rsid w:val="005E6372"/>
    <w:rsid w:val="005E70AE"/>
    <w:rsid w:val="005F31C4"/>
    <w:rsid w:val="005F40F1"/>
    <w:rsid w:val="00601F6E"/>
    <w:rsid w:val="00605613"/>
    <w:rsid w:val="00611A6D"/>
    <w:rsid w:val="00615649"/>
    <w:rsid w:val="00616E4E"/>
    <w:rsid w:val="00616E9B"/>
    <w:rsid w:val="00620E49"/>
    <w:rsid w:val="0062130E"/>
    <w:rsid w:val="00625054"/>
    <w:rsid w:val="00625177"/>
    <w:rsid w:val="006258CF"/>
    <w:rsid w:val="00626BF4"/>
    <w:rsid w:val="00627032"/>
    <w:rsid w:val="00627861"/>
    <w:rsid w:val="00627CED"/>
    <w:rsid w:val="00627DB9"/>
    <w:rsid w:val="00627EE1"/>
    <w:rsid w:val="006323D0"/>
    <w:rsid w:val="00632954"/>
    <w:rsid w:val="00632B97"/>
    <w:rsid w:val="00634C8B"/>
    <w:rsid w:val="00635903"/>
    <w:rsid w:val="00637C54"/>
    <w:rsid w:val="0064068A"/>
    <w:rsid w:val="00647964"/>
    <w:rsid w:val="00651E8C"/>
    <w:rsid w:val="006560EF"/>
    <w:rsid w:val="00656A53"/>
    <w:rsid w:val="00663D1D"/>
    <w:rsid w:val="006667AC"/>
    <w:rsid w:val="00666B97"/>
    <w:rsid w:val="00672A0F"/>
    <w:rsid w:val="00674133"/>
    <w:rsid w:val="00677695"/>
    <w:rsid w:val="00677B94"/>
    <w:rsid w:val="00677C79"/>
    <w:rsid w:val="00677E0C"/>
    <w:rsid w:val="00680730"/>
    <w:rsid w:val="00680B11"/>
    <w:rsid w:val="006813E8"/>
    <w:rsid w:val="0068434B"/>
    <w:rsid w:val="006853D5"/>
    <w:rsid w:val="006902B9"/>
    <w:rsid w:val="006913FF"/>
    <w:rsid w:val="0069256D"/>
    <w:rsid w:val="006931EA"/>
    <w:rsid w:val="00697390"/>
    <w:rsid w:val="006A0652"/>
    <w:rsid w:val="006A1B41"/>
    <w:rsid w:val="006A3DAA"/>
    <w:rsid w:val="006B071F"/>
    <w:rsid w:val="006B0AB9"/>
    <w:rsid w:val="006B0DB5"/>
    <w:rsid w:val="006B1660"/>
    <w:rsid w:val="006B37FF"/>
    <w:rsid w:val="006B3F5B"/>
    <w:rsid w:val="006B5166"/>
    <w:rsid w:val="006C33AA"/>
    <w:rsid w:val="006C4C32"/>
    <w:rsid w:val="006C5D3F"/>
    <w:rsid w:val="006C6DCF"/>
    <w:rsid w:val="006D00AD"/>
    <w:rsid w:val="006D3AA1"/>
    <w:rsid w:val="006D5BFA"/>
    <w:rsid w:val="006D6AA7"/>
    <w:rsid w:val="006D76E4"/>
    <w:rsid w:val="006E2A50"/>
    <w:rsid w:val="006E3CAC"/>
    <w:rsid w:val="006E462B"/>
    <w:rsid w:val="006E5D16"/>
    <w:rsid w:val="006E7AA4"/>
    <w:rsid w:val="006F0128"/>
    <w:rsid w:val="006F06ED"/>
    <w:rsid w:val="006F3368"/>
    <w:rsid w:val="006F6EA7"/>
    <w:rsid w:val="00702141"/>
    <w:rsid w:val="00702F66"/>
    <w:rsid w:val="00703583"/>
    <w:rsid w:val="007049D8"/>
    <w:rsid w:val="00707315"/>
    <w:rsid w:val="00707E60"/>
    <w:rsid w:val="00714CC0"/>
    <w:rsid w:val="007168F9"/>
    <w:rsid w:val="007173F2"/>
    <w:rsid w:val="007173F3"/>
    <w:rsid w:val="007177F9"/>
    <w:rsid w:val="00722887"/>
    <w:rsid w:val="007230E5"/>
    <w:rsid w:val="00725C49"/>
    <w:rsid w:val="00727209"/>
    <w:rsid w:val="00727617"/>
    <w:rsid w:val="00733DBA"/>
    <w:rsid w:val="007355C6"/>
    <w:rsid w:val="007376DF"/>
    <w:rsid w:val="007431C8"/>
    <w:rsid w:val="00743E23"/>
    <w:rsid w:val="00743F06"/>
    <w:rsid w:val="007477E6"/>
    <w:rsid w:val="00751F9E"/>
    <w:rsid w:val="00754838"/>
    <w:rsid w:val="007566C6"/>
    <w:rsid w:val="00756F72"/>
    <w:rsid w:val="007633E0"/>
    <w:rsid w:val="00765A15"/>
    <w:rsid w:val="00771723"/>
    <w:rsid w:val="00771F14"/>
    <w:rsid w:val="00772E4F"/>
    <w:rsid w:val="007732C5"/>
    <w:rsid w:val="00776AFC"/>
    <w:rsid w:val="00781DC1"/>
    <w:rsid w:val="00782F6A"/>
    <w:rsid w:val="00783D21"/>
    <w:rsid w:val="007856E3"/>
    <w:rsid w:val="00787A6D"/>
    <w:rsid w:val="0079087E"/>
    <w:rsid w:val="00790D32"/>
    <w:rsid w:val="00790E6D"/>
    <w:rsid w:val="00791595"/>
    <w:rsid w:val="00792146"/>
    <w:rsid w:val="00795905"/>
    <w:rsid w:val="00795C02"/>
    <w:rsid w:val="0079603F"/>
    <w:rsid w:val="007A003A"/>
    <w:rsid w:val="007A036B"/>
    <w:rsid w:val="007A0FF4"/>
    <w:rsid w:val="007A2AF7"/>
    <w:rsid w:val="007A4274"/>
    <w:rsid w:val="007A46FF"/>
    <w:rsid w:val="007A4FB9"/>
    <w:rsid w:val="007B0799"/>
    <w:rsid w:val="007B08D4"/>
    <w:rsid w:val="007B0F4D"/>
    <w:rsid w:val="007B1040"/>
    <w:rsid w:val="007B337D"/>
    <w:rsid w:val="007B40A8"/>
    <w:rsid w:val="007B555E"/>
    <w:rsid w:val="007C0152"/>
    <w:rsid w:val="007C0AEC"/>
    <w:rsid w:val="007C2E0D"/>
    <w:rsid w:val="007C46EE"/>
    <w:rsid w:val="007C5626"/>
    <w:rsid w:val="007C6556"/>
    <w:rsid w:val="007C6FEA"/>
    <w:rsid w:val="007C79C1"/>
    <w:rsid w:val="007C7DCB"/>
    <w:rsid w:val="007D0817"/>
    <w:rsid w:val="007D0D1B"/>
    <w:rsid w:val="007D4647"/>
    <w:rsid w:val="007D5310"/>
    <w:rsid w:val="007E0031"/>
    <w:rsid w:val="007E264E"/>
    <w:rsid w:val="007E4A8B"/>
    <w:rsid w:val="007E57F6"/>
    <w:rsid w:val="007E61A0"/>
    <w:rsid w:val="007E71D7"/>
    <w:rsid w:val="007F1748"/>
    <w:rsid w:val="007F1F58"/>
    <w:rsid w:val="007F2849"/>
    <w:rsid w:val="007F30A9"/>
    <w:rsid w:val="007F30D6"/>
    <w:rsid w:val="007F3E37"/>
    <w:rsid w:val="007F5F38"/>
    <w:rsid w:val="007F692D"/>
    <w:rsid w:val="007F707A"/>
    <w:rsid w:val="007F7638"/>
    <w:rsid w:val="00803331"/>
    <w:rsid w:val="008066CF"/>
    <w:rsid w:val="00807BDD"/>
    <w:rsid w:val="00810A65"/>
    <w:rsid w:val="008121E9"/>
    <w:rsid w:val="00812EFA"/>
    <w:rsid w:val="00813836"/>
    <w:rsid w:val="0081388E"/>
    <w:rsid w:val="008157BB"/>
    <w:rsid w:val="00816B47"/>
    <w:rsid w:val="0082011E"/>
    <w:rsid w:val="008262EC"/>
    <w:rsid w:val="008304E3"/>
    <w:rsid w:val="00831B52"/>
    <w:rsid w:val="00834548"/>
    <w:rsid w:val="00836619"/>
    <w:rsid w:val="00840A1B"/>
    <w:rsid w:val="00843CB2"/>
    <w:rsid w:val="00844B0A"/>
    <w:rsid w:val="00845F9E"/>
    <w:rsid w:val="00847C85"/>
    <w:rsid w:val="00847F8F"/>
    <w:rsid w:val="008538FF"/>
    <w:rsid w:val="00853F8A"/>
    <w:rsid w:val="0085425A"/>
    <w:rsid w:val="00854C6B"/>
    <w:rsid w:val="00855412"/>
    <w:rsid w:val="00857D74"/>
    <w:rsid w:val="008604F7"/>
    <w:rsid w:val="00861432"/>
    <w:rsid w:val="00861C75"/>
    <w:rsid w:val="00866494"/>
    <w:rsid w:val="008702FB"/>
    <w:rsid w:val="00872926"/>
    <w:rsid w:val="008751EF"/>
    <w:rsid w:val="00880D8E"/>
    <w:rsid w:val="008924D2"/>
    <w:rsid w:val="0089444A"/>
    <w:rsid w:val="00896EAE"/>
    <w:rsid w:val="008A0428"/>
    <w:rsid w:val="008A07CA"/>
    <w:rsid w:val="008A0CDF"/>
    <w:rsid w:val="008A2545"/>
    <w:rsid w:val="008A4EAF"/>
    <w:rsid w:val="008A5CB1"/>
    <w:rsid w:val="008A6DEC"/>
    <w:rsid w:val="008A70F5"/>
    <w:rsid w:val="008B713B"/>
    <w:rsid w:val="008B7E8E"/>
    <w:rsid w:val="008C1F60"/>
    <w:rsid w:val="008C30A6"/>
    <w:rsid w:val="008C76F5"/>
    <w:rsid w:val="008D17E1"/>
    <w:rsid w:val="008D1FC3"/>
    <w:rsid w:val="008D1FC5"/>
    <w:rsid w:val="008D36FA"/>
    <w:rsid w:val="008D394A"/>
    <w:rsid w:val="008D594F"/>
    <w:rsid w:val="008D5E14"/>
    <w:rsid w:val="008D61BB"/>
    <w:rsid w:val="008D7889"/>
    <w:rsid w:val="008D7EC7"/>
    <w:rsid w:val="008E5383"/>
    <w:rsid w:val="008E7AAD"/>
    <w:rsid w:val="008F033C"/>
    <w:rsid w:val="008F486C"/>
    <w:rsid w:val="008F5F28"/>
    <w:rsid w:val="008F62C5"/>
    <w:rsid w:val="009007FE"/>
    <w:rsid w:val="00900A08"/>
    <w:rsid w:val="00904C94"/>
    <w:rsid w:val="009101F3"/>
    <w:rsid w:val="00910296"/>
    <w:rsid w:val="00910EB3"/>
    <w:rsid w:val="0091222E"/>
    <w:rsid w:val="00912E18"/>
    <w:rsid w:val="00914818"/>
    <w:rsid w:val="00920CDA"/>
    <w:rsid w:val="0092186D"/>
    <w:rsid w:val="00923827"/>
    <w:rsid w:val="00923CBC"/>
    <w:rsid w:val="0093443E"/>
    <w:rsid w:val="00936109"/>
    <w:rsid w:val="009373F8"/>
    <w:rsid w:val="00944B8E"/>
    <w:rsid w:val="00946DDF"/>
    <w:rsid w:val="00950092"/>
    <w:rsid w:val="00950333"/>
    <w:rsid w:val="00955126"/>
    <w:rsid w:val="00955311"/>
    <w:rsid w:val="00955DBA"/>
    <w:rsid w:val="00957148"/>
    <w:rsid w:val="00957D5C"/>
    <w:rsid w:val="00964C42"/>
    <w:rsid w:val="00966F95"/>
    <w:rsid w:val="00967B9E"/>
    <w:rsid w:val="00980835"/>
    <w:rsid w:val="00982B7C"/>
    <w:rsid w:val="00985805"/>
    <w:rsid w:val="00985BBF"/>
    <w:rsid w:val="00986CA9"/>
    <w:rsid w:val="009874DB"/>
    <w:rsid w:val="009930AB"/>
    <w:rsid w:val="0099371C"/>
    <w:rsid w:val="00993BC9"/>
    <w:rsid w:val="00994903"/>
    <w:rsid w:val="00996E47"/>
    <w:rsid w:val="009A11DF"/>
    <w:rsid w:val="009A14A5"/>
    <w:rsid w:val="009A2036"/>
    <w:rsid w:val="009A279A"/>
    <w:rsid w:val="009A2DEF"/>
    <w:rsid w:val="009B073D"/>
    <w:rsid w:val="009B3B57"/>
    <w:rsid w:val="009B533A"/>
    <w:rsid w:val="009B55A0"/>
    <w:rsid w:val="009B5623"/>
    <w:rsid w:val="009B7390"/>
    <w:rsid w:val="009C066D"/>
    <w:rsid w:val="009C1A18"/>
    <w:rsid w:val="009C3E9C"/>
    <w:rsid w:val="009C44AF"/>
    <w:rsid w:val="009C4DAE"/>
    <w:rsid w:val="009C4F51"/>
    <w:rsid w:val="009C500F"/>
    <w:rsid w:val="009C56D3"/>
    <w:rsid w:val="009C57EB"/>
    <w:rsid w:val="009C6FF7"/>
    <w:rsid w:val="009D0257"/>
    <w:rsid w:val="009D2320"/>
    <w:rsid w:val="009D279B"/>
    <w:rsid w:val="009E1B31"/>
    <w:rsid w:val="009E2715"/>
    <w:rsid w:val="009E2A3D"/>
    <w:rsid w:val="009E4593"/>
    <w:rsid w:val="009E4DC5"/>
    <w:rsid w:val="009E52E0"/>
    <w:rsid w:val="009F0555"/>
    <w:rsid w:val="009F22BD"/>
    <w:rsid w:val="009F28A9"/>
    <w:rsid w:val="009F3487"/>
    <w:rsid w:val="009F56CA"/>
    <w:rsid w:val="009F59BE"/>
    <w:rsid w:val="009F5D49"/>
    <w:rsid w:val="009F6274"/>
    <w:rsid w:val="009F73EA"/>
    <w:rsid w:val="009F7E14"/>
    <w:rsid w:val="00A0182E"/>
    <w:rsid w:val="00A019F2"/>
    <w:rsid w:val="00A04B9E"/>
    <w:rsid w:val="00A05676"/>
    <w:rsid w:val="00A06BB5"/>
    <w:rsid w:val="00A06FB9"/>
    <w:rsid w:val="00A07B21"/>
    <w:rsid w:val="00A114A0"/>
    <w:rsid w:val="00A12267"/>
    <w:rsid w:val="00A14246"/>
    <w:rsid w:val="00A159BD"/>
    <w:rsid w:val="00A172CE"/>
    <w:rsid w:val="00A176AA"/>
    <w:rsid w:val="00A20049"/>
    <w:rsid w:val="00A223CF"/>
    <w:rsid w:val="00A23CF5"/>
    <w:rsid w:val="00A245E9"/>
    <w:rsid w:val="00A25031"/>
    <w:rsid w:val="00A26DC7"/>
    <w:rsid w:val="00A3141E"/>
    <w:rsid w:val="00A320BB"/>
    <w:rsid w:val="00A33390"/>
    <w:rsid w:val="00A34C5E"/>
    <w:rsid w:val="00A361F8"/>
    <w:rsid w:val="00A362BC"/>
    <w:rsid w:val="00A36326"/>
    <w:rsid w:val="00A3780C"/>
    <w:rsid w:val="00A404A8"/>
    <w:rsid w:val="00A40AE8"/>
    <w:rsid w:val="00A41713"/>
    <w:rsid w:val="00A4205F"/>
    <w:rsid w:val="00A45BB9"/>
    <w:rsid w:val="00A515AF"/>
    <w:rsid w:val="00A535FA"/>
    <w:rsid w:val="00A54A17"/>
    <w:rsid w:val="00A556CC"/>
    <w:rsid w:val="00A609C2"/>
    <w:rsid w:val="00A60ACD"/>
    <w:rsid w:val="00A621C6"/>
    <w:rsid w:val="00A64599"/>
    <w:rsid w:val="00A65058"/>
    <w:rsid w:val="00A6568C"/>
    <w:rsid w:val="00A667B6"/>
    <w:rsid w:val="00A67D2A"/>
    <w:rsid w:val="00A738AB"/>
    <w:rsid w:val="00A74022"/>
    <w:rsid w:val="00A745CA"/>
    <w:rsid w:val="00A80240"/>
    <w:rsid w:val="00A81D53"/>
    <w:rsid w:val="00A82FDF"/>
    <w:rsid w:val="00A8625A"/>
    <w:rsid w:val="00A91D4B"/>
    <w:rsid w:val="00A933C2"/>
    <w:rsid w:val="00AA0DF8"/>
    <w:rsid w:val="00AA124B"/>
    <w:rsid w:val="00AA2A35"/>
    <w:rsid w:val="00AA4513"/>
    <w:rsid w:val="00AA61A0"/>
    <w:rsid w:val="00AA77CC"/>
    <w:rsid w:val="00AB1413"/>
    <w:rsid w:val="00AB215C"/>
    <w:rsid w:val="00AB55F4"/>
    <w:rsid w:val="00AB6499"/>
    <w:rsid w:val="00AB73AE"/>
    <w:rsid w:val="00AC0BC6"/>
    <w:rsid w:val="00AC23DB"/>
    <w:rsid w:val="00AD2753"/>
    <w:rsid w:val="00AD2847"/>
    <w:rsid w:val="00AD3C6C"/>
    <w:rsid w:val="00AD624E"/>
    <w:rsid w:val="00AE0959"/>
    <w:rsid w:val="00AE0AF7"/>
    <w:rsid w:val="00AE2B32"/>
    <w:rsid w:val="00AE38DA"/>
    <w:rsid w:val="00AE3A2A"/>
    <w:rsid w:val="00AE410A"/>
    <w:rsid w:val="00AE4A88"/>
    <w:rsid w:val="00AE4F99"/>
    <w:rsid w:val="00AE5DA8"/>
    <w:rsid w:val="00AF14CA"/>
    <w:rsid w:val="00AF5F57"/>
    <w:rsid w:val="00B00CAE"/>
    <w:rsid w:val="00B02C20"/>
    <w:rsid w:val="00B0744C"/>
    <w:rsid w:val="00B07B0D"/>
    <w:rsid w:val="00B13617"/>
    <w:rsid w:val="00B1411C"/>
    <w:rsid w:val="00B152D2"/>
    <w:rsid w:val="00B20671"/>
    <w:rsid w:val="00B215AE"/>
    <w:rsid w:val="00B21975"/>
    <w:rsid w:val="00B23E1F"/>
    <w:rsid w:val="00B240DB"/>
    <w:rsid w:val="00B24F60"/>
    <w:rsid w:val="00B26562"/>
    <w:rsid w:val="00B26AA1"/>
    <w:rsid w:val="00B2727A"/>
    <w:rsid w:val="00B27359"/>
    <w:rsid w:val="00B31845"/>
    <w:rsid w:val="00B33130"/>
    <w:rsid w:val="00B335C6"/>
    <w:rsid w:val="00B3617D"/>
    <w:rsid w:val="00B4232B"/>
    <w:rsid w:val="00B4239D"/>
    <w:rsid w:val="00B4586F"/>
    <w:rsid w:val="00B5121B"/>
    <w:rsid w:val="00B5423C"/>
    <w:rsid w:val="00B56F8E"/>
    <w:rsid w:val="00B612F1"/>
    <w:rsid w:val="00B634D9"/>
    <w:rsid w:val="00B63C4A"/>
    <w:rsid w:val="00B64D59"/>
    <w:rsid w:val="00B65272"/>
    <w:rsid w:val="00B703FE"/>
    <w:rsid w:val="00B72E1D"/>
    <w:rsid w:val="00B744E6"/>
    <w:rsid w:val="00B74CB4"/>
    <w:rsid w:val="00B7781A"/>
    <w:rsid w:val="00B7794E"/>
    <w:rsid w:val="00B8333C"/>
    <w:rsid w:val="00B84F3B"/>
    <w:rsid w:val="00B8654D"/>
    <w:rsid w:val="00B86742"/>
    <w:rsid w:val="00B8761B"/>
    <w:rsid w:val="00B91879"/>
    <w:rsid w:val="00B92F0C"/>
    <w:rsid w:val="00B93949"/>
    <w:rsid w:val="00B9411D"/>
    <w:rsid w:val="00B9448E"/>
    <w:rsid w:val="00B94993"/>
    <w:rsid w:val="00B94CB7"/>
    <w:rsid w:val="00BA2324"/>
    <w:rsid w:val="00BA238D"/>
    <w:rsid w:val="00BA6671"/>
    <w:rsid w:val="00BA75F2"/>
    <w:rsid w:val="00BB26BD"/>
    <w:rsid w:val="00BB3108"/>
    <w:rsid w:val="00BB6D54"/>
    <w:rsid w:val="00BC17A8"/>
    <w:rsid w:val="00BC2E67"/>
    <w:rsid w:val="00BC3622"/>
    <w:rsid w:val="00BC7A71"/>
    <w:rsid w:val="00BD215F"/>
    <w:rsid w:val="00BD38B9"/>
    <w:rsid w:val="00BD4E29"/>
    <w:rsid w:val="00BD531A"/>
    <w:rsid w:val="00BD541A"/>
    <w:rsid w:val="00BD7098"/>
    <w:rsid w:val="00BD723E"/>
    <w:rsid w:val="00BD7E45"/>
    <w:rsid w:val="00BE5080"/>
    <w:rsid w:val="00BE7436"/>
    <w:rsid w:val="00BE7EB9"/>
    <w:rsid w:val="00BF02A2"/>
    <w:rsid w:val="00BF37F2"/>
    <w:rsid w:val="00BF517E"/>
    <w:rsid w:val="00C00B4A"/>
    <w:rsid w:val="00C01DF2"/>
    <w:rsid w:val="00C02153"/>
    <w:rsid w:val="00C04617"/>
    <w:rsid w:val="00C0689D"/>
    <w:rsid w:val="00C07361"/>
    <w:rsid w:val="00C07E4D"/>
    <w:rsid w:val="00C10B49"/>
    <w:rsid w:val="00C14E56"/>
    <w:rsid w:val="00C1575E"/>
    <w:rsid w:val="00C25645"/>
    <w:rsid w:val="00C25D0E"/>
    <w:rsid w:val="00C26389"/>
    <w:rsid w:val="00C263E1"/>
    <w:rsid w:val="00C27400"/>
    <w:rsid w:val="00C3069B"/>
    <w:rsid w:val="00C3248B"/>
    <w:rsid w:val="00C3756C"/>
    <w:rsid w:val="00C40467"/>
    <w:rsid w:val="00C40936"/>
    <w:rsid w:val="00C43EFE"/>
    <w:rsid w:val="00C467DB"/>
    <w:rsid w:val="00C50EDE"/>
    <w:rsid w:val="00C5326F"/>
    <w:rsid w:val="00C600C6"/>
    <w:rsid w:val="00C60566"/>
    <w:rsid w:val="00C629DC"/>
    <w:rsid w:val="00C6304B"/>
    <w:rsid w:val="00C70619"/>
    <w:rsid w:val="00C73CBA"/>
    <w:rsid w:val="00C74957"/>
    <w:rsid w:val="00C76148"/>
    <w:rsid w:val="00C80D0D"/>
    <w:rsid w:val="00C8169C"/>
    <w:rsid w:val="00C82EAB"/>
    <w:rsid w:val="00C83A04"/>
    <w:rsid w:val="00C84249"/>
    <w:rsid w:val="00C8635F"/>
    <w:rsid w:val="00C866FF"/>
    <w:rsid w:val="00C878E4"/>
    <w:rsid w:val="00C961A2"/>
    <w:rsid w:val="00C96A35"/>
    <w:rsid w:val="00CA0327"/>
    <w:rsid w:val="00CA0CF8"/>
    <w:rsid w:val="00CA1F7E"/>
    <w:rsid w:val="00CA209D"/>
    <w:rsid w:val="00CB394F"/>
    <w:rsid w:val="00CB4040"/>
    <w:rsid w:val="00CB5FFD"/>
    <w:rsid w:val="00CB69A6"/>
    <w:rsid w:val="00CC02B5"/>
    <w:rsid w:val="00CC1AAC"/>
    <w:rsid w:val="00CC3A73"/>
    <w:rsid w:val="00CC59A1"/>
    <w:rsid w:val="00CD0908"/>
    <w:rsid w:val="00CD23F0"/>
    <w:rsid w:val="00CD25CE"/>
    <w:rsid w:val="00CD2DD9"/>
    <w:rsid w:val="00CE00FE"/>
    <w:rsid w:val="00CE1A38"/>
    <w:rsid w:val="00CE45DB"/>
    <w:rsid w:val="00CE53AD"/>
    <w:rsid w:val="00CF00F4"/>
    <w:rsid w:val="00CF4BF9"/>
    <w:rsid w:val="00CF56BD"/>
    <w:rsid w:val="00CF5D46"/>
    <w:rsid w:val="00D03B7B"/>
    <w:rsid w:val="00D03EDF"/>
    <w:rsid w:val="00D0408E"/>
    <w:rsid w:val="00D044BC"/>
    <w:rsid w:val="00D04BF0"/>
    <w:rsid w:val="00D05B0E"/>
    <w:rsid w:val="00D121AB"/>
    <w:rsid w:val="00D12C1B"/>
    <w:rsid w:val="00D146BC"/>
    <w:rsid w:val="00D14D86"/>
    <w:rsid w:val="00D156A2"/>
    <w:rsid w:val="00D16405"/>
    <w:rsid w:val="00D17A6C"/>
    <w:rsid w:val="00D17CE5"/>
    <w:rsid w:val="00D23EA2"/>
    <w:rsid w:val="00D250CB"/>
    <w:rsid w:val="00D25AD5"/>
    <w:rsid w:val="00D35166"/>
    <w:rsid w:val="00D35D97"/>
    <w:rsid w:val="00D37DDF"/>
    <w:rsid w:val="00D4011C"/>
    <w:rsid w:val="00D41E2B"/>
    <w:rsid w:val="00D43324"/>
    <w:rsid w:val="00D46673"/>
    <w:rsid w:val="00D47DDB"/>
    <w:rsid w:val="00D516B5"/>
    <w:rsid w:val="00D523FC"/>
    <w:rsid w:val="00D55BA3"/>
    <w:rsid w:val="00D6045A"/>
    <w:rsid w:val="00D623BF"/>
    <w:rsid w:val="00D62475"/>
    <w:rsid w:val="00D65EA1"/>
    <w:rsid w:val="00D7323B"/>
    <w:rsid w:val="00D732A2"/>
    <w:rsid w:val="00D76D5E"/>
    <w:rsid w:val="00D84C8D"/>
    <w:rsid w:val="00D85794"/>
    <w:rsid w:val="00D86DC5"/>
    <w:rsid w:val="00D87665"/>
    <w:rsid w:val="00D907E4"/>
    <w:rsid w:val="00D9399A"/>
    <w:rsid w:val="00D94133"/>
    <w:rsid w:val="00D941B3"/>
    <w:rsid w:val="00D94E79"/>
    <w:rsid w:val="00D978A0"/>
    <w:rsid w:val="00DA14DB"/>
    <w:rsid w:val="00DA6B47"/>
    <w:rsid w:val="00DB5520"/>
    <w:rsid w:val="00DB7560"/>
    <w:rsid w:val="00DB7B0A"/>
    <w:rsid w:val="00DC0962"/>
    <w:rsid w:val="00DC2E5A"/>
    <w:rsid w:val="00DC4FD4"/>
    <w:rsid w:val="00DD008A"/>
    <w:rsid w:val="00DD0F87"/>
    <w:rsid w:val="00DD17AC"/>
    <w:rsid w:val="00DD360B"/>
    <w:rsid w:val="00DD382F"/>
    <w:rsid w:val="00DD4DC3"/>
    <w:rsid w:val="00DD7FB1"/>
    <w:rsid w:val="00DE0D99"/>
    <w:rsid w:val="00DE2304"/>
    <w:rsid w:val="00DE24BF"/>
    <w:rsid w:val="00DE341E"/>
    <w:rsid w:val="00DE63C6"/>
    <w:rsid w:val="00DE6F52"/>
    <w:rsid w:val="00DF0BB2"/>
    <w:rsid w:val="00DF1399"/>
    <w:rsid w:val="00DF6339"/>
    <w:rsid w:val="00DF67B4"/>
    <w:rsid w:val="00E0073B"/>
    <w:rsid w:val="00E03D57"/>
    <w:rsid w:val="00E046B9"/>
    <w:rsid w:val="00E07725"/>
    <w:rsid w:val="00E12490"/>
    <w:rsid w:val="00E14364"/>
    <w:rsid w:val="00E149B0"/>
    <w:rsid w:val="00E209F8"/>
    <w:rsid w:val="00E2106B"/>
    <w:rsid w:val="00E24EB3"/>
    <w:rsid w:val="00E27A35"/>
    <w:rsid w:val="00E30B8C"/>
    <w:rsid w:val="00E32A82"/>
    <w:rsid w:val="00E33748"/>
    <w:rsid w:val="00E34F4F"/>
    <w:rsid w:val="00E351E6"/>
    <w:rsid w:val="00E415C4"/>
    <w:rsid w:val="00E421BA"/>
    <w:rsid w:val="00E44839"/>
    <w:rsid w:val="00E449A2"/>
    <w:rsid w:val="00E45143"/>
    <w:rsid w:val="00E45427"/>
    <w:rsid w:val="00E50CAD"/>
    <w:rsid w:val="00E5106B"/>
    <w:rsid w:val="00E51C67"/>
    <w:rsid w:val="00E53618"/>
    <w:rsid w:val="00E54DD2"/>
    <w:rsid w:val="00E556C2"/>
    <w:rsid w:val="00E55717"/>
    <w:rsid w:val="00E57D58"/>
    <w:rsid w:val="00E57D79"/>
    <w:rsid w:val="00E74A1B"/>
    <w:rsid w:val="00E74A42"/>
    <w:rsid w:val="00E74F1B"/>
    <w:rsid w:val="00E75526"/>
    <w:rsid w:val="00E77FAE"/>
    <w:rsid w:val="00E858D4"/>
    <w:rsid w:val="00E8621B"/>
    <w:rsid w:val="00E87048"/>
    <w:rsid w:val="00E874BA"/>
    <w:rsid w:val="00E91B34"/>
    <w:rsid w:val="00E9233C"/>
    <w:rsid w:val="00E945BE"/>
    <w:rsid w:val="00E95118"/>
    <w:rsid w:val="00E97837"/>
    <w:rsid w:val="00EA3873"/>
    <w:rsid w:val="00EA3934"/>
    <w:rsid w:val="00EA393E"/>
    <w:rsid w:val="00EA71F8"/>
    <w:rsid w:val="00EB0298"/>
    <w:rsid w:val="00EB3275"/>
    <w:rsid w:val="00EB6239"/>
    <w:rsid w:val="00EB72DE"/>
    <w:rsid w:val="00EC186B"/>
    <w:rsid w:val="00EC3D11"/>
    <w:rsid w:val="00EC4196"/>
    <w:rsid w:val="00EC434A"/>
    <w:rsid w:val="00ED1813"/>
    <w:rsid w:val="00ED2409"/>
    <w:rsid w:val="00ED4B26"/>
    <w:rsid w:val="00ED730F"/>
    <w:rsid w:val="00ED7600"/>
    <w:rsid w:val="00ED7B8B"/>
    <w:rsid w:val="00EE1911"/>
    <w:rsid w:val="00EE4392"/>
    <w:rsid w:val="00EE6944"/>
    <w:rsid w:val="00EF043F"/>
    <w:rsid w:val="00EF0AFD"/>
    <w:rsid w:val="00EF5522"/>
    <w:rsid w:val="00EF7B25"/>
    <w:rsid w:val="00F01C66"/>
    <w:rsid w:val="00F03883"/>
    <w:rsid w:val="00F046A9"/>
    <w:rsid w:val="00F06176"/>
    <w:rsid w:val="00F0622D"/>
    <w:rsid w:val="00F0792B"/>
    <w:rsid w:val="00F13CB3"/>
    <w:rsid w:val="00F15E61"/>
    <w:rsid w:val="00F164E5"/>
    <w:rsid w:val="00F16C63"/>
    <w:rsid w:val="00F175DF"/>
    <w:rsid w:val="00F21117"/>
    <w:rsid w:val="00F21B8B"/>
    <w:rsid w:val="00F22666"/>
    <w:rsid w:val="00F24D38"/>
    <w:rsid w:val="00F25164"/>
    <w:rsid w:val="00F255CF"/>
    <w:rsid w:val="00F27EDB"/>
    <w:rsid w:val="00F33F30"/>
    <w:rsid w:val="00F3494A"/>
    <w:rsid w:val="00F356EC"/>
    <w:rsid w:val="00F366F9"/>
    <w:rsid w:val="00F40A58"/>
    <w:rsid w:val="00F42EB9"/>
    <w:rsid w:val="00F43AF6"/>
    <w:rsid w:val="00F43D90"/>
    <w:rsid w:val="00F45257"/>
    <w:rsid w:val="00F45BC8"/>
    <w:rsid w:val="00F45E3F"/>
    <w:rsid w:val="00F4701A"/>
    <w:rsid w:val="00F523A6"/>
    <w:rsid w:val="00F538E2"/>
    <w:rsid w:val="00F568EB"/>
    <w:rsid w:val="00F61F7F"/>
    <w:rsid w:val="00F6200F"/>
    <w:rsid w:val="00F70EFF"/>
    <w:rsid w:val="00F71921"/>
    <w:rsid w:val="00F71A43"/>
    <w:rsid w:val="00F73B01"/>
    <w:rsid w:val="00F74537"/>
    <w:rsid w:val="00F75706"/>
    <w:rsid w:val="00F758E8"/>
    <w:rsid w:val="00F7753D"/>
    <w:rsid w:val="00F80AA4"/>
    <w:rsid w:val="00F814FE"/>
    <w:rsid w:val="00F8488B"/>
    <w:rsid w:val="00F857F2"/>
    <w:rsid w:val="00F869D9"/>
    <w:rsid w:val="00F90452"/>
    <w:rsid w:val="00F90FB0"/>
    <w:rsid w:val="00F94E82"/>
    <w:rsid w:val="00F9508D"/>
    <w:rsid w:val="00F95D7A"/>
    <w:rsid w:val="00F97132"/>
    <w:rsid w:val="00FA4C04"/>
    <w:rsid w:val="00FB2625"/>
    <w:rsid w:val="00FB2E95"/>
    <w:rsid w:val="00FB3035"/>
    <w:rsid w:val="00FB3660"/>
    <w:rsid w:val="00FB576F"/>
    <w:rsid w:val="00FB70D0"/>
    <w:rsid w:val="00FC03D6"/>
    <w:rsid w:val="00FC1CE8"/>
    <w:rsid w:val="00FC4EE2"/>
    <w:rsid w:val="00FC5784"/>
    <w:rsid w:val="00FD1F61"/>
    <w:rsid w:val="00FD2365"/>
    <w:rsid w:val="00FD5119"/>
    <w:rsid w:val="00FD5AE7"/>
    <w:rsid w:val="00FD6C9D"/>
    <w:rsid w:val="00FE2BB8"/>
    <w:rsid w:val="00FE585E"/>
    <w:rsid w:val="00FE6EDF"/>
    <w:rsid w:val="00FF2D7D"/>
    <w:rsid w:val="00FF4651"/>
    <w:rsid w:val="00FF4EB5"/>
    <w:rsid w:val="00FF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2E4A"/>
  <w15:docId w15:val="{73FB9AB0-1D32-40AB-9956-54B348F1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D0D"/>
    <w:rPr>
      <w:color w:val="0000FF"/>
      <w:u w:val="single"/>
    </w:rPr>
  </w:style>
  <w:style w:type="character" w:customStyle="1" w:styleId="mixed-citation">
    <w:name w:val="mixed-citation"/>
    <w:basedOn w:val="DefaultParagraphFont"/>
    <w:rsid w:val="00C80D0D"/>
  </w:style>
  <w:style w:type="character" w:customStyle="1" w:styleId="ref-title">
    <w:name w:val="ref-title"/>
    <w:basedOn w:val="DefaultParagraphFont"/>
    <w:rsid w:val="00C80D0D"/>
  </w:style>
  <w:style w:type="character" w:customStyle="1" w:styleId="ref-journal">
    <w:name w:val="ref-journal"/>
    <w:basedOn w:val="DefaultParagraphFont"/>
    <w:rsid w:val="00C80D0D"/>
  </w:style>
  <w:style w:type="character" w:customStyle="1" w:styleId="ref-vol">
    <w:name w:val="ref-vol"/>
    <w:basedOn w:val="DefaultParagraphFont"/>
    <w:rsid w:val="00C80D0D"/>
  </w:style>
  <w:style w:type="character" w:customStyle="1" w:styleId="nowrap">
    <w:name w:val="nowrap"/>
    <w:basedOn w:val="DefaultParagraphFont"/>
    <w:rsid w:val="00C80D0D"/>
  </w:style>
  <w:style w:type="paragraph" w:customStyle="1" w:styleId="xmsonormal">
    <w:name w:val="x_msonormal"/>
    <w:basedOn w:val="Normal"/>
    <w:rsid w:val="000A2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7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C69"/>
    <w:rPr>
      <w:rFonts w:ascii="Tahoma" w:hAnsi="Tahoma" w:cs="Tahoma"/>
      <w:sz w:val="16"/>
      <w:szCs w:val="16"/>
    </w:rPr>
  </w:style>
  <w:style w:type="paragraph" w:styleId="ListParagraph">
    <w:name w:val="List Paragraph"/>
    <w:basedOn w:val="Normal"/>
    <w:uiPriority w:val="34"/>
    <w:qFormat/>
    <w:rsid w:val="00D25AD5"/>
    <w:pPr>
      <w:ind w:left="720"/>
      <w:contextualSpacing/>
    </w:pPr>
  </w:style>
  <w:style w:type="character" w:styleId="Emphasis">
    <w:name w:val="Emphasis"/>
    <w:basedOn w:val="DefaultParagraphFont"/>
    <w:uiPriority w:val="20"/>
    <w:qFormat/>
    <w:rsid w:val="002D4CC0"/>
    <w:rPr>
      <w:i/>
      <w:iCs/>
    </w:rPr>
  </w:style>
  <w:style w:type="paragraph" w:styleId="NormalWeb">
    <w:name w:val="Normal (Web)"/>
    <w:basedOn w:val="Normal"/>
    <w:uiPriority w:val="99"/>
    <w:semiHidden/>
    <w:unhideWhenUsed/>
    <w:rsid w:val="002D4CC0"/>
    <w:pPr>
      <w:spacing w:after="360" w:line="240" w:lineRule="auto"/>
    </w:pPr>
    <w:rPr>
      <w:rFonts w:ascii="Times New Roman" w:eastAsia="Times New Roman" w:hAnsi="Times New Roman" w:cs="Times New Roman"/>
      <w:sz w:val="24"/>
      <w:szCs w:val="24"/>
    </w:rPr>
  </w:style>
  <w:style w:type="paragraph" w:customStyle="1" w:styleId="flushleft">
    <w:name w:val="flushleft"/>
    <w:basedOn w:val="Normal"/>
    <w:rsid w:val="002D4CC0"/>
    <w:pPr>
      <w:spacing w:after="36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744C2"/>
    <w:rPr>
      <w:color w:val="800080" w:themeColor="followedHyperlink"/>
      <w:u w:val="single"/>
    </w:rPr>
  </w:style>
  <w:style w:type="paragraph" w:customStyle="1" w:styleId="Default">
    <w:name w:val="Default"/>
    <w:rsid w:val="004A6A81"/>
    <w:pPr>
      <w:autoSpaceDE w:val="0"/>
      <w:autoSpaceDN w:val="0"/>
      <w:adjustRightInd w:val="0"/>
      <w:spacing w:after="0" w:line="240" w:lineRule="auto"/>
    </w:pPr>
    <w:rPr>
      <w:rFonts w:ascii="Arial" w:hAnsi="Arial" w:cs="Arial"/>
      <w:color w:val="000000"/>
      <w:sz w:val="24"/>
      <w:szCs w:val="24"/>
    </w:rPr>
  </w:style>
  <w:style w:type="paragraph" w:styleId="CommentText">
    <w:name w:val="annotation text"/>
    <w:basedOn w:val="Normal"/>
    <w:link w:val="CommentTextChar"/>
    <w:uiPriority w:val="99"/>
    <w:unhideWhenUsed/>
    <w:rsid w:val="001F78CD"/>
    <w:pPr>
      <w:spacing w:line="240" w:lineRule="auto"/>
    </w:pPr>
    <w:rPr>
      <w:sz w:val="20"/>
      <w:szCs w:val="20"/>
    </w:rPr>
  </w:style>
  <w:style w:type="character" w:customStyle="1" w:styleId="CommentTextChar">
    <w:name w:val="Comment Text Char"/>
    <w:basedOn w:val="DefaultParagraphFont"/>
    <w:link w:val="CommentText"/>
    <w:uiPriority w:val="99"/>
    <w:rsid w:val="001F78CD"/>
    <w:rPr>
      <w:sz w:val="20"/>
      <w:szCs w:val="20"/>
    </w:rPr>
  </w:style>
  <w:style w:type="character" w:styleId="CommentReference">
    <w:name w:val="annotation reference"/>
    <w:basedOn w:val="DefaultParagraphFont"/>
    <w:uiPriority w:val="99"/>
    <w:semiHidden/>
    <w:unhideWhenUsed/>
    <w:rsid w:val="00163B88"/>
    <w:rPr>
      <w:sz w:val="16"/>
      <w:szCs w:val="16"/>
    </w:rPr>
  </w:style>
  <w:style w:type="paragraph" w:styleId="CommentSubject">
    <w:name w:val="annotation subject"/>
    <w:basedOn w:val="CommentText"/>
    <w:next w:val="CommentText"/>
    <w:link w:val="CommentSubjectChar"/>
    <w:uiPriority w:val="99"/>
    <w:semiHidden/>
    <w:unhideWhenUsed/>
    <w:rsid w:val="004E38F4"/>
    <w:rPr>
      <w:b/>
      <w:bCs/>
    </w:rPr>
  </w:style>
  <w:style w:type="character" w:customStyle="1" w:styleId="CommentSubjectChar">
    <w:name w:val="Comment Subject Char"/>
    <w:basedOn w:val="CommentTextChar"/>
    <w:link w:val="CommentSubject"/>
    <w:uiPriority w:val="99"/>
    <w:semiHidden/>
    <w:rsid w:val="004E38F4"/>
    <w:rPr>
      <w:b/>
      <w:bCs/>
      <w:sz w:val="20"/>
      <w:szCs w:val="20"/>
    </w:rPr>
  </w:style>
  <w:style w:type="paragraph" w:styleId="Revision">
    <w:name w:val="Revision"/>
    <w:hidden/>
    <w:uiPriority w:val="99"/>
    <w:semiHidden/>
    <w:rsid w:val="00812E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74744">
      <w:bodyDiv w:val="1"/>
      <w:marLeft w:val="0"/>
      <w:marRight w:val="0"/>
      <w:marTop w:val="0"/>
      <w:marBottom w:val="0"/>
      <w:divBdr>
        <w:top w:val="none" w:sz="0" w:space="0" w:color="auto"/>
        <w:left w:val="none" w:sz="0" w:space="0" w:color="auto"/>
        <w:bottom w:val="none" w:sz="0" w:space="0" w:color="auto"/>
        <w:right w:val="none" w:sz="0" w:space="0" w:color="auto"/>
      </w:divBdr>
      <w:divsChild>
        <w:div w:id="693383952">
          <w:marLeft w:val="0"/>
          <w:marRight w:val="0"/>
          <w:marTop w:val="0"/>
          <w:marBottom w:val="0"/>
          <w:divBdr>
            <w:top w:val="none" w:sz="0" w:space="0" w:color="auto"/>
            <w:left w:val="none" w:sz="0" w:space="0" w:color="auto"/>
            <w:bottom w:val="none" w:sz="0" w:space="0" w:color="auto"/>
            <w:right w:val="none" w:sz="0" w:space="0" w:color="auto"/>
          </w:divBdr>
          <w:divsChild>
            <w:div w:id="1044791518">
              <w:marLeft w:val="0"/>
              <w:marRight w:val="0"/>
              <w:marTop w:val="0"/>
              <w:marBottom w:val="0"/>
              <w:divBdr>
                <w:top w:val="none" w:sz="0" w:space="0" w:color="auto"/>
                <w:left w:val="none" w:sz="0" w:space="0" w:color="auto"/>
                <w:bottom w:val="none" w:sz="0" w:space="0" w:color="auto"/>
                <w:right w:val="none" w:sz="0" w:space="0" w:color="auto"/>
              </w:divBdr>
              <w:divsChild>
                <w:div w:id="249461530">
                  <w:marLeft w:val="0"/>
                  <w:marRight w:val="0"/>
                  <w:marTop w:val="0"/>
                  <w:marBottom w:val="0"/>
                  <w:divBdr>
                    <w:top w:val="single" w:sz="6" w:space="0" w:color="CCCCCC"/>
                    <w:left w:val="single" w:sz="6" w:space="0" w:color="CCCCCC"/>
                    <w:bottom w:val="single" w:sz="6" w:space="0" w:color="CCCCCC"/>
                    <w:right w:val="single" w:sz="6" w:space="0" w:color="CCCCCC"/>
                  </w:divBdr>
                  <w:divsChild>
                    <w:div w:id="1238707480">
                      <w:marLeft w:val="0"/>
                      <w:marRight w:val="0"/>
                      <w:marTop w:val="0"/>
                      <w:marBottom w:val="0"/>
                      <w:divBdr>
                        <w:top w:val="none" w:sz="0" w:space="0" w:color="auto"/>
                        <w:left w:val="none" w:sz="0" w:space="0" w:color="auto"/>
                        <w:bottom w:val="none" w:sz="0" w:space="0" w:color="auto"/>
                        <w:right w:val="none" w:sz="0" w:space="0" w:color="auto"/>
                      </w:divBdr>
                      <w:divsChild>
                        <w:div w:id="1329406597">
                          <w:marLeft w:val="0"/>
                          <w:marRight w:val="0"/>
                          <w:marTop w:val="0"/>
                          <w:marBottom w:val="0"/>
                          <w:divBdr>
                            <w:top w:val="none" w:sz="0" w:space="0" w:color="auto"/>
                            <w:left w:val="none" w:sz="0" w:space="0" w:color="auto"/>
                            <w:bottom w:val="none" w:sz="0" w:space="0" w:color="auto"/>
                            <w:right w:val="none" w:sz="0" w:space="0" w:color="auto"/>
                          </w:divBdr>
                          <w:divsChild>
                            <w:div w:id="1499348645">
                              <w:marLeft w:val="0"/>
                              <w:marRight w:val="0"/>
                              <w:marTop w:val="0"/>
                              <w:marBottom w:val="0"/>
                              <w:divBdr>
                                <w:top w:val="none" w:sz="0" w:space="0" w:color="auto"/>
                                <w:left w:val="none" w:sz="0" w:space="0" w:color="auto"/>
                                <w:bottom w:val="none" w:sz="0" w:space="0" w:color="auto"/>
                                <w:right w:val="none" w:sz="0" w:space="0" w:color="auto"/>
                              </w:divBdr>
                              <w:divsChild>
                                <w:div w:id="1010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9098">
      <w:bodyDiv w:val="1"/>
      <w:marLeft w:val="0"/>
      <w:marRight w:val="0"/>
      <w:marTop w:val="0"/>
      <w:marBottom w:val="0"/>
      <w:divBdr>
        <w:top w:val="none" w:sz="0" w:space="0" w:color="auto"/>
        <w:left w:val="none" w:sz="0" w:space="0" w:color="auto"/>
        <w:bottom w:val="none" w:sz="0" w:space="0" w:color="auto"/>
        <w:right w:val="none" w:sz="0" w:space="0" w:color="auto"/>
      </w:divBdr>
      <w:divsChild>
        <w:div w:id="712272663">
          <w:marLeft w:val="0"/>
          <w:marRight w:val="0"/>
          <w:marTop w:val="0"/>
          <w:marBottom w:val="0"/>
          <w:divBdr>
            <w:top w:val="none" w:sz="0" w:space="0" w:color="auto"/>
            <w:left w:val="none" w:sz="0" w:space="0" w:color="auto"/>
            <w:bottom w:val="none" w:sz="0" w:space="0" w:color="auto"/>
            <w:right w:val="none" w:sz="0" w:space="0" w:color="auto"/>
          </w:divBdr>
          <w:divsChild>
            <w:div w:id="1745906269">
              <w:marLeft w:val="0"/>
              <w:marRight w:val="0"/>
              <w:marTop w:val="0"/>
              <w:marBottom w:val="0"/>
              <w:divBdr>
                <w:top w:val="none" w:sz="0" w:space="0" w:color="auto"/>
                <w:left w:val="none" w:sz="0" w:space="0" w:color="auto"/>
                <w:bottom w:val="none" w:sz="0" w:space="0" w:color="auto"/>
                <w:right w:val="none" w:sz="0" w:space="0" w:color="auto"/>
              </w:divBdr>
              <w:divsChild>
                <w:div w:id="321353442">
                  <w:marLeft w:val="0"/>
                  <w:marRight w:val="0"/>
                  <w:marTop w:val="0"/>
                  <w:marBottom w:val="0"/>
                  <w:divBdr>
                    <w:top w:val="single" w:sz="6" w:space="0" w:color="CCCCCC"/>
                    <w:left w:val="single" w:sz="6" w:space="0" w:color="CCCCCC"/>
                    <w:bottom w:val="single" w:sz="6" w:space="0" w:color="CCCCCC"/>
                    <w:right w:val="single" w:sz="6" w:space="0" w:color="CCCCCC"/>
                  </w:divBdr>
                  <w:divsChild>
                    <w:div w:id="119342204">
                      <w:marLeft w:val="0"/>
                      <w:marRight w:val="0"/>
                      <w:marTop w:val="0"/>
                      <w:marBottom w:val="0"/>
                      <w:divBdr>
                        <w:top w:val="none" w:sz="0" w:space="0" w:color="auto"/>
                        <w:left w:val="none" w:sz="0" w:space="0" w:color="auto"/>
                        <w:bottom w:val="none" w:sz="0" w:space="0" w:color="auto"/>
                        <w:right w:val="none" w:sz="0" w:space="0" w:color="auto"/>
                      </w:divBdr>
                      <w:divsChild>
                        <w:div w:id="1859462871">
                          <w:marLeft w:val="0"/>
                          <w:marRight w:val="0"/>
                          <w:marTop w:val="0"/>
                          <w:marBottom w:val="0"/>
                          <w:divBdr>
                            <w:top w:val="none" w:sz="0" w:space="0" w:color="auto"/>
                            <w:left w:val="none" w:sz="0" w:space="0" w:color="auto"/>
                            <w:bottom w:val="none" w:sz="0" w:space="0" w:color="auto"/>
                            <w:right w:val="none" w:sz="0" w:space="0" w:color="auto"/>
                          </w:divBdr>
                          <w:divsChild>
                            <w:div w:id="851258461">
                              <w:marLeft w:val="0"/>
                              <w:marRight w:val="0"/>
                              <w:marTop w:val="0"/>
                              <w:marBottom w:val="0"/>
                              <w:divBdr>
                                <w:top w:val="none" w:sz="0" w:space="0" w:color="auto"/>
                                <w:left w:val="none" w:sz="0" w:space="0" w:color="auto"/>
                                <w:bottom w:val="none" w:sz="0" w:space="0" w:color="auto"/>
                                <w:right w:val="none" w:sz="0" w:space="0" w:color="auto"/>
                              </w:divBdr>
                              <w:divsChild>
                                <w:div w:id="14980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395837">
      <w:bodyDiv w:val="1"/>
      <w:marLeft w:val="0"/>
      <w:marRight w:val="0"/>
      <w:marTop w:val="0"/>
      <w:marBottom w:val="0"/>
      <w:divBdr>
        <w:top w:val="none" w:sz="0" w:space="0" w:color="auto"/>
        <w:left w:val="none" w:sz="0" w:space="0" w:color="auto"/>
        <w:bottom w:val="none" w:sz="0" w:space="0" w:color="auto"/>
        <w:right w:val="none" w:sz="0" w:space="0" w:color="auto"/>
      </w:divBdr>
    </w:div>
    <w:div w:id="318653193">
      <w:bodyDiv w:val="1"/>
      <w:marLeft w:val="0"/>
      <w:marRight w:val="0"/>
      <w:marTop w:val="0"/>
      <w:marBottom w:val="0"/>
      <w:divBdr>
        <w:top w:val="none" w:sz="0" w:space="0" w:color="auto"/>
        <w:left w:val="none" w:sz="0" w:space="0" w:color="auto"/>
        <w:bottom w:val="none" w:sz="0" w:space="0" w:color="auto"/>
        <w:right w:val="none" w:sz="0" w:space="0" w:color="auto"/>
      </w:divBdr>
    </w:div>
    <w:div w:id="400639160">
      <w:bodyDiv w:val="1"/>
      <w:marLeft w:val="0"/>
      <w:marRight w:val="0"/>
      <w:marTop w:val="0"/>
      <w:marBottom w:val="0"/>
      <w:divBdr>
        <w:top w:val="none" w:sz="0" w:space="0" w:color="auto"/>
        <w:left w:val="none" w:sz="0" w:space="0" w:color="auto"/>
        <w:bottom w:val="none" w:sz="0" w:space="0" w:color="auto"/>
        <w:right w:val="none" w:sz="0" w:space="0" w:color="auto"/>
      </w:divBdr>
    </w:div>
    <w:div w:id="420377393">
      <w:bodyDiv w:val="1"/>
      <w:marLeft w:val="0"/>
      <w:marRight w:val="0"/>
      <w:marTop w:val="0"/>
      <w:marBottom w:val="0"/>
      <w:divBdr>
        <w:top w:val="none" w:sz="0" w:space="0" w:color="auto"/>
        <w:left w:val="none" w:sz="0" w:space="0" w:color="auto"/>
        <w:bottom w:val="none" w:sz="0" w:space="0" w:color="auto"/>
        <w:right w:val="none" w:sz="0" w:space="0" w:color="auto"/>
      </w:divBdr>
      <w:divsChild>
        <w:div w:id="1381007129">
          <w:marLeft w:val="0"/>
          <w:marRight w:val="0"/>
          <w:marTop w:val="0"/>
          <w:marBottom w:val="0"/>
          <w:divBdr>
            <w:top w:val="none" w:sz="0" w:space="0" w:color="auto"/>
            <w:left w:val="none" w:sz="0" w:space="0" w:color="auto"/>
            <w:bottom w:val="none" w:sz="0" w:space="0" w:color="auto"/>
            <w:right w:val="none" w:sz="0" w:space="0" w:color="auto"/>
          </w:divBdr>
          <w:divsChild>
            <w:div w:id="1329211891">
              <w:marLeft w:val="0"/>
              <w:marRight w:val="0"/>
              <w:marTop w:val="0"/>
              <w:marBottom w:val="0"/>
              <w:divBdr>
                <w:top w:val="none" w:sz="0" w:space="0" w:color="auto"/>
                <w:left w:val="none" w:sz="0" w:space="0" w:color="auto"/>
                <w:bottom w:val="none" w:sz="0" w:space="0" w:color="auto"/>
                <w:right w:val="none" w:sz="0" w:space="0" w:color="auto"/>
              </w:divBdr>
              <w:divsChild>
                <w:div w:id="823199730">
                  <w:marLeft w:val="0"/>
                  <w:marRight w:val="0"/>
                  <w:marTop w:val="0"/>
                  <w:marBottom w:val="0"/>
                  <w:divBdr>
                    <w:top w:val="single" w:sz="6" w:space="0" w:color="CCCCCC"/>
                    <w:left w:val="single" w:sz="6" w:space="0" w:color="CCCCCC"/>
                    <w:bottom w:val="single" w:sz="6" w:space="0" w:color="CCCCCC"/>
                    <w:right w:val="single" w:sz="6" w:space="0" w:color="CCCCCC"/>
                  </w:divBdr>
                  <w:divsChild>
                    <w:div w:id="1916931037">
                      <w:marLeft w:val="0"/>
                      <w:marRight w:val="0"/>
                      <w:marTop w:val="0"/>
                      <w:marBottom w:val="0"/>
                      <w:divBdr>
                        <w:top w:val="none" w:sz="0" w:space="0" w:color="auto"/>
                        <w:left w:val="none" w:sz="0" w:space="0" w:color="auto"/>
                        <w:bottom w:val="none" w:sz="0" w:space="0" w:color="auto"/>
                        <w:right w:val="none" w:sz="0" w:space="0" w:color="auto"/>
                      </w:divBdr>
                      <w:divsChild>
                        <w:div w:id="1373654615">
                          <w:marLeft w:val="0"/>
                          <w:marRight w:val="0"/>
                          <w:marTop w:val="0"/>
                          <w:marBottom w:val="0"/>
                          <w:divBdr>
                            <w:top w:val="none" w:sz="0" w:space="0" w:color="auto"/>
                            <w:left w:val="none" w:sz="0" w:space="0" w:color="auto"/>
                            <w:bottom w:val="none" w:sz="0" w:space="0" w:color="auto"/>
                            <w:right w:val="none" w:sz="0" w:space="0" w:color="auto"/>
                          </w:divBdr>
                          <w:divsChild>
                            <w:div w:id="1584342414">
                              <w:marLeft w:val="0"/>
                              <w:marRight w:val="0"/>
                              <w:marTop w:val="0"/>
                              <w:marBottom w:val="0"/>
                              <w:divBdr>
                                <w:top w:val="none" w:sz="0" w:space="0" w:color="auto"/>
                                <w:left w:val="none" w:sz="0" w:space="0" w:color="auto"/>
                                <w:bottom w:val="none" w:sz="0" w:space="0" w:color="auto"/>
                                <w:right w:val="none" w:sz="0" w:space="0" w:color="auto"/>
                              </w:divBdr>
                              <w:divsChild>
                                <w:div w:id="7091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077457">
      <w:bodyDiv w:val="1"/>
      <w:marLeft w:val="0"/>
      <w:marRight w:val="0"/>
      <w:marTop w:val="0"/>
      <w:marBottom w:val="0"/>
      <w:divBdr>
        <w:top w:val="none" w:sz="0" w:space="0" w:color="auto"/>
        <w:left w:val="none" w:sz="0" w:space="0" w:color="auto"/>
        <w:bottom w:val="none" w:sz="0" w:space="0" w:color="auto"/>
        <w:right w:val="none" w:sz="0" w:space="0" w:color="auto"/>
      </w:divBdr>
    </w:div>
    <w:div w:id="463356802">
      <w:bodyDiv w:val="1"/>
      <w:marLeft w:val="0"/>
      <w:marRight w:val="0"/>
      <w:marTop w:val="0"/>
      <w:marBottom w:val="0"/>
      <w:divBdr>
        <w:top w:val="none" w:sz="0" w:space="0" w:color="auto"/>
        <w:left w:val="none" w:sz="0" w:space="0" w:color="auto"/>
        <w:bottom w:val="none" w:sz="0" w:space="0" w:color="auto"/>
        <w:right w:val="none" w:sz="0" w:space="0" w:color="auto"/>
      </w:divBdr>
      <w:divsChild>
        <w:div w:id="769011132">
          <w:marLeft w:val="0"/>
          <w:marRight w:val="0"/>
          <w:marTop w:val="0"/>
          <w:marBottom w:val="0"/>
          <w:divBdr>
            <w:top w:val="none" w:sz="0" w:space="0" w:color="auto"/>
            <w:left w:val="none" w:sz="0" w:space="0" w:color="auto"/>
            <w:bottom w:val="none" w:sz="0" w:space="0" w:color="auto"/>
            <w:right w:val="none" w:sz="0" w:space="0" w:color="auto"/>
          </w:divBdr>
          <w:divsChild>
            <w:div w:id="2045253378">
              <w:marLeft w:val="0"/>
              <w:marRight w:val="0"/>
              <w:marTop w:val="0"/>
              <w:marBottom w:val="0"/>
              <w:divBdr>
                <w:top w:val="none" w:sz="0" w:space="0" w:color="auto"/>
                <w:left w:val="none" w:sz="0" w:space="0" w:color="auto"/>
                <w:bottom w:val="none" w:sz="0" w:space="0" w:color="auto"/>
                <w:right w:val="none" w:sz="0" w:space="0" w:color="auto"/>
              </w:divBdr>
              <w:divsChild>
                <w:div w:id="544756051">
                  <w:marLeft w:val="0"/>
                  <w:marRight w:val="0"/>
                  <w:marTop w:val="0"/>
                  <w:marBottom w:val="0"/>
                  <w:divBdr>
                    <w:top w:val="single" w:sz="6" w:space="0" w:color="CCCCCC"/>
                    <w:left w:val="single" w:sz="6" w:space="0" w:color="CCCCCC"/>
                    <w:bottom w:val="single" w:sz="6" w:space="0" w:color="CCCCCC"/>
                    <w:right w:val="single" w:sz="6" w:space="0" w:color="CCCCCC"/>
                  </w:divBdr>
                  <w:divsChild>
                    <w:div w:id="1671061478">
                      <w:marLeft w:val="0"/>
                      <w:marRight w:val="0"/>
                      <w:marTop w:val="0"/>
                      <w:marBottom w:val="0"/>
                      <w:divBdr>
                        <w:top w:val="none" w:sz="0" w:space="0" w:color="auto"/>
                        <w:left w:val="none" w:sz="0" w:space="0" w:color="auto"/>
                        <w:bottom w:val="none" w:sz="0" w:space="0" w:color="auto"/>
                        <w:right w:val="none" w:sz="0" w:space="0" w:color="auto"/>
                      </w:divBdr>
                      <w:divsChild>
                        <w:div w:id="1635596037">
                          <w:marLeft w:val="0"/>
                          <w:marRight w:val="0"/>
                          <w:marTop w:val="0"/>
                          <w:marBottom w:val="0"/>
                          <w:divBdr>
                            <w:top w:val="none" w:sz="0" w:space="0" w:color="auto"/>
                            <w:left w:val="none" w:sz="0" w:space="0" w:color="auto"/>
                            <w:bottom w:val="none" w:sz="0" w:space="0" w:color="auto"/>
                            <w:right w:val="none" w:sz="0" w:space="0" w:color="auto"/>
                          </w:divBdr>
                          <w:divsChild>
                            <w:div w:id="1449666348">
                              <w:marLeft w:val="0"/>
                              <w:marRight w:val="0"/>
                              <w:marTop w:val="0"/>
                              <w:marBottom w:val="0"/>
                              <w:divBdr>
                                <w:top w:val="none" w:sz="0" w:space="0" w:color="auto"/>
                                <w:left w:val="none" w:sz="0" w:space="0" w:color="auto"/>
                                <w:bottom w:val="none" w:sz="0" w:space="0" w:color="auto"/>
                                <w:right w:val="none" w:sz="0" w:space="0" w:color="auto"/>
                              </w:divBdr>
                              <w:divsChild>
                                <w:div w:id="844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0378">
      <w:bodyDiv w:val="1"/>
      <w:marLeft w:val="0"/>
      <w:marRight w:val="0"/>
      <w:marTop w:val="0"/>
      <w:marBottom w:val="0"/>
      <w:divBdr>
        <w:top w:val="none" w:sz="0" w:space="0" w:color="auto"/>
        <w:left w:val="none" w:sz="0" w:space="0" w:color="auto"/>
        <w:bottom w:val="none" w:sz="0" w:space="0" w:color="auto"/>
        <w:right w:val="none" w:sz="0" w:space="0" w:color="auto"/>
      </w:divBdr>
      <w:divsChild>
        <w:div w:id="687372484">
          <w:marLeft w:val="0"/>
          <w:marRight w:val="0"/>
          <w:marTop w:val="0"/>
          <w:marBottom w:val="0"/>
          <w:divBdr>
            <w:top w:val="none" w:sz="0" w:space="0" w:color="auto"/>
            <w:left w:val="none" w:sz="0" w:space="0" w:color="auto"/>
            <w:bottom w:val="none" w:sz="0" w:space="0" w:color="auto"/>
            <w:right w:val="none" w:sz="0" w:space="0" w:color="auto"/>
          </w:divBdr>
          <w:divsChild>
            <w:div w:id="1614481413">
              <w:marLeft w:val="0"/>
              <w:marRight w:val="0"/>
              <w:marTop w:val="0"/>
              <w:marBottom w:val="0"/>
              <w:divBdr>
                <w:top w:val="none" w:sz="0" w:space="0" w:color="auto"/>
                <w:left w:val="none" w:sz="0" w:space="0" w:color="auto"/>
                <w:bottom w:val="none" w:sz="0" w:space="0" w:color="auto"/>
                <w:right w:val="none" w:sz="0" w:space="0" w:color="auto"/>
              </w:divBdr>
              <w:divsChild>
                <w:div w:id="2061634984">
                  <w:marLeft w:val="0"/>
                  <w:marRight w:val="0"/>
                  <w:marTop w:val="0"/>
                  <w:marBottom w:val="0"/>
                  <w:divBdr>
                    <w:top w:val="none" w:sz="0" w:space="0" w:color="auto"/>
                    <w:left w:val="none" w:sz="0" w:space="0" w:color="auto"/>
                    <w:bottom w:val="none" w:sz="0" w:space="0" w:color="auto"/>
                    <w:right w:val="none" w:sz="0" w:space="0" w:color="auto"/>
                  </w:divBdr>
                  <w:divsChild>
                    <w:div w:id="773599949">
                      <w:marLeft w:val="0"/>
                      <w:marRight w:val="0"/>
                      <w:marTop w:val="0"/>
                      <w:marBottom w:val="0"/>
                      <w:divBdr>
                        <w:top w:val="none" w:sz="0" w:space="0" w:color="auto"/>
                        <w:left w:val="none" w:sz="0" w:space="0" w:color="auto"/>
                        <w:bottom w:val="none" w:sz="0" w:space="0" w:color="auto"/>
                        <w:right w:val="none" w:sz="0" w:space="0" w:color="auto"/>
                      </w:divBdr>
                      <w:divsChild>
                        <w:div w:id="2015106768">
                          <w:marLeft w:val="0"/>
                          <w:marRight w:val="0"/>
                          <w:marTop w:val="0"/>
                          <w:marBottom w:val="0"/>
                          <w:divBdr>
                            <w:top w:val="none" w:sz="0" w:space="0" w:color="auto"/>
                            <w:left w:val="none" w:sz="0" w:space="0" w:color="auto"/>
                            <w:bottom w:val="none" w:sz="0" w:space="0" w:color="auto"/>
                            <w:right w:val="none" w:sz="0" w:space="0" w:color="auto"/>
                          </w:divBdr>
                          <w:divsChild>
                            <w:div w:id="2060669564">
                              <w:marLeft w:val="0"/>
                              <w:marRight w:val="0"/>
                              <w:marTop w:val="0"/>
                              <w:marBottom w:val="0"/>
                              <w:divBdr>
                                <w:top w:val="none" w:sz="0" w:space="0" w:color="auto"/>
                                <w:left w:val="none" w:sz="0" w:space="0" w:color="auto"/>
                                <w:bottom w:val="none" w:sz="0" w:space="0" w:color="auto"/>
                                <w:right w:val="none" w:sz="0" w:space="0" w:color="auto"/>
                              </w:divBdr>
                              <w:divsChild>
                                <w:div w:id="1939018903">
                                  <w:marLeft w:val="-225"/>
                                  <w:marRight w:val="-225"/>
                                  <w:marTop w:val="0"/>
                                  <w:marBottom w:val="0"/>
                                  <w:divBdr>
                                    <w:top w:val="none" w:sz="0" w:space="0" w:color="auto"/>
                                    <w:left w:val="none" w:sz="0" w:space="0" w:color="auto"/>
                                    <w:bottom w:val="none" w:sz="0" w:space="0" w:color="auto"/>
                                    <w:right w:val="none" w:sz="0" w:space="0" w:color="auto"/>
                                  </w:divBdr>
                                  <w:divsChild>
                                    <w:div w:id="1298923706">
                                      <w:marLeft w:val="0"/>
                                      <w:marRight w:val="0"/>
                                      <w:marTop w:val="0"/>
                                      <w:marBottom w:val="0"/>
                                      <w:divBdr>
                                        <w:top w:val="none" w:sz="0" w:space="0" w:color="auto"/>
                                        <w:left w:val="none" w:sz="0" w:space="0" w:color="auto"/>
                                        <w:bottom w:val="none" w:sz="0" w:space="0" w:color="auto"/>
                                        <w:right w:val="none" w:sz="0" w:space="0" w:color="auto"/>
                                      </w:divBdr>
                                      <w:divsChild>
                                        <w:div w:id="734813870">
                                          <w:marLeft w:val="0"/>
                                          <w:marRight w:val="0"/>
                                          <w:marTop w:val="0"/>
                                          <w:marBottom w:val="0"/>
                                          <w:divBdr>
                                            <w:top w:val="none" w:sz="0" w:space="0" w:color="auto"/>
                                            <w:left w:val="none" w:sz="0" w:space="0" w:color="auto"/>
                                            <w:bottom w:val="none" w:sz="0" w:space="0" w:color="auto"/>
                                            <w:right w:val="none" w:sz="0" w:space="0" w:color="auto"/>
                                          </w:divBdr>
                                          <w:divsChild>
                                            <w:div w:id="2031178439">
                                              <w:marLeft w:val="-225"/>
                                              <w:marRight w:val="-225"/>
                                              <w:marTop w:val="0"/>
                                              <w:marBottom w:val="0"/>
                                              <w:divBdr>
                                                <w:top w:val="none" w:sz="0" w:space="0" w:color="auto"/>
                                                <w:left w:val="none" w:sz="0" w:space="0" w:color="auto"/>
                                                <w:bottom w:val="none" w:sz="0" w:space="0" w:color="auto"/>
                                                <w:right w:val="none" w:sz="0" w:space="0" w:color="auto"/>
                                              </w:divBdr>
                                              <w:divsChild>
                                                <w:div w:id="1190072054">
                                                  <w:marLeft w:val="0"/>
                                                  <w:marRight w:val="0"/>
                                                  <w:marTop w:val="0"/>
                                                  <w:marBottom w:val="0"/>
                                                  <w:divBdr>
                                                    <w:top w:val="none" w:sz="0" w:space="0" w:color="auto"/>
                                                    <w:left w:val="none" w:sz="0" w:space="0" w:color="auto"/>
                                                    <w:bottom w:val="none" w:sz="0" w:space="0" w:color="auto"/>
                                                    <w:right w:val="none" w:sz="0" w:space="0" w:color="auto"/>
                                                  </w:divBdr>
                                                  <w:divsChild>
                                                    <w:div w:id="2048025335">
                                                      <w:marLeft w:val="0"/>
                                                      <w:marRight w:val="0"/>
                                                      <w:marTop w:val="300"/>
                                                      <w:marBottom w:val="0"/>
                                                      <w:divBdr>
                                                        <w:top w:val="none" w:sz="0" w:space="0" w:color="auto"/>
                                                        <w:left w:val="none" w:sz="0" w:space="0" w:color="auto"/>
                                                        <w:bottom w:val="none" w:sz="0" w:space="0" w:color="auto"/>
                                                        <w:right w:val="none" w:sz="0" w:space="0" w:color="auto"/>
                                                      </w:divBdr>
                                                      <w:divsChild>
                                                        <w:div w:id="101071342">
                                                          <w:marLeft w:val="0"/>
                                                          <w:marRight w:val="0"/>
                                                          <w:marTop w:val="0"/>
                                                          <w:marBottom w:val="0"/>
                                                          <w:divBdr>
                                                            <w:top w:val="none" w:sz="0" w:space="0" w:color="auto"/>
                                                            <w:left w:val="none" w:sz="0" w:space="0" w:color="auto"/>
                                                            <w:bottom w:val="none" w:sz="0" w:space="0" w:color="auto"/>
                                                            <w:right w:val="none" w:sz="0" w:space="0" w:color="auto"/>
                                                          </w:divBdr>
                                                          <w:divsChild>
                                                            <w:div w:id="14475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2328219">
      <w:bodyDiv w:val="1"/>
      <w:marLeft w:val="0"/>
      <w:marRight w:val="0"/>
      <w:marTop w:val="0"/>
      <w:marBottom w:val="0"/>
      <w:divBdr>
        <w:top w:val="none" w:sz="0" w:space="0" w:color="auto"/>
        <w:left w:val="none" w:sz="0" w:space="0" w:color="auto"/>
        <w:bottom w:val="none" w:sz="0" w:space="0" w:color="auto"/>
        <w:right w:val="none" w:sz="0" w:space="0" w:color="auto"/>
      </w:divBdr>
      <w:divsChild>
        <w:div w:id="746658405">
          <w:marLeft w:val="0"/>
          <w:marRight w:val="0"/>
          <w:marTop w:val="0"/>
          <w:marBottom w:val="0"/>
          <w:divBdr>
            <w:top w:val="none" w:sz="0" w:space="0" w:color="auto"/>
            <w:left w:val="none" w:sz="0" w:space="0" w:color="auto"/>
            <w:bottom w:val="none" w:sz="0" w:space="0" w:color="auto"/>
            <w:right w:val="none" w:sz="0" w:space="0" w:color="auto"/>
          </w:divBdr>
          <w:divsChild>
            <w:div w:id="432438762">
              <w:marLeft w:val="0"/>
              <w:marRight w:val="0"/>
              <w:marTop w:val="0"/>
              <w:marBottom w:val="0"/>
              <w:divBdr>
                <w:top w:val="none" w:sz="0" w:space="0" w:color="auto"/>
                <w:left w:val="none" w:sz="0" w:space="0" w:color="auto"/>
                <w:bottom w:val="none" w:sz="0" w:space="0" w:color="auto"/>
                <w:right w:val="none" w:sz="0" w:space="0" w:color="auto"/>
              </w:divBdr>
              <w:divsChild>
                <w:div w:id="732697725">
                  <w:marLeft w:val="0"/>
                  <w:marRight w:val="0"/>
                  <w:marTop w:val="0"/>
                  <w:marBottom w:val="0"/>
                  <w:divBdr>
                    <w:top w:val="single" w:sz="6" w:space="0" w:color="CCCCCC"/>
                    <w:left w:val="single" w:sz="6" w:space="0" w:color="CCCCCC"/>
                    <w:bottom w:val="single" w:sz="6" w:space="0" w:color="CCCCCC"/>
                    <w:right w:val="single" w:sz="6" w:space="0" w:color="CCCCCC"/>
                  </w:divBdr>
                  <w:divsChild>
                    <w:div w:id="959142482">
                      <w:marLeft w:val="0"/>
                      <w:marRight w:val="0"/>
                      <w:marTop w:val="0"/>
                      <w:marBottom w:val="0"/>
                      <w:divBdr>
                        <w:top w:val="none" w:sz="0" w:space="0" w:color="auto"/>
                        <w:left w:val="none" w:sz="0" w:space="0" w:color="auto"/>
                        <w:bottom w:val="none" w:sz="0" w:space="0" w:color="auto"/>
                        <w:right w:val="none" w:sz="0" w:space="0" w:color="auto"/>
                      </w:divBdr>
                      <w:divsChild>
                        <w:div w:id="1185091576">
                          <w:marLeft w:val="0"/>
                          <w:marRight w:val="0"/>
                          <w:marTop w:val="0"/>
                          <w:marBottom w:val="0"/>
                          <w:divBdr>
                            <w:top w:val="none" w:sz="0" w:space="0" w:color="auto"/>
                            <w:left w:val="none" w:sz="0" w:space="0" w:color="auto"/>
                            <w:bottom w:val="none" w:sz="0" w:space="0" w:color="auto"/>
                            <w:right w:val="none" w:sz="0" w:space="0" w:color="auto"/>
                          </w:divBdr>
                          <w:divsChild>
                            <w:div w:id="850145649">
                              <w:marLeft w:val="0"/>
                              <w:marRight w:val="0"/>
                              <w:marTop w:val="0"/>
                              <w:marBottom w:val="0"/>
                              <w:divBdr>
                                <w:top w:val="none" w:sz="0" w:space="0" w:color="auto"/>
                                <w:left w:val="none" w:sz="0" w:space="0" w:color="auto"/>
                                <w:bottom w:val="none" w:sz="0" w:space="0" w:color="auto"/>
                                <w:right w:val="none" w:sz="0" w:space="0" w:color="auto"/>
                              </w:divBdr>
                              <w:divsChild>
                                <w:div w:id="5459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526809">
      <w:bodyDiv w:val="1"/>
      <w:marLeft w:val="0"/>
      <w:marRight w:val="0"/>
      <w:marTop w:val="0"/>
      <w:marBottom w:val="0"/>
      <w:divBdr>
        <w:top w:val="none" w:sz="0" w:space="0" w:color="auto"/>
        <w:left w:val="none" w:sz="0" w:space="0" w:color="auto"/>
        <w:bottom w:val="none" w:sz="0" w:space="0" w:color="auto"/>
        <w:right w:val="none" w:sz="0" w:space="0" w:color="auto"/>
      </w:divBdr>
      <w:divsChild>
        <w:div w:id="786244014">
          <w:marLeft w:val="0"/>
          <w:marRight w:val="0"/>
          <w:marTop w:val="0"/>
          <w:marBottom w:val="0"/>
          <w:divBdr>
            <w:top w:val="none" w:sz="0" w:space="0" w:color="auto"/>
            <w:left w:val="none" w:sz="0" w:space="0" w:color="auto"/>
            <w:bottom w:val="none" w:sz="0" w:space="0" w:color="auto"/>
            <w:right w:val="none" w:sz="0" w:space="0" w:color="auto"/>
          </w:divBdr>
          <w:divsChild>
            <w:div w:id="311252986">
              <w:marLeft w:val="0"/>
              <w:marRight w:val="0"/>
              <w:marTop w:val="0"/>
              <w:marBottom w:val="0"/>
              <w:divBdr>
                <w:top w:val="none" w:sz="0" w:space="0" w:color="auto"/>
                <w:left w:val="none" w:sz="0" w:space="0" w:color="auto"/>
                <w:bottom w:val="none" w:sz="0" w:space="0" w:color="auto"/>
                <w:right w:val="none" w:sz="0" w:space="0" w:color="auto"/>
              </w:divBdr>
              <w:divsChild>
                <w:div w:id="307789646">
                  <w:marLeft w:val="0"/>
                  <w:marRight w:val="0"/>
                  <w:marTop w:val="0"/>
                  <w:marBottom w:val="0"/>
                  <w:divBdr>
                    <w:top w:val="single" w:sz="6" w:space="0" w:color="CCCCCC"/>
                    <w:left w:val="single" w:sz="6" w:space="0" w:color="CCCCCC"/>
                    <w:bottom w:val="single" w:sz="6" w:space="0" w:color="CCCCCC"/>
                    <w:right w:val="single" w:sz="6" w:space="0" w:color="CCCCCC"/>
                  </w:divBdr>
                  <w:divsChild>
                    <w:div w:id="766584418">
                      <w:marLeft w:val="0"/>
                      <w:marRight w:val="0"/>
                      <w:marTop w:val="0"/>
                      <w:marBottom w:val="0"/>
                      <w:divBdr>
                        <w:top w:val="none" w:sz="0" w:space="0" w:color="auto"/>
                        <w:left w:val="none" w:sz="0" w:space="0" w:color="auto"/>
                        <w:bottom w:val="none" w:sz="0" w:space="0" w:color="auto"/>
                        <w:right w:val="none" w:sz="0" w:space="0" w:color="auto"/>
                      </w:divBdr>
                      <w:divsChild>
                        <w:div w:id="624043615">
                          <w:marLeft w:val="0"/>
                          <w:marRight w:val="0"/>
                          <w:marTop w:val="0"/>
                          <w:marBottom w:val="0"/>
                          <w:divBdr>
                            <w:top w:val="none" w:sz="0" w:space="0" w:color="auto"/>
                            <w:left w:val="none" w:sz="0" w:space="0" w:color="auto"/>
                            <w:bottom w:val="none" w:sz="0" w:space="0" w:color="auto"/>
                            <w:right w:val="none" w:sz="0" w:space="0" w:color="auto"/>
                          </w:divBdr>
                          <w:divsChild>
                            <w:div w:id="1550804053">
                              <w:marLeft w:val="0"/>
                              <w:marRight w:val="0"/>
                              <w:marTop w:val="0"/>
                              <w:marBottom w:val="0"/>
                              <w:divBdr>
                                <w:top w:val="none" w:sz="0" w:space="0" w:color="auto"/>
                                <w:left w:val="none" w:sz="0" w:space="0" w:color="auto"/>
                                <w:bottom w:val="none" w:sz="0" w:space="0" w:color="auto"/>
                                <w:right w:val="none" w:sz="0" w:space="0" w:color="auto"/>
                              </w:divBdr>
                              <w:divsChild>
                                <w:div w:id="541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913464">
      <w:bodyDiv w:val="1"/>
      <w:marLeft w:val="0"/>
      <w:marRight w:val="0"/>
      <w:marTop w:val="0"/>
      <w:marBottom w:val="0"/>
      <w:divBdr>
        <w:top w:val="none" w:sz="0" w:space="0" w:color="auto"/>
        <w:left w:val="none" w:sz="0" w:space="0" w:color="auto"/>
        <w:bottom w:val="none" w:sz="0" w:space="0" w:color="auto"/>
        <w:right w:val="none" w:sz="0" w:space="0" w:color="auto"/>
      </w:divBdr>
    </w:div>
    <w:div w:id="565144846">
      <w:bodyDiv w:val="1"/>
      <w:marLeft w:val="0"/>
      <w:marRight w:val="0"/>
      <w:marTop w:val="0"/>
      <w:marBottom w:val="0"/>
      <w:divBdr>
        <w:top w:val="none" w:sz="0" w:space="0" w:color="auto"/>
        <w:left w:val="none" w:sz="0" w:space="0" w:color="auto"/>
        <w:bottom w:val="none" w:sz="0" w:space="0" w:color="auto"/>
        <w:right w:val="none" w:sz="0" w:space="0" w:color="auto"/>
      </w:divBdr>
      <w:divsChild>
        <w:div w:id="1380712892">
          <w:marLeft w:val="0"/>
          <w:marRight w:val="0"/>
          <w:marTop w:val="0"/>
          <w:marBottom w:val="0"/>
          <w:divBdr>
            <w:top w:val="none" w:sz="0" w:space="0" w:color="auto"/>
            <w:left w:val="none" w:sz="0" w:space="0" w:color="auto"/>
            <w:bottom w:val="none" w:sz="0" w:space="0" w:color="auto"/>
            <w:right w:val="none" w:sz="0" w:space="0" w:color="auto"/>
          </w:divBdr>
          <w:divsChild>
            <w:div w:id="1339114723">
              <w:marLeft w:val="0"/>
              <w:marRight w:val="0"/>
              <w:marTop w:val="0"/>
              <w:marBottom w:val="0"/>
              <w:divBdr>
                <w:top w:val="none" w:sz="0" w:space="0" w:color="auto"/>
                <w:left w:val="none" w:sz="0" w:space="0" w:color="auto"/>
                <w:bottom w:val="none" w:sz="0" w:space="0" w:color="auto"/>
                <w:right w:val="none" w:sz="0" w:space="0" w:color="auto"/>
              </w:divBdr>
              <w:divsChild>
                <w:div w:id="716272103">
                  <w:marLeft w:val="0"/>
                  <w:marRight w:val="0"/>
                  <w:marTop w:val="0"/>
                  <w:marBottom w:val="0"/>
                  <w:divBdr>
                    <w:top w:val="single" w:sz="6" w:space="0" w:color="CCCCCC"/>
                    <w:left w:val="single" w:sz="6" w:space="0" w:color="CCCCCC"/>
                    <w:bottom w:val="single" w:sz="6" w:space="0" w:color="CCCCCC"/>
                    <w:right w:val="single" w:sz="6" w:space="0" w:color="CCCCCC"/>
                  </w:divBdr>
                  <w:divsChild>
                    <w:div w:id="1756129752">
                      <w:marLeft w:val="0"/>
                      <w:marRight w:val="0"/>
                      <w:marTop w:val="0"/>
                      <w:marBottom w:val="0"/>
                      <w:divBdr>
                        <w:top w:val="none" w:sz="0" w:space="0" w:color="auto"/>
                        <w:left w:val="none" w:sz="0" w:space="0" w:color="auto"/>
                        <w:bottom w:val="none" w:sz="0" w:space="0" w:color="auto"/>
                        <w:right w:val="none" w:sz="0" w:space="0" w:color="auto"/>
                      </w:divBdr>
                      <w:divsChild>
                        <w:div w:id="1527405617">
                          <w:marLeft w:val="0"/>
                          <w:marRight w:val="0"/>
                          <w:marTop w:val="0"/>
                          <w:marBottom w:val="0"/>
                          <w:divBdr>
                            <w:top w:val="none" w:sz="0" w:space="0" w:color="auto"/>
                            <w:left w:val="none" w:sz="0" w:space="0" w:color="auto"/>
                            <w:bottom w:val="none" w:sz="0" w:space="0" w:color="auto"/>
                            <w:right w:val="none" w:sz="0" w:space="0" w:color="auto"/>
                          </w:divBdr>
                          <w:divsChild>
                            <w:div w:id="1362124619">
                              <w:marLeft w:val="0"/>
                              <w:marRight w:val="0"/>
                              <w:marTop w:val="0"/>
                              <w:marBottom w:val="0"/>
                              <w:divBdr>
                                <w:top w:val="none" w:sz="0" w:space="0" w:color="auto"/>
                                <w:left w:val="none" w:sz="0" w:space="0" w:color="auto"/>
                                <w:bottom w:val="none" w:sz="0" w:space="0" w:color="auto"/>
                                <w:right w:val="none" w:sz="0" w:space="0" w:color="auto"/>
                              </w:divBdr>
                              <w:divsChild>
                                <w:div w:id="752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677384">
      <w:bodyDiv w:val="1"/>
      <w:marLeft w:val="0"/>
      <w:marRight w:val="0"/>
      <w:marTop w:val="0"/>
      <w:marBottom w:val="0"/>
      <w:divBdr>
        <w:top w:val="none" w:sz="0" w:space="0" w:color="auto"/>
        <w:left w:val="none" w:sz="0" w:space="0" w:color="auto"/>
        <w:bottom w:val="none" w:sz="0" w:space="0" w:color="auto"/>
        <w:right w:val="none" w:sz="0" w:space="0" w:color="auto"/>
      </w:divBdr>
      <w:divsChild>
        <w:div w:id="2098940947">
          <w:marLeft w:val="0"/>
          <w:marRight w:val="0"/>
          <w:marTop w:val="0"/>
          <w:marBottom w:val="0"/>
          <w:divBdr>
            <w:top w:val="none" w:sz="0" w:space="0" w:color="auto"/>
            <w:left w:val="none" w:sz="0" w:space="0" w:color="auto"/>
            <w:bottom w:val="none" w:sz="0" w:space="0" w:color="auto"/>
            <w:right w:val="none" w:sz="0" w:space="0" w:color="auto"/>
          </w:divBdr>
          <w:divsChild>
            <w:div w:id="1204907916">
              <w:marLeft w:val="0"/>
              <w:marRight w:val="0"/>
              <w:marTop w:val="0"/>
              <w:marBottom w:val="0"/>
              <w:divBdr>
                <w:top w:val="none" w:sz="0" w:space="0" w:color="auto"/>
                <w:left w:val="none" w:sz="0" w:space="0" w:color="auto"/>
                <w:bottom w:val="none" w:sz="0" w:space="0" w:color="auto"/>
                <w:right w:val="none" w:sz="0" w:space="0" w:color="auto"/>
              </w:divBdr>
              <w:divsChild>
                <w:div w:id="1639992013">
                  <w:marLeft w:val="0"/>
                  <w:marRight w:val="0"/>
                  <w:marTop w:val="0"/>
                  <w:marBottom w:val="0"/>
                  <w:divBdr>
                    <w:top w:val="single" w:sz="6" w:space="0" w:color="CCCCCC"/>
                    <w:left w:val="single" w:sz="6" w:space="0" w:color="CCCCCC"/>
                    <w:bottom w:val="single" w:sz="6" w:space="0" w:color="CCCCCC"/>
                    <w:right w:val="single" w:sz="6" w:space="0" w:color="CCCCCC"/>
                  </w:divBdr>
                  <w:divsChild>
                    <w:div w:id="1722171606">
                      <w:marLeft w:val="0"/>
                      <w:marRight w:val="0"/>
                      <w:marTop w:val="0"/>
                      <w:marBottom w:val="0"/>
                      <w:divBdr>
                        <w:top w:val="none" w:sz="0" w:space="0" w:color="auto"/>
                        <w:left w:val="none" w:sz="0" w:space="0" w:color="auto"/>
                        <w:bottom w:val="none" w:sz="0" w:space="0" w:color="auto"/>
                        <w:right w:val="none" w:sz="0" w:space="0" w:color="auto"/>
                      </w:divBdr>
                      <w:divsChild>
                        <w:div w:id="1473257363">
                          <w:marLeft w:val="0"/>
                          <w:marRight w:val="0"/>
                          <w:marTop w:val="0"/>
                          <w:marBottom w:val="0"/>
                          <w:divBdr>
                            <w:top w:val="none" w:sz="0" w:space="0" w:color="auto"/>
                            <w:left w:val="none" w:sz="0" w:space="0" w:color="auto"/>
                            <w:bottom w:val="none" w:sz="0" w:space="0" w:color="auto"/>
                            <w:right w:val="none" w:sz="0" w:space="0" w:color="auto"/>
                          </w:divBdr>
                          <w:divsChild>
                            <w:div w:id="930241915">
                              <w:marLeft w:val="0"/>
                              <w:marRight w:val="0"/>
                              <w:marTop w:val="0"/>
                              <w:marBottom w:val="0"/>
                              <w:divBdr>
                                <w:top w:val="none" w:sz="0" w:space="0" w:color="auto"/>
                                <w:left w:val="none" w:sz="0" w:space="0" w:color="auto"/>
                                <w:bottom w:val="none" w:sz="0" w:space="0" w:color="auto"/>
                                <w:right w:val="none" w:sz="0" w:space="0" w:color="auto"/>
                              </w:divBdr>
                              <w:divsChild>
                                <w:div w:id="15967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6507">
      <w:bodyDiv w:val="1"/>
      <w:marLeft w:val="0"/>
      <w:marRight w:val="0"/>
      <w:marTop w:val="0"/>
      <w:marBottom w:val="0"/>
      <w:divBdr>
        <w:top w:val="none" w:sz="0" w:space="0" w:color="auto"/>
        <w:left w:val="none" w:sz="0" w:space="0" w:color="auto"/>
        <w:bottom w:val="none" w:sz="0" w:space="0" w:color="auto"/>
        <w:right w:val="none" w:sz="0" w:space="0" w:color="auto"/>
      </w:divBdr>
      <w:divsChild>
        <w:div w:id="1613439076">
          <w:marLeft w:val="0"/>
          <w:marRight w:val="0"/>
          <w:marTop w:val="0"/>
          <w:marBottom w:val="0"/>
          <w:divBdr>
            <w:top w:val="none" w:sz="0" w:space="0" w:color="auto"/>
            <w:left w:val="none" w:sz="0" w:space="0" w:color="auto"/>
            <w:bottom w:val="none" w:sz="0" w:space="0" w:color="auto"/>
            <w:right w:val="none" w:sz="0" w:space="0" w:color="auto"/>
          </w:divBdr>
          <w:divsChild>
            <w:div w:id="891502345">
              <w:marLeft w:val="0"/>
              <w:marRight w:val="0"/>
              <w:marTop w:val="0"/>
              <w:marBottom w:val="0"/>
              <w:divBdr>
                <w:top w:val="none" w:sz="0" w:space="0" w:color="auto"/>
                <w:left w:val="none" w:sz="0" w:space="0" w:color="auto"/>
                <w:bottom w:val="none" w:sz="0" w:space="0" w:color="auto"/>
                <w:right w:val="none" w:sz="0" w:space="0" w:color="auto"/>
              </w:divBdr>
              <w:divsChild>
                <w:div w:id="1120226387">
                  <w:marLeft w:val="0"/>
                  <w:marRight w:val="0"/>
                  <w:marTop w:val="0"/>
                  <w:marBottom w:val="0"/>
                  <w:divBdr>
                    <w:top w:val="none" w:sz="0" w:space="0" w:color="auto"/>
                    <w:left w:val="none" w:sz="0" w:space="0" w:color="auto"/>
                    <w:bottom w:val="none" w:sz="0" w:space="0" w:color="auto"/>
                    <w:right w:val="none" w:sz="0" w:space="0" w:color="auto"/>
                  </w:divBdr>
                  <w:divsChild>
                    <w:div w:id="1612080223">
                      <w:marLeft w:val="0"/>
                      <w:marRight w:val="0"/>
                      <w:marTop w:val="0"/>
                      <w:marBottom w:val="0"/>
                      <w:divBdr>
                        <w:top w:val="none" w:sz="0" w:space="0" w:color="auto"/>
                        <w:left w:val="none" w:sz="0" w:space="0" w:color="auto"/>
                        <w:bottom w:val="none" w:sz="0" w:space="0" w:color="auto"/>
                        <w:right w:val="none" w:sz="0" w:space="0" w:color="auto"/>
                      </w:divBdr>
                      <w:divsChild>
                        <w:div w:id="112754356">
                          <w:marLeft w:val="0"/>
                          <w:marRight w:val="0"/>
                          <w:marTop w:val="0"/>
                          <w:marBottom w:val="0"/>
                          <w:divBdr>
                            <w:top w:val="none" w:sz="0" w:space="0" w:color="auto"/>
                            <w:left w:val="none" w:sz="0" w:space="0" w:color="auto"/>
                            <w:bottom w:val="none" w:sz="0" w:space="0" w:color="auto"/>
                            <w:right w:val="none" w:sz="0" w:space="0" w:color="auto"/>
                          </w:divBdr>
                          <w:divsChild>
                            <w:div w:id="1618486645">
                              <w:marLeft w:val="0"/>
                              <w:marRight w:val="0"/>
                              <w:marTop w:val="0"/>
                              <w:marBottom w:val="0"/>
                              <w:divBdr>
                                <w:top w:val="none" w:sz="0" w:space="0" w:color="auto"/>
                                <w:left w:val="none" w:sz="0" w:space="0" w:color="auto"/>
                                <w:bottom w:val="none" w:sz="0" w:space="0" w:color="auto"/>
                                <w:right w:val="none" w:sz="0" w:space="0" w:color="auto"/>
                              </w:divBdr>
                              <w:divsChild>
                                <w:div w:id="318533979">
                                  <w:marLeft w:val="0"/>
                                  <w:marRight w:val="0"/>
                                  <w:marTop w:val="0"/>
                                  <w:marBottom w:val="0"/>
                                  <w:divBdr>
                                    <w:top w:val="none" w:sz="0" w:space="0" w:color="auto"/>
                                    <w:left w:val="none" w:sz="0" w:space="0" w:color="auto"/>
                                    <w:bottom w:val="none" w:sz="0" w:space="0" w:color="auto"/>
                                    <w:right w:val="none" w:sz="0" w:space="0" w:color="auto"/>
                                  </w:divBdr>
                                  <w:divsChild>
                                    <w:div w:id="206184337">
                                      <w:marLeft w:val="0"/>
                                      <w:marRight w:val="0"/>
                                      <w:marTop w:val="0"/>
                                      <w:marBottom w:val="0"/>
                                      <w:divBdr>
                                        <w:top w:val="none" w:sz="0" w:space="0" w:color="auto"/>
                                        <w:left w:val="none" w:sz="0" w:space="0" w:color="auto"/>
                                        <w:bottom w:val="none" w:sz="0" w:space="0" w:color="auto"/>
                                        <w:right w:val="none" w:sz="0" w:space="0" w:color="auto"/>
                                      </w:divBdr>
                                      <w:divsChild>
                                        <w:div w:id="30109304">
                                          <w:marLeft w:val="0"/>
                                          <w:marRight w:val="0"/>
                                          <w:marTop w:val="0"/>
                                          <w:marBottom w:val="0"/>
                                          <w:divBdr>
                                            <w:top w:val="none" w:sz="0" w:space="0" w:color="auto"/>
                                            <w:left w:val="none" w:sz="0" w:space="0" w:color="auto"/>
                                            <w:bottom w:val="none" w:sz="0" w:space="0" w:color="auto"/>
                                            <w:right w:val="none" w:sz="0" w:space="0" w:color="auto"/>
                                          </w:divBdr>
                                          <w:divsChild>
                                            <w:div w:id="274168931">
                                              <w:marLeft w:val="0"/>
                                              <w:marRight w:val="0"/>
                                              <w:marTop w:val="0"/>
                                              <w:marBottom w:val="0"/>
                                              <w:divBdr>
                                                <w:top w:val="none" w:sz="0" w:space="0" w:color="auto"/>
                                                <w:left w:val="none" w:sz="0" w:space="0" w:color="auto"/>
                                                <w:bottom w:val="none" w:sz="0" w:space="0" w:color="auto"/>
                                                <w:right w:val="none" w:sz="0" w:space="0" w:color="auto"/>
                                              </w:divBdr>
                                              <w:divsChild>
                                                <w:div w:id="1912890692">
                                                  <w:marLeft w:val="0"/>
                                                  <w:marRight w:val="0"/>
                                                  <w:marTop w:val="0"/>
                                                  <w:marBottom w:val="0"/>
                                                  <w:divBdr>
                                                    <w:top w:val="none" w:sz="0" w:space="0" w:color="auto"/>
                                                    <w:left w:val="none" w:sz="0" w:space="0" w:color="auto"/>
                                                    <w:bottom w:val="none" w:sz="0" w:space="0" w:color="auto"/>
                                                    <w:right w:val="none" w:sz="0" w:space="0" w:color="auto"/>
                                                  </w:divBdr>
                                                  <w:divsChild>
                                                    <w:div w:id="617566580">
                                                      <w:marLeft w:val="0"/>
                                                      <w:marRight w:val="0"/>
                                                      <w:marTop w:val="0"/>
                                                      <w:marBottom w:val="0"/>
                                                      <w:divBdr>
                                                        <w:top w:val="none" w:sz="0" w:space="0" w:color="auto"/>
                                                        <w:left w:val="none" w:sz="0" w:space="0" w:color="auto"/>
                                                        <w:bottom w:val="none" w:sz="0" w:space="0" w:color="auto"/>
                                                        <w:right w:val="none" w:sz="0" w:space="0" w:color="auto"/>
                                                      </w:divBdr>
                                                      <w:divsChild>
                                                        <w:div w:id="1610547862">
                                                          <w:marLeft w:val="0"/>
                                                          <w:marRight w:val="0"/>
                                                          <w:marTop w:val="0"/>
                                                          <w:marBottom w:val="0"/>
                                                          <w:divBdr>
                                                            <w:top w:val="none" w:sz="0" w:space="0" w:color="auto"/>
                                                            <w:left w:val="none" w:sz="0" w:space="0" w:color="auto"/>
                                                            <w:bottom w:val="none" w:sz="0" w:space="0" w:color="auto"/>
                                                            <w:right w:val="none" w:sz="0" w:space="0" w:color="auto"/>
                                                          </w:divBdr>
                                                        </w:div>
                                                        <w:div w:id="762264297">
                                                          <w:marLeft w:val="0"/>
                                                          <w:marRight w:val="0"/>
                                                          <w:marTop w:val="0"/>
                                                          <w:marBottom w:val="0"/>
                                                          <w:divBdr>
                                                            <w:top w:val="none" w:sz="0" w:space="0" w:color="auto"/>
                                                            <w:left w:val="none" w:sz="0" w:space="0" w:color="auto"/>
                                                            <w:bottom w:val="none" w:sz="0" w:space="0" w:color="auto"/>
                                                            <w:right w:val="none" w:sz="0" w:space="0" w:color="auto"/>
                                                          </w:divBdr>
                                                        </w:div>
                                                        <w:div w:id="548884556">
                                                          <w:marLeft w:val="0"/>
                                                          <w:marRight w:val="0"/>
                                                          <w:marTop w:val="0"/>
                                                          <w:marBottom w:val="0"/>
                                                          <w:divBdr>
                                                            <w:top w:val="none" w:sz="0" w:space="0" w:color="auto"/>
                                                            <w:left w:val="none" w:sz="0" w:space="0" w:color="auto"/>
                                                            <w:bottom w:val="none" w:sz="0" w:space="0" w:color="auto"/>
                                                            <w:right w:val="none" w:sz="0" w:space="0" w:color="auto"/>
                                                          </w:divBdr>
                                                        </w:div>
                                                        <w:div w:id="56515511">
                                                          <w:marLeft w:val="0"/>
                                                          <w:marRight w:val="0"/>
                                                          <w:marTop w:val="0"/>
                                                          <w:marBottom w:val="0"/>
                                                          <w:divBdr>
                                                            <w:top w:val="none" w:sz="0" w:space="0" w:color="auto"/>
                                                            <w:left w:val="none" w:sz="0" w:space="0" w:color="auto"/>
                                                            <w:bottom w:val="none" w:sz="0" w:space="0" w:color="auto"/>
                                                            <w:right w:val="none" w:sz="0" w:space="0" w:color="auto"/>
                                                          </w:divBdr>
                                                        </w:div>
                                                        <w:div w:id="7559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6030486">
      <w:bodyDiv w:val="1"/>
      <w:marLeft w:val="0"/>
      <w:marRight w:val="0"/>
      <w:marTop w:val="0"/>
      <w:marBottom w:val="0"/>
      <w:divBdr>
        <w:top w:val="none" w:sz="0" w:space="0" w:color="auto"/>
        <w:left w:val="none" w:sz="0" w:space="0" w:color="auto"/>
        <w:bottom w:val="none" w:sz="0" w:space="0" w:color="auto"/>
        <w:right w:val="none" w:sz="0" w:space="0" w:color="auto"/>
      </w:divBdr>
      <w:divsChild>
        <w:div w:id="648899162">
          <w:marLeft w:val="0"/>
          <w:marRight w:val="0"/>
          <w:marTop w:val="0"/>
          <w:marBottom w:val="0"/>
          <w:divBdr>
            <w:top w:val="none" w:sz="0" w:space="0" w:color="auto"/>
            <w:left w:val="none" w:sz="0" w:space="0" w:color="auto"/>
            <w:bottom w:val="none" w:sz="0" w:space="0" w:color="auto"/>
            <w:right w:val="none" w:sz="0" w:space="0" w:color="auto"/>
          </w:divBdr>
          <w:divsChild>
            <w:div w:id="663515028">
              <w:marLeft w:val="0"/>
              <w:marRight w:val="0"/>
              <w:marTop w:val="0"/>
              <w:marBottom w:val="0"/>
              <w:divBdr>
                <w:top w:val="none" w:sz="0" w:space="0" w:color="auto"/>
                <w:left w:val="none" w:sz="0" w:space="0" w:color="auto"/>
                <w:bottom w:val="none" w:sz="0" w:space="0" w:color="auto"/>
                <w:right w:val="none" w:sz="0" w:space="0" w:color="auto"/>
              </w:divBdr>
              <w:divsChild>
                <w:div w:id="1124808712">
                  <w:marLeft w:val="0"/>
                  <w:marRight w:val="0"/>
                  <w:marTop w:val="0"/>
                  <w:marBottom w:val="0"/>
                  <w:divBdr>
                    <w:top w:val="single" w:sz="6" w:space="0" w:color="CCCCCC"/>
                    <w:left w:val="single" w:sz="6" w:space="0" w:color="CCCCCC"/>
                    <w:bottom w:val="single" w:sz="6" w:space="0" w:color="CCCCCC"/>
                    <w:right w:val="single" w:sz="6" w:space="0" w:color="CCCCCC"/>
                  </w:divBdr>
                  <w:divsChild>
                    <w:div w:id="1871259679">
                      <w:marLeft w:val="0"/>
                      <w:marRight w:val="0"/>
                      <w:marTop w:val="0"/>
                      <w:marBottom w:val="0"/>
                      <w:divBdr>
                        <w:top w:val="none" w:sz="0" w:space="0" w:color="auto"/>
                        <w:left w:val="none" w:sz="0" w:space="0" w:color="auto"/>
                        <w:bottom w:val="none" w:sz="0" w:space="0" w:color="auto"/>
                        <w:right w:val="none" w:sz="0" w:space="0" w:color="auto"/>
                      </w:divBdr>
                      <w:divsChild>
                        <w:div w:id="1918245079">
                          <w:marLeft w:val="0"/>
                          <w:marRight w:val="0"/>
                          <w:marTop w:val="0"/>
                          <w:marBottom w:val="0"/>
                          <w:divBdr>
                            <w:top w:val="none" w:sz="0" w:space="0" w:color="auto"/>
                            <w:left w:val="none" w:sz="0" w:space="0" w:color="auto"/>
                            <w:bottom w:val="none" w:sz="0" w:space="0" w:color="auto"/>
                            <w:right w:val="none" w:sz="0" w:space="0" w:color="auto"/>
                          </w:divBdr>
                          <w:divsChild>
                            <w:div w:id="1875195377">
                              <w:marLeft w:val="0"/>
                              <w:marRight w:val="0"/>
                              <w:marTop w:val="0"/>
                              <w:marBottom w:val="0"/>
                              <w:divBdr>
                                <w:top w:val="none" w:sz="0" w:space="0" w:color="auto"/>
                                <w:left w:val="none" w:sz="0" w:space="0" w:color="auto"/>
                                <w:bottom w:val="none" w:sz="0" w:space="0" w:color="auto"/>
                                <w:right w:val="none" w:sz="0" w:space="0" w:color="auto"/>
                              </w:divBdr>
                              <w:divsChild>
                                <w:div w:id="1197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908978">
      <w:bodyDiv w:val="1"/>
      <w:marLeft w:val="0"/>
      <w:marRight w:val="0"/>
      <w:marTop w:val="0"/>
      <w:marBottom w:val="0"/>
      <w:divBdr>
        <w:top w:val="none" w:sz="0" w:space="0" w:color="auto"/>
        <w:left w:val="none" w:sz="0" w:space="0" w:color="auto"/>
        <w:bottom w:val="none" w:sz="0" w:space="0" w:color="auto"/>
        <w:right w:val="none" w:sz="0" w:space="0" w:color="auto"/>
      </w:divBdr>
    </w:div>
    <w:div w:id="822695608">
      <w:bodyDiv w:val="1"/>
      <w:marLeft w:val="0"/>
      <w:marRight w:val="0"/>
      <w:marTop w:val="0"/>
      <w:marBottom w:val="0"/>
      <w:divBdr>
        <w:top w:val="none" w:sz="0" w:space="0" w:color="auto"/>
        <w:left w:val="none" w:sz="0" w:space="0" w:color="auto"/>
        <w:bottom w:val="none" w:sz="0" w:space="0" w:color="auto"/>
        <w:right w:val="none" w:sz="0" w:space="0" w:color="auto"/>
      </w:divBdr>
      <w:divsChild>
        <w:div w:id="1203321424">
          <w:marLeft w:val="0"/>
          <w:marRight w:val="0"/>
          <w:marTop w:val="0"/>
          <w:marBottom w:val="0"/>
          <w:divBdr>
            <w:top w:val="none" w:sz="0" w:space="0" w:color="auto"/>
            <w:left w:val="none" w:sz="0" w:space="0" w:color="auto"/>
            <w:bottom w:val="none" w:sz="0" w:space="0" w:color="auto"/>
            <w:right w:val="none" w:sz="0" w:space="0" w:color="auto"/>
          </w:divBdr>
          <w:divsChild>
            <w:div w:id="650870034">
              <w:marLeft w:val="0"/>
              <w:marRight w:val="0"/>
              <w:marTop w:val="0"/>
              <w:marBottom w:val="0"/>
              <w:divBdr>
                <w:top w:val="none" w:sz="0" w:space="0" w:color="auto"/>
                <w:left w:val="none" w:sz="0" w:space="0" w:color="auto"/>
                <w:bottom w:val="none" w:sz="0" w:space="0" w:color="auto"/>
                <w:right w:val="none" w:sz="0" w:space="0" w:color="auto"/>
              </w:divBdr>
              <w:divsChild>
                <w:div w:id="1278297664">
                  <w:marLeft w:val="0"/>
                  <w:marRight w:val="0"/>
                  <w:marTop w:val="0"/>
                  <w:marBottom w:val="0"/>
                  <w:divBdr>
                    <w:top w:val="single" w:sz="6" w:space="0" w:color="CCCCCC"/>
                    <w:left w:val="single" w:sz="6" w:space="0" w:color="CCCCCC"/>
                    <w:bottom w:val="single" w:sz="6" w:space="0" w:color="CCCCCC"/>
                    <w:right w:val="single" w:sz="6" w:space="0" w:color="CCCCCC"/>
                  </w:divBdr>
                  <w:divsChild>
                    <w:div w:id="1415708847">
                      <w:marLeft w:val="0"/>
                      <w:marRight w:val="0"/>
                      <w:marTop w:val="0"/>
                      <w:marBottom w:val="0"/>
                      <w:divBdr>
                        <w:top w:val="none" w:sz="0" w:space="0" w:color="auto"/>
                        <w:left w:val="none" w:sz="0" w:space="0" w:color="auto"/>
                        <w:bottom w:val="none" w:sz="0" w:space="0" w:color="auto"/>
                        <w:right w:val="none" w:sz="0" w:space="0" w:color="auto"/>
                      </w:divBdr>
                      <w:divsChild>
                        <w:div w:id="1162702958">
                          <w:marLeft w:val="0"/>
                          <w:marRight w:val="0"/>
                          <w:marTop w:val="0"/>
                          <w:marBottom w:val="0"/>
                          <w:divBdr>
                            <w:top w:val="none" w:sz="0" w:space="0" w:color="auto"/>
                            <w:left w:val="none" w:sz="0" w:space="0" w:color="auto"/>
                            <w:bottom w:val="none" w:sz="0" w:space="0" w:color="auto"/>
                            <w:right w:val="none" w:sz="0" w:space="0" w:color="auto"/>
                          </w:divBdr>
                          <w:divsChild>
                            <w:div w:id="1683825094">
                              <w:marLeft w:val="0"/>
                              <w:marRight w:val="0"/>
                              <w:marTop w:val="0"/>
                              <w:marBottom w:val="0"/>
                              <w:divBdr>
                                <w:top w:val="none" w:sz="0" w:space="0" w:color="auto"/>
                                <w:left w:val="none" w:sz="0" w:space="0" w:color="auto"/>
                                <w:bottom w:val="none" w:sz="0" w:space="0" w:color="auto"/>
                                <w:right w:val="none" w:sz="0" w:space="0" w:color="auto"/>
                              </w:divBdr>
                              <w:divsChild>
                                <w:div w:id="1587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992906">
      <w:bodyDiv w:val="1"/>
      <w:marLeft w:val="0"/>
      <w:marRight w:val="0"/>
      <w:marTop w:val="0"/>
      <w:marBottom w:val="0"/>
      <w:divBdr>
        <w:top w:val="none" w:sz="0" w:space="0" w:color="auto"/>
        <w:left w:val="none" w:sz="0" w:space="0" w:color="auto"/>
        <w:bottom w:val="none" w:sz="0" w:space="0" w:color="auto"/>
        <w:right w:val="none" w:sz="0" w:space="0" w:color="auto"/>
      </w:divBdr>
      <w:divsChild>
        <w:div w:id="938678785">
          <w:marLeft w:val="0"/>
          <w:marRight w:val="0"/>
          <w:marTop w:val="0"/>
          <w:marBottom w:val="0"/>
          <w:divBdr>
            <w:top w:val="none" w:sz="0" w:space="0" w:color="auto"/>
            <w:left w:val="none" w:sz="0" w:space="0" w:color="auto"/>
            <w:bottom w:val="none" w:sz="0" w:space="0" w:color="auto"/>
            <w:right w:val="none" w:sz="0" w:space="0" w:color="auto"/>
          </w:divBdr>
          <w:divsChild>
            <w:div w:id="837691696">
              <w:marLeft w:val="0"/>
              <w:marRight w:val="0"/>
              <w:marTop w:val="0"/>
              <w:marBottom w:val="0"/>
              <w:divBdr>
                <w:top w:val="none" w:sz="0" w:space="0" w:color="auto"/>
                <w:left w:val="none" w:sz="0" w:space="0" w:color="auto"/>
                <w:bottom w:val="none" w:sz="0" w:space="0" w:color="auto"/>
                <w:right w:val="none" w:sz="0" w:space="0" w:color="auto"/>
              </w:divBdr>
              <w:divsChild>
                <w:div w:id="315113701">
                  <w:marLeft w:val="0"/>
                  <w:marRight w:val="0"/>
                  <w:marTop w:val="0"/>
                  <w:marBottom w:val="0"/>
                  <w:divBdr>
                    <w:top w:val="single" w:sz="6" w:space="0" w:color="CCCCCC"/>
                    <w:left w:val="single" w:sz="6" w:space="0" w:color="CCCCCC"/>
                    <w:bottom w:val="single" w:sz="6" w:space="0" w:color="CCCCCC"/>
                    <w:right w:val="single" w:sz="6" w:space="0" w:color="CCCCCC"/>
                  </w:divBdr>
                  <w:divsChild>
                    <w:div w:id="990214149">
                      <w:marLeft w:val="0"/>
                      <w:marRight w:val="0"/>
                      <w:marTop w:val="0"/>
                      <w:marBottom w:val="0"/>
                      <w:divBdr>
                        <w:top w:val="none" w:sz="0" w:space="0" w:color="auto"/>
                        <w:left w:val="none" w:sz="0" w:space="0" w:color="auto"/>
                        <w:bottom w:val="none" w:sz="0" w:space="0" w:color="auto"/>
                        <w:right w:val="none" w:sz="0" w:space="0" w:color="auto"/>
                      </w:divBdr>
                      <w:divsChild>
                        <w:div w:id="674844669">
                          <w:marLeft w:val="0"/>
                          <w:marRight w:val="0"/>
                          <w:marTop w:val="0"/>
                          <w:marBottom w:val="0"/>
                          <w:divBdr>
                            <w:top w:val="none" w:sz="0" w:space="0" w:color="auto"/>
                            <w:left w:val="none" w:sz="0" w:space="0" w:color="auto"/>
                            <w:bottom w:val="none" w:sz="0" w:space="0" w:color="auto"/>
                            <w:right w:val="none" w:sz="0" w:space="0" w:color="auto"/>
                          </w:divBdr>
                          <w:divsChild>
                            <w:div w:id="1115297057">
                              <w:marLeft w:val="0"/>
                              <w:marRight w:val="0"/>
                              <w:marTop w:val="0"/>
                              <w:marBottom w:val="0"/>
                              <w:divBdr>
                                <w:top w:val="none" w:sz="0" w:space="0" w:color="auto"/>
                                <w:left w:val="none" w:sz="0" w:space="0" w:color="auto"/>
                                <w:bottom w:val="none" w:sz="0" w:space="0" w:color="auto"/>
                                <w:right w:val="none" w:sz="0" w:space="0" w:color="auto"/>
                              </w:divBdr>
                              <w:divsChild>
                                <w:div w:id="5804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334201">
      <w:bodyDiv w:val="1"/>
      <w:marLeft w:val="0"/>
      <w:marRight w:val="0"/>
      <w:marTop w:val="0"/>
      <w:marBottom w:val="0"/>
      <w:divBdr>
        <w:top w:val="none" w:sz="0" w:space="0" w:color="auto"/>
        <w:left w:val="none" w:sz="0" w:space="0" w:color="auto"/>
        <w:bottom w:val="none" w:sz="0" w:space="0" w:color="auto"/>
        <w:right w:val="none" w:sz="0" w:space="0" w:color="auto"/>
      </w:divBdr>
      <w:divsChild>
        <w:div w:id="727919944">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0"/>
              <w:marTop w:val="0"/>
              <w:marBottom w:val="0"/>
              <w:divBdr>
                <w:top w:val="none" w:sz="0" w:space="0" w:color="auto"/>
                <w:left w:val="none" w:sz="0" w:space="0" w:color="auto"/>
                <w:bottom w:val="none" w:sz="0" w:space="0" w:color="auto"/>
                <w:right w:val="none" w:sz="0" w:space="0" w:color="auto"/>
              </w:divBdr>
              <w:divsChild>
                <w:div w:id="447698942">
                  <w:marLeft w:val="0"/>
                  <w:marRight w:val="0"/>
                  <w:marTop w:val="0"/>
                  <w:marBottom w:val="0"/>
                  <w:divBdr>
                    <w:top w:val="none" w:sz="0" w:space="0" w:color="auto"/>
                    <w:left w:val="none" w:sz="0" w:space="0" w:color="auto"/>
                    <w:bottom w:val="none" w:sz="0" w:space="0" w:color="auto"/>
                    <w:right w:val="none" w:sz="0" w:space="0" w:color="auto"/>
                  </w:divBdr>
                  <w:divsChild>
                    <w:div w:id="1488864138">
                      <w:marLeft w:val="0"/>
                      <w:marRight w:val="0"/>
                      <w:marTop w:val="0"/>
                      <w:marBottom w:val="0"/>
                      <w:divBdr>
                        <w:top w:val="none" w:sz="0" w:space="0" w:color="auto"/>
                        <w:left w:val="none" w:sz="0" w:space="0" w:color="auto"/>
                        <w:bottom w:val="none" w:sz="0" w:space="0" w:color="auto"/>
                        <w:right w:val="none" w:sz="0" w:space="0" w:color="auto"/>
                      </w:divBdr>
                      <w:divsChild>
                        <w:div w:id="1786387297">
                          <w:marLeft w:val="0"/>
                          <w:marRight w:val="0"/>
                          <w:marTop w:val="0"/>
                          <w:marBottom w:val="0"/>
                          <w:divBdr>
                            <w:top w:val="none" w:sz="0" w:space="0" w:color="auto"/>
                            <w:left w:val="none" w:sz="0" w:space="0" w:color="auto"/>
                            <w:bottom w:val="none" w:sz="0" w:space="0" w:color="auto"/>
                            <w:right w:val="none" w:sz="0" w:space="0" w:color="auto"/>
                          </w:divBdr>
                          <w:divsChild>
                            <w:div w:id="1561819431">
                              <w:marLeft w:val="0"/>
                              <w:marRight w:val="0"/>
                              <w:marTop w:val="0"/>
                              <w:marBottom w:val="0"/>
                              <w:divBdr>
                                <w:top w:val="none" w:sz="0" w:space="0" w:color="auto"/>
                                <w:left w:val="none" w:sz="0" w:space="0" w:color="auto"/>
                                <w:bottom w:val="none" w:sz="0" w:space="0" w:color="auto"/>
                                <w:right w:val="none" w:sz="0" w:space="0" w:color="auto"/>
                              </w:divBdr>
                              <w:divsChild>
                                <w:div w:id="275886">
                                  <w:marLeft w:val="0"/>
                                  <w:marRight w:val="0"/>
                                  <w:marTop w:val="0"/>
                                  <w:marBottom w:val="0"/>
                                  <w:divBdr>
                                    <w:top w:val="none" w:sz="0" w:space="0" w:color="auto"/>
                                    <w:left w:val="none" w:sz="0" w:space="0" w:color="auto"/>
                                    <w:bottom w:val="none" w:sz="0" w:space="0" w:color="auto"/>
                                    <w:right w:val="none" w:sz="0" w:space="0" w:color="auto"/>
                                  </w:divBdr>
                                  <w:divsChild>
                                    <w:div w:id="1158496674">
                                      <w:marLeft w:val="0"/>
                                      <w:marRight w:val="0"/>
                                      <w:marTop w:val="0"/>
                                      <w:marBottom w:val="0"/>
                                      <w:divBdr>
                                        <w:top w:val="none" w:sz="0" w:space="0" w:color="auto"/>
                                        <w:left w:val="none" w:sz="0" w:space="0" w:color="auto"/>
                                        <w:bottom w:val="none" w:sz="0" w:space="0" w:color="auto"/>
                                        <w:right w:val="none" w:sz="0" w:space="0" w:color="auto"/>
                                      </w:divBdr>
                                      <w:divsChild>
                                        <w:div w:id="770317416">
                                          <w:marLeft w:val="0"/>
                                          <w:marRight w:val="0"/>
                                          <w:marTop w:val="0"/>
                                          <w:marBottom w:val="0"/>
                                          <w:divBdr>
                                            <w:top w:val="none" w:sz="0" w:space="0" w:color="auto"/>
                                            <w:left w:val="none" w:sz="0" w:space="0" w:color="auto"/>
                                            <w:bottom w:val="none" w:sz="0" w:space="0" w:color="auto"/>
                                            <w:right w:val="none" w:sz="0" w:space="0" w:color="auto"/>
                                          </w:divBdr>
                                          <w:divsChild>
                                            <w:div w:id="1129518826">
                                              <w:marLeft w:val="0"/>
                                              <w:marRight w:val="0"/>
                                              <w:marTop w:val="0"/>
                                              <w:marBottom w:val="0"/>
                                              <w:divBdr>
                                                <w:top w:val="none" w:sz="0" w:space="0" w:color="auto"/>
                                                <w:left w:val="none" w:sz="0" w:space="0" w:color="auto"/>
                                                <w:bottom w:val="none" w:sz="0" w:space="0" w:color="auto"/>
                                                <w:right w:val="none" w:sz="0" w:space="0" w:color="auto"/>
                                              </w:divBdr>
                                              <w:divsChild>
                                                <w:div w:id="687098717">
                                                  <w:marLeft w:val="0"/>
                                                  <w:marRight w:val="0"/>
                                                  <w:marTop w:val="0"/>
                                                  <w:marBottom w:val="0"/>
                                                  <w:divBdr>
                                                    <w:top w:val="none" w:sz="0" w:space="0" w:color="auto"/>
                                                    <w:left w:val="none" w:sz="0" w:space="0" w:color="auto"/>
                                                    <w:bottom w:val="none" w:sz="0" w:space="0" w:color="auto"/>
                                                    <w:right w:val="none" w:sz="0" w:space="0" w:color="auto"/>
                                                  </w:divBdr>
                                                  <w:divsChild>
                                                    <w:div w:id="1580213448">
                                                      <w:marLeft w:val="0"/>
                                                      <w:marRight w:val="0"/>
                                                      <w:marTop w:val="0"/>
                                                      <w:marBottom w:val="0"/>
                                                      <w:divBdr>
                                                        <w:top w:val="none" w:sz="0" w:space="0" w:color="auto"/>
                                                        <w:left w:val="none" w:sz="0" w:space="0" w:color="auto"/>
                                                        <w:bottom w:val="none" w:sz="0" w:space="0" w:color="auto"/>
                                                        <w:right w:val="none" w:sz="0" w:space="0" w:color="auto"/>
                                                      </w:divBdr>
                                                      <w:divsChild>
                                                        <w:div w:id="43063020">
                                                          <w:marLeft w:val="0"/>
                                                          <w:marRight w:val="0"/>
                                                          <w:marTop w:val="0"/>
                                                          <w:marBottom w:val="0"/>
                                                          <w:divBdr>
                                                            <w:top w:val="none" w:sz="0" w:space="0" w:color="auto"/>
                                                            <w:left w:val="none" w:sz="0" w:space="0" w:color="auto"/>
                                                            <w:bottom w:val="none" w:sz="0" w:space="0" w:color="auto"/>
                                                            <w:right w:val="none" w:sz="0" w:space="0" w:color="auto"/>
                                                          </w:divBdr>
                                                          <w:divsChild>
                                                            <w:div w:id="919103592">
                                                              <w:marLeft w:val="0"/>
                                                              <w:marRight w:val="0"/>
                                                              <w:marTop w:val="0"/>
                                                              <w:marBottom w:val="0"/>
                                                              <w:divBdr>
                                                                <w:top w:val="none" w:sz="0" w:space="0" w:color="auto"/>
                                                                <w:left w:val="none" w:sz="0" w:space="0" w:color="auto"/>
                                                                <w:bottom w:val="none" w:sz="0" w:space="0" w:color="auto"/>
                                                                <w:right w:val="none" w:sz="0" w:space="0" w:color="auto"/>
                                                              </w:divBdr>
                                                              <w:divsChild>
                                                                <w:div w:id="1820610844">
                                                                  <w:marLeft w:val="0"/>
                                                                  <w:marRight w:val="0"/>
                                                                  <w:marTop w:val="0"/>
                                                                  <w:marBottom w:val="0"/>
                                                                  <w:divBdr>
                                                                    <w:top w:val="none" w:sz="0" w:space="0" w:color="auto"/>
                                                                    <w:left w:val="none" w:sz="0" w:space="0" w:color="auto"/>
                                                                    <w:bottom w:val="none" w:sz="0" w:space="0" w:color="auto"/>
                                                                    <w:right w:val="none" w:sz="0" w:space="0" w:color="auto"/>
                                                                  </w:divBdr>
                                                                  <w:divsChild>
                                                                    <w:div w:id="1724402236">
                                                                      <w:marLeft w:val="0"/>
                                                                      <w:marRight w:val="0"/>
                                                                      <w:marTop w:val="0"/>
                                                                      <w:marBottom w:val="0"/>
                                                                      <w:divBdr>
                                                                        <w:top w:val="none" w:sz="0" w:space="0" w:color="auto"/>
                                                                        <w:left w:val="none" w:sz="0" w:space="0" w:color="auto"/>
                                                                        <w:bottom w:val="none" w:sz="0" w:space="0" w:color="auto"/>
                                                                        <w:right w:val="none" w:sz="0" w:space="0" w:color="auto"/>
                                                                      </w:divBdr>
                                                                      <w:divsChild>
                                                                        <w:div w:id="447744026">
                                                                          <w:marLeft w:val="0"/>
                                                                          <w:marRight w:val="0"/>
                                                                          <w:marTop w:val="0"/>
                                                                          <w:marBottom w:val="0"/>
                                                                          <w:divBdr>
                                                                            <w:top w:val="none" w:sz="0" w:space="0" w:color="auto"/>
                                                                            <w:left w:val="none" w:sz="0" w:space="0" w:color="auto"/>
                                                                            <w:bottom w:val="none" w:sz="0" w:space="0" w:color="auto"/>
                                                                            <w:right w:val="none" w:sz="0" w:space="0" w:color="auto"/>
                                                                          </w:divBdr>
                                                                          <w:divsChild>
                                                                            <w:div w:id="1074887866">
                                                                              <w:marLeft w:val="0"/>
                                                                              <w:marRight w:val="0"/>
                                                                              <w:marTop w:val="0"/>
                                                                              <w:marBottom w:val="0"/>
                                                                              <w:divBdr>
                                                                                <w:top w:val="none" w:sz="0" w:space="0" w:color="auto"/>
                                                                                <w:left w:val="none" w:sz="0" w:space="0" w:color="auto"/>
                                                                                <w:bottom w:val="none" w:sz="0" w:space="0" w:color="auto"/>
                                                                                <w:right w:val="none" w:sz="0" w:space="0" w:color="auto"/>
                                                                              </w:divBdr>
                                                                              <w:divsChild>
                                                                                <w:div w:id="1899900416">
                                                                                  <w:marLeft w:val="0"/>
                                                                                  <w:marRight w:val="0"/>
                                                                                  <w:marTop w:val="0"/>
                                                                                  <w:marBottom w:val="0"/>
                                                                                  <w:divBdr>
                                                                                    <w:top w:val="none" w:sz="0" w:space="0" w:color="auto"/>
                                                                                    <w:left w:val="none" w:sz="0" w:space="0" w:color="auto"/>
                                                                                    <w:bottom w:val="none" w:sz="0" w:space="0" w:color="auto"/>
                                                                                    <w:right w:val="none" w:sz="0" w:space="0" w:color="auto"/>
                                                                                  </w:divBdr>
                                                                                  <w:divsChild>
                                                                                    <w:div w:id="806583344">
                                                                                      <w:marLeft w:val="0"/>
                                                                                      <w:marRight w:val="0"/>
                                                                                      <w:marTop w:val="0"/>
                                                                                      <w:marBottom w:val="0"/>
                                                                                      <w:divBdr>
                                                                                        <w:top w:val="none" w:sz="0" w:space="0" w:color="auto"/>
                                                                                        <w:left w:val="none" w:sz="0" w:space="0" w:color="auto"/>
                                                                                        <w:bottom w:val="none" w:sz="0" w:space="0" w:color="auto"/>
                                                                                        <w:right w:val="none" w:sz="0" w:space="0" w:color="auto"/>
                                                                                      </w:divBdr>
                                                                                      <w:divsChild>
                                                                                        <w:div w:id="244998586">
                                                                                          <w:marLeft w:val="0"/>
                                                                                          <w:marRight w:val="0"/>
                                                                                          <w:marTop w:val="0"/>
                                                                                          <w:marBottom w:val="0"/>
                                                                                          <w:divBdr>
                                                                                            <w:top w:val="none" w:sz="0" w:space="0" w:color="auto"/>
                                                                                            <w:left w:val="none" w:sz="0" w:space="0" w:color="auto"/>
                                                                                            <w:bottom w:val="none" w:sz="0" w:space="0" w:color="auto"/>
                                                                                            <w:right w:val="none" w:sz="0" w:space="0" w:color="auto"/>
                                                                                          </w:divBdr>
                                                                                          <w:divsChild>
                                                                                            <w:div w:id="1346590576">
                                                                                              <w:marLeft w:val="0"/>
                                                                                              <w:marRight w:val="0"/>
                                                                                              <w:marTop w:val="0"/>
                                                                                              <w:marBottom w:val="0"/>
                                                                                              <w:divBdr>
                                                                                                <w:top w:val="none" w:sz="0" w:space="0" w:color="auto"/>
                                                                                                <w:left w:val="none" w:sz="0" w:space="0" w:color="auto"/>
                                                                                                <w:bottom w:val="none" w:sz="0" w:space="0" w:color="auto"/>
                                                                                                <w:right w:val="none" w:sz="0" w:space="0" w:color="auto"/>
                                                                                              </w:divBdr>
                                                                                              <w:divsChild>
                                                                                                <w:div w:id="18502162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2256473">
                                                                                                      <w:marLeft w:val="0"/>
                                                                                                      <w:marRight w:val="0"/>
                                                                                                      <w:marTop w:val="0"/>
                                                                                                      <w:marBottom w:val="0"/>
                                                                                                      <w:divBdr>
                                                                                                        <w:top w:val="none" w:sz="0" w:space="0" w:color="auto"/>
                                                                                                        <w:left w:val="none" w:sz="0" w:space="0" w:color="auto"/>
                                                                                                        <w:bottom w:val="none" w:sz="0" w:space="0" w:color="auto"/>
                                                                                                        <w:right w:val="none" w:sz="0" w:space="0" w:color="auto"/>
                                                                                                      </w:divBdr>
                                                                                                      <w:divsChild>
                                                                                                        <w:div w:id="16211831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62753046">
                                                                                                              <w:marLeft w:val="0"/>
                                                                                                              <w:marRight w:val="0"/>
                                                                                                              <w:marTop w:val="0"/>
                                                                                                              <w:marBottom w:val="0"/>
                                                                                                              <w:divBdr>
                                                                                                                <w:top w:val="none" w:sz="0" w:space="0" w:color="auto"/>
                                                                                                                <w:left w:val="none" w:sz="0" w:space="0" w:color="auto"/>
                                                                                                                <w:bottom w:val="none" w:sz="0" w:space="0" w:color="auto"/>
                                                                                                                <w:right w:val="none" w:sz="0" w:space="0" w:color="auto"/>
                                                                                                              </w:divBdr>
                                                                                                              <w:divsChild>
                                                                                                                <w:div w:id="9683613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50701499">
                                                                                                                      <w:marLeft w:val="0"/>
                                                                                                                      <w:marRight w:val="0"/>
                                                                                                                      <w:marTop w:val="0"/>
                                                                                                                      <w:marBottom w:val="0"/>
                                                                                                                      <w:divBdr>
                                                                                                                        <w:top w:val="none" w:sz="0" w:space="0" w:color="auto"/>
                                                                                                                        <w:left w:val="none" w:sz="0" w:space="0" w:color="auto"/>
                                                                                                                        <w:bottom w:val="none" w:sz="0" w:space="0" w:color="auto"/>
                                                                                                                        <w:right w:val="none" w:sz="0" w:space="0" w:color="auto"/>
                                                                                                                      </w:divBdr>
                                                                                                                      <w:divsChild>
                                                                                                                        <w:div w:id="783036757">
                                                                                                                          <w:marLeft w:val="0"/>
                                                                                                                          <w:marRight w:val="0"/>
                                                                                                                          <w:marTop w:val="0"/>
                                                                                                                          <w:marBottom w:val="0"/>
                                                                                                                          <w:divBdr>
                                                                                                                            <w:top w:val="none" w:sz="0" w:space="0" w:color="auto"/>
                                                                                                                            <w:left w:val="single" w:sz="12" w:space="4" w:color="000000"/>
                                                                                                                            <w:bottom w:val="none" w:sz="0" w:space="0" w:color="auto"/>
                                                                                                                            <w:right w:val="none" w:sz="0" w:space="0" w:color="auto"/>
                                                                                                                          </w:divBdr>
                                                                                                                          <w:divsChild>
                                                                                                                            <w:div w:id="612397562">
                                                                                                                              <w:marLeft w:val="0"/>
                                                                                                                              <w:marRight w:val="0"/>
                                                                                                                              <w:marTop w:val="0"/>
                                                                                                                              <w:marBottom w:val="0"/>
                                                                                                                              <w:divBdr>
                                                                                                                                <w:top w:val="none" w:sz="0" w:space="0" w:color="auto"/>
                                                                                                                                <w:left w:val="none" w:sz="0" w:space="0" w:color="auto"/>
                                                                                                                                <w:bottom w:val="none" w:sz="0" w:space="0" w:color="auto"/>
                                                                                                                                <w:right w:val="none" w:sz="0" w:space="0" w:color="auto"/>
                                                                                                                              </w:divBdr>
                                                                                                                              <w:divsChild>
                                                                                                                                <w:div w:id="8995129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1812447">
                                                                                                                                      <w:marLeft w:val="0"/>
                                                                                                                                      <w:marRight w:val="0"/>
                                                                                                                                      <w:marTop w:val="0"/>
                                                                                                                                      <w:marBottom w:val="0"/>
                                                                                                                                      <w:divBdr>
                                                                                                                                        <w:top w:val="none" w:sz="0" w:space="0" w:color="auto"/>
                                                                                                                                        <w:left w:val="none" w:sz="0" w:space="0" w:color="auto"/>
                                                                                                                                        <w:bottom w:val="none" w:sz="0" w:space="0" w:color="auto"/>
                                                                                                                                        <w:right w:val="none" w:sz="0" w:space="0" w:color="auto"/>
                                                                                                                                      </w:divBdr>
                                                                                                                                      <w:divsChild>
                                                                                                                                        <w:div w:id="13550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2517453">
      <w:bodyDiv w:val="1"/>
      <w:marLeft w:val="0"/>
      <w:marRight w:val="0"/>
      <w:marTop w:val="0"/>
      <w:marBottom w:val="0"/>
      <w:divBdr>
        <w:top w:val="none" w:sz="0" w:space="0" w:color="auto"/>
        <w:left w:val="none" w:sz="0" w:space="0" w:color="auto"/>
        <w:bottom w:val="none" w:sz="0" w:space="0" w:color="auto"/>
        <w:right w:val="none" w:sz="0" w:space="0" w:color="auto"/>
      </w:divBdr>
    </w:div>
    <w:div w:id="964576450">
      <w:bodyDiv w:val="1"/>
      <w:marLeft w:val="0"/>
      <w:marRight w:val="0"/>
      <w:marTop w:val="0"/>
      <w:marBottom w:val="0"/>
      <w:divBdr>
        <w:top w:val="none" w:sz="0" w:space="0" w:color="auto"/>
        <w:left w:val="none" w:sz="0" w:space="0" w:color="auto"/>
        <w:bottom w:val="none" w:sz="0" w:space="0" w:color="auto"/>
        <w:right w:val="none" w:sz="0" w:space="0" w:color="auto"/>
      </w:divBdr>
      <w:divsChild>
        <w:div w:id="784496490">
          <w:marLeft w:val="0"/>
          <w:marRight w:val="0"/>
          <w:marTop w:val="0"/>
          <w:marBottom w:val="0"/>
          <w:divBdr>
            <w:top w:val="none" w:sz="0" w:space="0" w:color="auto"/>
            <w:left w:val="none" w:sz="0" w:space="0" w:color="auto"/>
            <w:bottom w:val="none" w:sz="0" w:space="0" w:color="auto"/>
            <w:right w:val="none" w:sz="0" w:space="0" w:color="auto"/>
          </w:divBdr>
          <w:divsChild>
            <w:div w:id="1137377855">
              <w:marLeft w:val="0"/>
              <w:marRight w:val="0"/>
              <w:marTop w:val="0"/>
              <w:marBottom w:val="0"/>
              <w:divBdr>
                <w:top w:val="none" w:sz="0" w:space="0" w:color="auto"/>
                <w:left w:val="none" w:sz="0" w:space="0" w:color="auto"/>
                <w:bottom w:val="none" w:sz="0" w:space="0" w:color="auto"/>
                <w:right w:val="none" w:sz="0" w:space="0" w:color="auto"/>
              </w:divBdr>
              <w:divsChild>
                <w:div w:id="2098090311">
                  <w:marLeft w:val="0"/>
                  <w:marRight w:val="0"/>
                  <w:marTop w:val="0"/>
                  <w:marBottom w:val="0"/>
                  <w:divBdr>
                    <w:top w:val="single" w:sz="6" w:space="0" w:color="CCCCCC"/>
                    <w:left w:val="single" w:sz="6" w:space="0" w:color="CCCCCC"/>
                    <w:bottom w:val="single" w:sz="6" w:space="0" w:color="CCCCCC"/>
                    <w:right w:val="single" w:sz="6" w:space="0" w:color="CCCCCC"/>
                  </w:divBdr>
                  <w:divsChild>
                    <w:div w:id="1629160948">
                      <w:marLeft w:val="0"/>
                      <w:marRight w:val="0"/>
                      <w:marTop w:val="0"/>
                      <w:marBottom w:val="0"/>
                      <w:divBdr>
                        <w:top w:val="none" w:sz="0" w:space="0" w:color="auto"/>
                        <w:left w:val="none" w:sz="0" w:space="0" w:color="auto"/>
                        <w:bottom w:val="none" w:sz="0" w:space="0" w:color="auto"/>
                        <w:right w:val="none" w:sz="0" w:space="0" w:color="auto"/>
                      </w:divBdr>
                      <w:divsChild>
                        <w:div w:id="37781128">
                          <w:marLeft w:val="0"/>
                          <w:marRight w:val="0"/>
                          <w:marTop w:val="0"/>
                          <w:marBottom w:val="0"/>
                          <w:divBdr>
                            <w:top w:val="none" w:sz="0" w:space="0" w:color="auto"/>
                            <w:left w:val="none" w:sz="0" w:space="0" w:color="auto"/>
                            <w:bottom w:val="none" w:sz="0" w:space="0" w:color="auto"/>
                            <w:right w:val="none" w:sz="0" w:space="0" w:color="auto"/>
                          </w:divBdr>
                          <w:divsChild>
                            <w:div w:id="1975325490">
                              <w:marLeft w:val="0"/>
                              <w:marRight w:val="0"/>
                              <w:marTop w:val="0"/>
                              <w:marBottom w:val="0"/>
                              <w:divBdr>
                                <w:top w:val="none" w:sz="0" w:space="0" w:color="auto"/>
                                <w:left w:val="none" w:sz="0" w:space="0" w:color="auto"/>
                                <w:bottom w:val="none" w:sz="0" w:space="0" w:color="auto"/>
                                <w:right w:val="none" w:sz="0" w:space="0" w:color="auto"/>
                              </w:divBdr>
                              <w:divsChild>
                                <w:div w:id="20897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704523">
      <w:bodyDiv w:val="1"/>
      <w:marLeft w:val="0"/>
      <w:marRight w:val="0"/>
      <w:marTop w:val="0"/>
      <w:marBottom w:val="0"/>
      <w:divBdr>
        <w:top w:val="none" w:sz="0" w:space="0" w:color="auto"/>
        <w:left w:val="none" w:sz="0" w:space="0" w:color="auto"/>
        <w:bottom w:val="none" w:sz="0" w:space="0" w:color="auto"/>
        <w:right w:val="none" w:sz="0" w:space="0" w:color="auto"/>
      </w:divBdr>
    </w:div>
    <w:div w:id="1058285790">
      <w:bodyDiv w:val="1"/>
      <w:marLeft w:val="0"/>
      <w:marRight w:val="0"/>
      <w:marTop w:val="0"/>
      <w:marBottom w:val="0"/>
      <w:divBdr>
        <w:top w:val="none" w:sz="0" w:space="0" w:color="auto"/>
        <w:left w:val="none" w:sz="0" w:space="0" w:color="auto"/>
        <w:bottom w:val="none" w:sz="0" w:space="0" w:color="auto"/>
        <w:right w:val="none" w:sz="0" w:space="0" w:color="auto"/>
      </w:divBdr>
      <w:divsChild>
        <w:div w:id="661279695">
          <w:marLeft w:val="0"/>
          <w:marRight w:val="0"/>
          <w:marTop w:val="0"/>
          <w:marBottom w:val="0"/>
          <w:divBdr>
            <w:top w:val="none" w:sz="0" w:space="0" w:color="auto"/>
            <w:left w:val="none" w:sz="0" w:space="0" w:color="auto"/>
            <w:bottom w:val="none" w:sz="0" w:space="0" w:color="auto"/>
            <w:right w:val="none" w:sz="0" w:space="0" w:color="auto"/>
          </w:divBdr>
          <w:divsChild>
            <w:div w:id="695539234">
              <w:marLeft w:val="0"/>
              <w:marRight w:val="0"/>
              <w:marTop w:val="0"/>
              <w:marBottom w:val="0"/>
              <w:divBdr>
                <w:top w:val="none" w:sz="0" w:space="0" w:color="auto"/>
                <w:left w:val="none" w:sz="0" w:space="0" w:color="auto"/>
                <w:bottom w:val="none" w:sz="0" w:space="0" w:color="auto"/>
                <w:right w:val="none" w:sz="0" w:space="0" w:color="auto"/>
              </w:divBdr>
              <w:divsChild>
                <w:div w:id="627974177">
                  <w:marLeft w:val="0"/>
                  <w:marRight w:val="0"/>
                  <w:marTop w:val="0"/>
                  <w:marBottom w:val="0"/>
                  <w:divBdr>
                    <w:top w:val="single" w:sz="6" w:space="0" w:color="CCCCCC"/>
                    <w:left w:val="single" w:sz="6" w:space="0" w:color="CCCCCC"/>
                    <w:bottom w:val="single" w:sz="6" w:space="0" w:color="CCCCCC"/>
                    <w:right w:val="single" w:sz="6" w:space="0" w:color="CCCCCC"/>
                  </w:divBdr>
                  <w:divsChild>
                    <w:div w:id="301011146">
                      <w:marLeft w:val="0"/>
                      <w:marRight w:val="0"/>
                      <w:marTop w:val="0"/>
                      <w:marBottom w:val="0"/>
                      <w:divBdr>
                        <w:top w:val="none" w:sz="0" w:space="0" w:color="auto"/>
                        <w:left w:val="none" w:sz="0" w:space="0" w:color="auto"/>
                        <w:bottom w:val="none" w:sz="0" w:space="0" w:color="auto"/>
                        <w:right w:val="none" w:sz="0" w:space="0" w:color="auto"/>
                      </w:divBdr>
                      <w:divsChild>
                        <w:div w:id="2061901049">
                          <w:marLeft w:val="0"/>
                          <w:marRight w:val="0"/>
                          <w:marTop w:val="0"/>
                          <w:marBottom w:val="0"/>
                          <w:divBdr>
                            <w:top w:val="none" w:sz="0" w:space="0" w:color="auto"/>
                            <w:left w:val="none" w:sz="0" w:space="0" w:color="auto"/>
                            <w:bottom w:val="none" w:sz="0" w:space="0" w:color="auto"/>
                            <w:right w:val="none" w:sz="0" w:space="0" w:color="auto"/>
                          </w:divBdr>
                          <w:divsChild>
                            <w:div w:id="144592921">
                              <w:marLeft w:val="0"/>
                              <w:marRight w:val="0"/>
                              <w:marTop w:val="0"/>
                              <w:marBottom w:val="0"/>
                              <w:divBdr>
                                <w:top w:val="none" w:sz="0" w:space="0" w:color="auto"/>
                                <w:left w:val="none" w:sz="0" w:space="0" w:color="auto"/>
                                <w:bottom w:val="none" w:sz="0" w:space="0" w:color="auto"/>
                                <w:right w:val="none" w:sz="0" w:space="0" w:color="auto"/>
                              </w:divBdr>
                              <w:divsChild>
                                <w:div w:id="11792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954661">
      <w:bodyDiv w:val="1"/>
      <w:marLeft w:val="0"/>
      <w:marRight w:val="0"/>
      <w:marTop w:val="0"/>
      <w:marBottom w:val="0"/>
      <w:divBdr>
        <w:top w:val="none" w:sz="0" w:space="0" w:color="auto"/>
        <w:left w:val="none" w:sz="0" w:space="0" w:color="auto"/>
        <w:bottom w:val="none" w:sz="0" w:space="0" w:color="auto"/>
        <w:right w:val="none" w:sz="0" w:space="0" w:color="auto"/>
      </w:divBdr>
      <w:divsChild>
        <w:div w:id="364599380">
          <w:marLeft w:val="0"/>
          <w:marRight w:val="0"/>
          <w:marTop w:val="0"/>
          <w:marBottom w:val="0"/>
          <w:divBdr>
            <w:top w:val="none" w:sz="0" w:space="0" w:color="auto"/>
            <w:left w:val="none" w:sz="0" w:space="0" w:color="auto"/>
            <w:bottom w:val="none" w:sz="0" w:space="0" w:color="auto"/>
            <w:right w:val="none" w:sz="0" w:space="0" w:color="auto"/>
          </w:divBdr>
          <w:divsChild>
            <w:div w:id="1019236888">
              <w:marLeft w:val="0"/>
              <w:marRight w:val="0"/>
              <w:marTop w:val="0"/>
              <w:marBottom w:val="0"/>
              <w:divBdr>
                <w:top w:val="none" w:sz="0" w:space="0" w:color="auto"/>
                <w:left w:val="none" w:sz="0" w:space="0" w:color="auto"/>
                <w:bottom w:val="none" w:sz="0" w:space="0" w:color="auto"/>
                <w:right w:val="none" w:sz="0" w:space="0" w:color="auto"/>
              </w:divBdr>
              <w:divsChild>
                <w:div w:id="1384449713">
                  <w:marLeft w:val="0"/>
                  <w:marRight w:val="0"/>
                  <w:marTop w:val="0"/>
                  <w:marBottom w:val="0"/>
                  <w:divBdr>
                    <w:top w:val="single" w:sz="6" w:space="0" w:color="CCCCCC"/>
                    <w:left w:val="single" w:sz="6" w:space="0" w:color="CCCCCC"/>
                    <w:bottom w:val="single" w:sz="6" w:space="0" w:color="CCCCCC"/>
                    <w:right w:val="single" w:sz="6" w:space="0" w:color="CCCCCC"/>
                  </w:divBdr>
                  <w:divsChild>
                    <w:div w:id="994794017">
                      <w:marLeft w:val="0"/>
                      <w:marRight w:val="0"/>
                      <w:marTop w:val="0"/>
                      <w:marBottom w:val="0"/>
                      <w:divBdr>
                        <w:top w:val="none" w:sz="0" w:space="0" w:color="auto"/>
                        <w:left w:val="none" w:sz="0" w:space="0" w:color="auto"/>
                        <w:bottom w:val="none" w:sz="0" w:space="0" w:color="auto"/>
                        <w:right w:val="none" w:sz="0" w:space="0" w:color="auto"/>
                      </w:divBdr>
                      <w:divsChild>
                        <w:div w:id="1655455329">
                          <w:marLeft w:val="0"/>
                          <w:marRight w:val="0"/>
                          <w:marTop w:val="0"/>
                          <w:marBottom w:val="0"/>
                          <w:divBdr>
                            <w:top w:val="none" w:sz="0" w:space="0" w:color="auto"/>
                            <w:left w:val="none" w:sz="0" w:space="0" w:color="auto"/>
                            <w:bottom w:val="none" w:sz="0" w:space="0" w:color="auto"/>
                            <w:right w:val="none" w:sz="0" w:space="0" w:color="auto"/>
                          </w:divBdr>
                          <w:divsChild>
                            <w:div w:id="447043276">
                              <w:marLeft w:val="0"/>
                              <w:marRight w:val="0"/>
                              <w:marTop w:val="0"/>
                              <w:marBottom w:val="0"/>
                              <w:divBdr>
                                <w:top w:val="none" w:sz="0" w:space="0" w:color="auto"/>
                                <w:left w:val="none" w:sz="0" w:space="0" w:color="auto"/>
                                <w:bottom w:val="none" w:sz="0" w:space="0" w:color="auto"/>
                                <w:right w:val="none" w:sz="0" w:space="0" w:color="auto"/>
                              </w:divBdr>
                              <w:divsChild>
                                <w:div w:id="293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927457">
      <w:bodyDiv w:val="1"/>
      <w:marLeft w:val="0"/>
      <w:marRight w:val="0"/>
      <w:marTop w:val="0"/>
      <w:marBottom w:val="0"/>
      <w:divBdr>
        <w:top w:val="none" w:sz="0" w:space="0" w:color="auto"/>
        <w:left w:val="none" w:sz="0" w:space="0" w:color="auto"/>
        <w:bottom w:val="none" w:sz="0" w:space="0" w:color="auto"/>
        <w:right w:val="none" w:sz="0" w:space="0" w:color="auto"/>
      </w:divBdr>
      <w:divsChild>
        <w:div w:id="1213349827">
          <w:marLeft w:val="0"/>
          <w:marRight w:val="0"/>
          <w:marTop w:val="0"/>
          <w:marBottom w:val="0"/>
          <w:divBdr>
            <w:top w:val="none" w:sz="0" w:space="0" w:color="auto"/>
            <w:left w:val="none" w:sz="0" w:space="0" w:color="auto"/>
            <w:bottom w:val="none" w:sz="0" w:space="0" w:color="auto"/>
            <w:right w:val="none" w:sz="0" w:space="0" w:color="auto"/>
          </w:divBdr>
          <w:divsChild>
            <w:div w:id="370306658">
              <w:marLeft w:val="0"/>
              <w:marRight w:val="0"/>
              <w:marTop w:val="0"/>
              <w:marBottom w:val="0"/>
              <w:divBdr>
                <w:top w:val="none" w:sz="0" w:space="0" w:color="auto"/>
                <w:left w:val="none" w:sz="0" w:space="0" w:color="auto"/>
                <w:bottom w:val="none" w:sz="0" w:space="0" w:color="auto"/>
                <w:right w:val="none" w:sz="0" w:space="0" w:color="auto"/>
              </w:divBdr>
              <w:divsChild>
                <w:div w:id="1302076709">
                  <w:marLeft w:val="0"/>
                  <w:marRight w:val="0"/>
                  <w:marTop w:val="0"/>
                  <w:marBottom w:val="0"/>
                  <w:divBdr>
                    <w:top w:val="none" w:sz="0" w:space="0" w:color="auto"/>
                    <w:left w:val="none" w:sz="0" w:space="0" w:color="auto"/>
                    <w:bottom w:val="none" w:sz="0" w:space="0" w:color="auto"/>
                    <w:right w:val="none" w:sz="0" w:space="0" w:color="auto"/>
                  </w:divBdr>
                  <w:divsChild>
                    <w:div w:id="596061669">
                      <w:marLeft w:val="0"/>
                      <w:marRight w:val="0"/>
                      <w:marTop w:val="0"/>
                      <w:marBottom w:val="0"/>
                      <w:divBdr>
                        <w:top w:val="none" w:sz="0" w:space="0" w:color="auto"/>
                        <w:left w:val="none" w:sz="0" w:space="0" w:color="auto"/>
                        <w:bottom w:val="none" w:sz="0" w:space="0" w:color="auto"/>
                        <w:right w:val="none" w:sz="0" w:space="0" w:color="auto"/>
                      </w:divBdr>
                      <w:divsChild>
                        <w:div w:id="1076853085">
                          <w:marLeft w:val="0"/>
                          <w:marRight w:val="0"/>
                          <w:marTop w:val="0"/>
                          <w:marBottom w:val="0"/>
                          <w:divBdr>
                            <w:top w:val="none" w:sz="0" w:space="0" w:color="auto"/>
                            <w:left w:val="none" w:sz="0" w:space="0" w:color="auto"/>
                            <w:bottom w:val="none" w:sz="0" w:space="0" w:color="auto"/>
                            <w:right w:val="none" w:sz="0" w:space="0" w:color="auto"/>
                          </w:divBdr>
                          <w:divsChild>
                            <w:div w:id="103889188">
                              <w:marLeft w:val="0"/>
                              <w:marRight w:val="0"/>
                              <w:marTop w:val="0"/>
                              <w:marBottom w:val="0"/>
                              <w:divBdr>
                                <w:top w:val="none" w:sz="0" w:space="0" w:color="auto"/>
                                <w:left w:val="none" w:sz="0" w:space="0" w:color="auto"/>
                                <w:bottom w:val="none" w:sz="0" w:space="0" w:color="auto"/>
                                <w:right w:val="none" w:sz="0" w:space="0" w:color="auto"/>
                              </w:divBdr>
                              <w:divsChild>
                                <w:div w:id="421610241">
                                  <w:marLeft w:val="0"/>
                                  <w:marRight w:val="0"/>
                                  <w:marTop w:val="0"/>
                                  <w:marBottom w:val="0"/>
                                  <w:divBdr>
                                    <w:top w:val="none" w:sz="0" w:space="0" w:color="auto"/>
                                    <w:left w:val="none" w:sz="0" w:space="0" w:color="auto"/>
                                    <w:bottom w:val="none" w:sz="0" w:space="0" w:color="auto"/>
                                    <w:right w:val="none" w:sz="0" w:space="0" w:color="auto"/>
                                  </w:divBdr>
                                  <w:divsChild>
                                    <w:div w:id="540632946">
                                      <w:marLeft w:val="0"/>
                                      <w:marRight w:val="0"/>
                                      <w:marTop w:val="0"/>
                                      <w:marBottom w:val="0"/>
                                      <w:divBdr>
                                        <w:top w:val="none" w:sz="0" w:space="0" w:color="auto"/>
                                        <w:left w:val="none" w:sz="0" w:space="0" w:color="auto"/>
                                        <w:bottom w:val="none" w:sz="0" w:space="0" w:color="auto"/>
                                        <w:right w:val="none" w:sz="0" w:space="0" w:color="auto"/>
                                      </w:divBdr>
                                      <w:divsChild>
                                        <w:div w:id="1888369939">
                                          <w:marLeft w:val="0"/>
                                          <w:marRight w:val="0"/>
                                          <w:marTop w:val="0"/>
                                          <w:marBottom w:val="0"/>
                                          <w:divBdr>
                                            <w:top w:val="none" w:sz="0" w:space="0" w:color="auto"/>
                                            <w:left w:val="none" w:sz="0" w:space="0" w:color="auto"/>
                                            <w:bottom w:val="none" w:sz="0" w:space="0" w:color="auto"/>
                                            <w:right w:val="none" w:sz="0" w:space="0" w:color="auto"/>
                                          </w:divBdr>
                                          <w:divsChild>
                                            <w:div w:id="2090417766">
                                              <w:marLeft w:val="0"/>
                                              <w:marRight w:val="0"/>
                                              <w:marTop w:val="0"/>
                                              <w:marBottom w:val="0"/>
                                              <w:divBdr>
                                                <w:top w:val="none" w:sz="0" w:space="0" w:color="auto"/>
                                                <w:left w:val="none" w:sz="0" w:space="0" w:color="auto"/>
                                                <w:bottom w:val="none" w:sz="0" w:space="0" w:color="auto"/>
                                                <w:right w:val="none" w:sz="0" w:space="0" w:color="auto"/>
                                              </w:divBdr>
                                              <w:divsChild>
                                                <w:div w:id="947853630">
                                                  <w:marLeft w:val="0"/>
                                                  <w:marRight w:val="0"/>
                                                  <w:marTop w:val="0"/>
                                                  <w:marBottom w:val="0"/>
                                                  <w:divBdr>
                                                    <w:top w:val="none" w:sz="0" w:space="0" w:color="auto"/>
                                                    <w:left w:val="none" w:sz="0" w:space="0" w:color="auto"/>
                                                    <w:bottom w:val="none" w:sz="0" w:space="0" w:color="auto"/>
                                                    <w:right w:val="none" w:sz="0" w:space="0" w:color="auto"/>
                                                  </w:divBdr>
                                                  <w:divsChild>
                                                    <w:div w:id="761487281">
                                                      <w:marLeft w:val="0"/>
                                                      <w:marRight w:val="0"/>
                                                      <w:marTop w:val="0"/>
                                                      <w:marBottom w:val="0"/>
                                                      <w:divBdr>
                                                        <w:top w:val="none" w:sz="0" w:space="0" w:color="auto"/>
                                                        <w:left w:val="none" w:sz="0" w:space="0" w:color="auto"/>
                                                        <w:bottom w:val="none" w:sz="0" w:space="0" w:color="auto"/>
                                                        <w:right w:val="none" w:sz="0" w:space="0" w:color="auto"/>
                                                      </w:divBdr>
                                                      <w:divsChild>
                                                        <w:div w:id="1469778789">
                                                          <w:marLeft w:val="0"/>
                                                          <w:marRight w:val="0"/>
                                                          <w:marTop w:val="0"/>
                                                          <w:marBottom w:val="0"/>
                                                          <w:divBdr>
                                                            <w:top w:val="none" w:sz="0" w:space="0" w:color="auto"/>
                                                            <w:left w:val="none" w:sz="0" w:space="0" w:color="auto"/>
                                                            <w:bottom w:val="none" w:sz="0" w:space="0" w:color="auto"/>
                                                            <w:right w:val="none" w:sz="0" w:space="0" w:color="auto"/>
                                                          </w:divBdr>
                                                          <w:divsChild>
                                                            <w:div w:id="1930193082">
                                                              <w:marLeft w:val="0"/>
                                                              <w:marRight w:val="0"/>
                                                              <w:marTop w:val="0"/>
                                                              <w:marBottom w:val="0"/>
                                                              <w:divBdr>
                                                                <w:top w:val="none" w:sz="0" w:space="0" w:color="auto"/>
                                                                <w:left w:val="none" w:sz="0" w:space="0" w:color="auto"/>
                                                                <w:bottom w:val="none" w:sz="0" w:space="0" w:color="auto"/>
                                                                <w:right w:val="none" w:sz="0" w:space="0" w:color="auto"/>
                                                              </w:divBdr>
                                                              <w:divsChild>
                                                                <w:div w:id="1082917210">
                                                                  <w:marLeft w:val="0"/>
                                                                  <w:marRight w:val="0"/>
                                                                  <w:marTop w:val="0"/>
                                                                  <w:marBottom w:val="0"/>
                                                                  <w:divBdr>
                                                                    <w:top w:val="none" w:sz="0" w:space="0" w:color="auto"/>
                                                                    <w:left w:val="none" w:sz="0" w:space="0" w:color="auto"/>
                                                                    <w:bottom w:val="none" w:sz="0" w:space="0" w:color="auto"/>
                                                                    <w:right w:val="none" w:sz="0" w:space="0" w:color="auto"/>
                                                                  </w:divBdr>
                                                                  <w:divsChild>
                                                                    <w:div w:id="570778089">
                                                                      <w:marLeft w:val="0"/>
                                                                      <w:marRight w:val="0"/>
                                                                      <w:marTop w:val="0"/>
                                                                      <w:marBottom w:val="0"/>
                                                                      <w:divBdr>
                                                                        <w:top w:val="none" w:sz="0" w:space="0" w:color="auto"/>
                                                                        <w:left w:val="none" w:sz="0" w:space="0" w:color="auto"/>
                                                                        <w:bottom w:val="none" w:sz="0" w:space="0" w:color="auto"/>
                                                                        <w:right w:val="none" w:sz="0" w:space="0" w:color="auto"/>
                                                                      </w:divBdr>
                                                                      <w:divsChild>
                                                                        <w:div w:id="1716194522">
                                                                          <w:marLeft w:val="0"/>
                                                                          <w:marRight w:val="0"/>
                                                                          <w:marTop w:val="0"/>
                                                                          <w:marBottom w:val="0"/>
                                                                          <w:divBdr>
                                                                            <w:top w:val="none" w:sz="0" w:space="0" w:color="auto"/>
                                                                            <w:left w:val="none" w:sz="0" w:space="0" w:color="auto"/>
                                                                            <w:bottom w:val="none" w:sz="0" w:space="0" w:color="auto"/>
                                                                            <w:right w:val="none" w:sz="0" w:space="0" w:color="auto"/>
                                                                          </w:divBdr>
                                                                          <w:divsChild>
                                                                            <w:div w:id="1802651202">
                                                                              <w:marLeft w:val="0"/>
                                                                              <w:marRight w:val="0"/>
                                                                              <w:marTop w:val="0"/>
                                                                              <w:marBottom w:val="0"/>
                                                                              <w:divBdr>
                                                                                <w:top w:val="none" w:sz="0" w:space="0" w:color="auto"/>
                                                                                <w:left w:val="none" w:sz="0" w:space="0" w:color="auto"/>
                                                                                <w:bottom w:val="none" w:sz="0" w:space="0" w:color="auto"/>
                                                                                <w:right w:val="none" w:sz="0" w:space="0" w:color="auto"/>
                                                                              </w:divBdr>
                                                                              <w:divsChild>
                                                                                <w:div w:id="1629044626">
                                                                                  <w:marLeft w:val="0"/>
                                                                                  <w:marRight w:val="0"/>
                                                                                  <w:marTop w:val="0"/>
                                                                                  <w:marBottom w:val="0"/>
                                                                                  <w:divBdr>
                                                                                    <w:top w:val="none" w:sz="0" w:space="0" w:color="auto"/>
                                                                                    <w:left w:val="none" w:sz="0" w:space="0" w:color="auto"/>
                                                                                    <w:bottom w:val="none" w:sz="0" w:space="0" w:color="auto"/>
                                                                                    <w:right w:val="none" w:sz="0" w:space="0" w:color="auto"/>
                                                                                  </w:divBdr>
                                                                                  <w:divsChild>
                                                                                    <w:div w:id="479467714">
                                                                                      <w:marLeft w:val="0"/>
                                                                                      <w:marRight w:val="0"/>
                                                                                      <w:marTop w:val="0"/>
                                                                                      <w:marBottom w:val="0"/>
                                                                                      <w:divBdr>
                                                                                        <w:top w:val="none" w:sz="0" w:space="0" w:color="auto"/>
                                                                                        <w:left w:val="none" w:sz="0" w:space="0" w:color="auto"/>
                                                                                        <w:bottom w:val="none" w:sz="0" w:space="0" w:color="auto"/>
                                                                                        <w:right w:val="none" w:sz="0" w:space="0" w:color="auto"/>
                                                                                      </w:divBdr>
                                                                                      <w:divsChild>
                                                                                        <w:div w:id="2041591983">
                                                                                          <w:marLeft w:val="0"/>
                                                                                          <w:marRight w:val="0"/>
                                                                                          <w:marTop w:val="0"/>
                                                                                          <w:marBottom w:val="0"/>
                                                                                          <w:divBdr>
                                                                                            <w:top w:val="none" w:sz="0" w:space="0" w:color="auto"/>
                                                                                            <w:left w:val="none" w:sz="0" w:space="0" w:color="auto"/>
                                                                                            <w:bottom w:val="none" w:sz="0" w:space="0" w:color="auto"/>
                                                                                            <w:right w:val="none" w:sz="0" w:space="0" w:color="auto"/>
                                                                                          </w:divBdr>
                                                                                          <w:divsChild>
                                                                                            <w:div w:id="789788085">
                                                                                              <w:marLeft w:val="0"/>
                                                                                              <w:marRight w:val="0"/>
                                                                                              <w:marTop w:val="0"/>
                                                                                              <w:marBottom w:val="0"/>
                                                                                              <w:divBdr>
                                                                                                <w:top w:val="none" w:sz="0" w:space="0" w:color="auto"/>
                                                                                                <w:left w:val="none" w:sz="0" w:space="0" w:color="auto"/>
                                                                                                <w:bottom w:val="none" w:sz="0" w:space="0" w:color="auto"/>
                                                                                                <w:right w:val="none" w:sz="0" w:space="0" w:color="auto"/>
                                                                                              </w:divBdr>
                                                                                              <w:divsChild>
                                                                                                <w:div w:id="2138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9544059">
      <w:bodyDiv w:val="1"/>
      <w:marLeft w:val="0"/>
      <w:marRight w:val="0"/>
      <w:marTop w:val="0"/>
      <w:marBottom w:val="0"/>
      <w:divBdr>
        <w:top w:val="none" w:sz="0" w:space="0" w:color="auto"/>
        <w:left w:val="none" w:sz="0" w:space="0" w:color="auto"/>
        <w:bottom w:val="none" w:sz="0" w:space="0" w:color="auto"/>
        <w:right w:val="none" w:sz="0" w:space="0" w:color="auto"/>
      </w:divBdr>
    </w:div>
    <w:div w:id="1214735239">
      <w:bodyDiv w:val="1"/>
      <w:marLeft w:val="0"/>
      <w:marRight w:val="0"/>
      <w:marTop w:val="0"/>
      <w:marBottom w:val="0"/>
      <w:divBdr>
        <w:top w:val="none" w:sz="0" w:space="0" w:color="auto"/>
        <w:left w:val="none" w:sz="0" w:space="0" w:color="auto"/>
        <w:bottom w:val="none" w:sz="0" w:space="0" w:color="auto"/>
        <w:right w:val="none" w:sz="0" w:space="0" w:color="auto"/>
      </w:divBdr>
      <w:divsChild>
        <w:div w:id="242646263">
          <w:marLeft w:val="0"/>
          <w:marRight w:val="0"/>
          <w:marTop w:val="0"/>
          <w:marBottom w:val="0"/>
          <w:divBdr>
            <w:top w:val="none" w:sz="0" w:space="0" w:color="auto"/>
            <w:left w:val="none" w:sz="0" w:space="0" w:color="auto"/>
            <w:bottom w:val="none" w:sz="0" w:space="0" w:color="auto"/>
            <w:right w:val="none" w:sz="0" w:space="0" w:color="auto"/>
          </w:divBdr>
          <w:divsChild>
            <w:div w:id="575021088">
              <w:marLeft w:val="0"/>
              <w:marRight w:val="0"/>
              <w:marTop w:val="0"/>
              <w:marBottom w:val="0"/>
              <w:divBdr>
                <w:top w:val="none" w:sz="0" w:space="0" w:color="auto"/>
                <w:left w:val="none" w:sz="0" w:space="0" w:color="auto"/>
                <w:bottom w:val="none" w:sz="0" w:space="0" w:color="auto"/>
                <w:right w:val="none" w:sz="0" w:space="0" w:color="auto"/>
              </w:divBdr>
              <w:divsChild>
                <w:div w:id="182940260">
                  <w:marLeft w:val="0"/>
                  <w:marRight w:val="0"/>
                  <w:marTop w:val="0"/>
                  <w:marBottom w:val="0"/>
                  <w:divBdr>
                    <w:top w:val="single" w:sz="6" w:space="0" w:color="CCCCCC"/>
                    <w:left w:val="single" w:sz="6" w:space="0" w:color="CCCCCC"/>
                    <w:bottom w:val="single" w:sz="6" w:space="0" w:color="CCCCCC"/>
                    <w:right w:val="single" w:sz="6" w:space="0" w:color="CCCCCC"/>
                  </w:divBdr>
                  <w:divsChild>
                    <w:div w:id="1106117956">
                      <w:marLeft w:val="0"/>
                      <w:marRight w:val="0"/>
                      <w:marTop w:val="0"/>
                      <w:marBottom w:val="0"/>
                      <w:divBdr>
                        <w:top w:val="none" w:sz="0" w:space="0" w:color="auto"/>
                        <w:left w:val="none" w:sz="0" w:space="0" w:color="auto"/>
                        <w:bottom w:val="none" w:sz="0" w:space="0" w:color="auto"/>
                        <w:right w:val="none" w:sz="0" w:space="0" w:color="auto"/>
                      </w:divBdr>
                      <w:divsChild>
                        <w:div w:id="1447775179">
                          <w:marLeft w:val="0"/>
                          <w:marRight w:val="0"/>
                          <w:marTop w:val="0"/>
                          <w:marBottom w:val="0"/>
                          <w:divBdr>
                            <w:top w:val="none" w:sz="0" w:space="0" w:color="auto"/>
                            <w:left w:val="none" w:sz="0" w:space="0" w:color="auto"/>
                            <w:bottom w:val="none" w:sz="0" w:space="0" w:color="auto"/>
                            <w:right w:val="none" w:sz="0" w:space="0" w:color="auto"/>
                          </w:divBdr>
                          <w:divsChild>
                            <w:div w:id="2097896166">
                              <w:marLeft w:val="0"/>
                              <w:marRight w:val="0"/>
                              <w:marTop w:val="0"/>
                              <w:marBottom w:val="0"/>
                              <w:divBdr>
                                <w:top w:val="none" w:sz="0" w:space="0" w:color="auto"/>
                                <w:left w:val="none" w:sz="0" w:space="0" w:color="auto"/>
                                <w:bottom w:val="none" w:sz="0" w:space="0" w:color="auto"/>
                                <w:right w:val="none" w:sz="0" w:space="0" w:color="auto"/>
                              </w:divBdr>
                              <w:divsChild>
                                <w:div w:id="7762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203450">
      <w:bodyDiv w:val="1"/>
      <w:marLeft w:val="0"/>
      <w:marRight w:val="0"/>
      <w:marTop w:val="0"/>
      <w:marBottom w:val="0"/>
      <w:divBdr>
        <w:top w:val="none" w:sz="0" w:space="0" w:color="auto"/>
        <w:left w:val="none" w:sz="0" w:space="0" w:color="auto"/>
        <w:bottom w:val="none" w:sz="0" w:space="0" w:color="auto"/>
        <w:right w:val="none" w:sz="0" w:space="0" w:color="auto"/>
      </w:divBdr>
      <w:divsChild>
        <w:div w:id="284191456">
          <w:marLeft w:val="0"/>
          <w:marRight w:val="0"/>
          <w:marTop w:val="0"/>
          <w:marBottom w:val="0"/>
          <w:divBdr>
            <w:top w:val="none" w:sz="0" w:space="0" w:color="auto"/>
            <w:left w:val="none" w:sz="0" w:space="0" w:color="auto"/>
            <w:bottom w:val="none" w:sz="0" w:space="0" w:color="auto"/>
            <w:right w:val="none" w:sz="0" w:space="0" w:color="auto"/>
          </w:divBdr>
          <w:divsChild>
            <w:div w:id="266667315">
              <w:marLeft w:val="0"/>
              <w:marRight w:val="0"/>
              <w:marTop w:val="0"/>
              <w:marBottom w:val="0"/>
              <w:divBdr>
                <w:top w:val="none" w:sz="0" w:space="0" w:color="auto"/>
                <w:left w:val="none" w:sz="0" w:space="0" w:color="auto"/>
                <w:bottom w:val="none" w:sz="0" w:space="0" w:color="auto"/>
                <w:right w:val="none" w:sz="0" w:space="0" w:color="auto"/>
              </w:divBdr>
              <w:divsChild>
                <w:div w:id="1444038478">
                  <w:marLeft w:val="0"/>
                  <w:marRight w:val="0"/>
                  <w:marTop w:val="0"/>
                  <w:marBottom w:val="0"/>
                  <w:divBdr>
                    <w:top w:val="none" w:sz="0" w:space="0" w:color="auto"/>
                    <w:left w:val="none" w:sz="0" w:space="0" w:color="auto"/>
                    <w:bottom w:val="none" w:sz="0" w:space="0" w:color="auto"/>
                    <w:right w:val="none" w:sz="0" w:space="0" w:color="auto"/>
                  </w:divBdr>
                  <w:divsChild>
                    <w:div w:id="592785894">
                      <w:marLeft w:val="0"/>
                      <w:marRight w:val="0"/>
                      <w:marTop w:val="0"/>
                      <w:marBottom w:val="0"/>
                      <w:divBdr>
                        <w:top w:val="none" w:sz="0" w:space="0" w:color="auto"/>
                        <w:left w:val="none" w:sz="0" w:space="0" w:color="auto"/>
                        <w:bottom w:val="none" w:sz="0" w:space="0" w:color="auto"/>
                        <w:right w:val="none" w:sz="0" w:space="0" w:color="auto"/>
                      </w:divBdr>
                      <w:divsChild>
                        <w:div w:id="1894265867">
                          <w:marLeft w:val="0"/>
                          <w:marRight w:val="0"/>
                          <w:marTop w:val="0"/>
                          <w:marBottom w:val="0"/>
                          <w:divBdr>
                            <w:top w:val="none" w:sz="0" w:space="0" w:color="auto"/>
                            <w:left w:val="none" w:sz="0" w:space="0" w:color="auto"/>
                            <w:bottom w:val="none" w:sz="0" w:space="0" w:color="auto"/>
                            <w:right w:val="none" w:sz="0" w:space="0" w:color="auto"/>
                          </w:divBdr>
                          <w:divsChild>
                            <w:div w:id="1845049224">
                              <w:marLeft w:val="0"/>
                              <w:marRight w:val="0"/>
                              <w:marTop w:val="0"/>
                              <w:marBottom w:val="0"/>
                              <w:divBdr>
                                <w:top w:val="none" w:sz="0" w:space="0" w:color="auto"/>
                                <w:left w:val="none" w:sz="0" w:space="0" w:color="auto"/>
                                <w:bottom w:val="none" w:sz="0" w:space="0" w:color="auto"/>
                                <w:right w:val="none" w:sz="0" w:space="0" w:color="auto"/>
                              </w:divBdr>
                              <w:divsChild>
                                <w:div w:id="1908765957">
                                  <w:marLeft w:val="0"/>
                                  <w:marRight w:val="0"/>
                                  <w:marTop w:val="0"/>
                                  <w:marBottom w:val="0"/>
                                  <w:divBdr>
                                    <w:top w:val="none" w:sz="0" w:space="0" w:color="auto"/>
                                    <w:left w:val="none" w:sz="0" w:space="0" w:color="auto"/>
                                    <w:bottom w:val="none" w:sz="0" w:space="0" w:color="auto"/>
                                    <w:right w:val="none" w:sz="0" w:space="0" w:color="auto"/>
                                  </w:divBdr>
                                  <w:divsChild>
                                    <w:div w:id="1352028342">
                                      <w:marLeft w:val="0"/>
                                      <w:marRight w:val="0"/>
                                      <w:marTop w:val="0"/>
                                      <w:marBottom w:val="0"/>
                                      <w:divBdr>
                                        <w:top w:val="none" w:sz="0" w:space="0" w:color="auto"/>
                                        <w:left w:val="none" w:sz="0" w:space="0" w:color="auto"/>
                                        <w:bottom w:val="none" w:sz="0" w:space="0" w:color="auto"/>
                                        <w:right w:val="none" w:sz="0" w:space="0" w:color="auto"/>
                                      </w:divBdr>
                                      <w:divsChild>
                                        <w:div w:id="969673097">
                                          <w:marLeft w:val="0"/>
                                          <w:marRight w:val="0"/>
                                          <w:marTop w:val="0"/>
                                          <w:marBottom w:val="0"/>
                                          <w:divBdr>
                                            <w:top w:val="none" w:sz="0" w:space="0" w:color="auto"/>
                                            <w:left w:val="none" w:sz="0" w:space="0" w:color="auto"/>
                                            <w:bottom w:val="none" w:sz="0" w:space="0" w:color="auto"/>
                                            <w:right w:val="none" w:sz="0" w:space="0" w:color="auto"/>
                                          </w:divBdr>
                                          <w:divsChild>
                                            <w:div w:id="2123263349">
                                              <w:marLeft w:val="0"/>
                                              <w:marRight w:val="0"/>
                                              <w:marTop w:val="0"/>
                                              <w:marBottom w:val="0"/>
                                              <w:divBdr>
                                                <w:top w:val="none" w:sz="0" w:space="0" w:color="auto"/>
                                                <w:left w:val="none" w:sz="0" w:space="0" w:color="auto"/>
                                                <w:bottom w:val="none" w:sz="0" w:space="0" w:color="auto"/>
                                                <w:right w:val="none" w:sz="0" w:space="0" w:color="auto"/>
                                              </w:divBdr>
                                              <w:divsChild>
                                                <w:div w:id="387457420">
                                                  <w:marLeft w:val="0"/>
                                                  <w:marRight w:val="0"/>
                                                  <w:marTop w:val="0"/>
                                                  <w:marBottom w:val="0"/>
                                                  <w:divBdr>
                                                    <w:top w:val="none" w:sz="0" w:space="0" w:color="auto"/>
                                                    <w:left w:val="none" w:sz="0" w:space="0" w:color="auto"/>
                                                    <w:bottom w:val="none" w:sz="0" w:space="0" w:color="auto"/>
                                                    <w:right w:val="none" w:sz="0" w:space="0" w:color="auto"/>
                                                  </w:divBdr>
                                                  <w:divsChild>
                                                    <w:div w:id="1443763419">
                                                      <w:marLeft w:val="0"/>
                                                      <w:marRight w:val="0"/>
                                                      <w:marTop w:val="0"/>
                                                      <w:marBottom w:val="0"/>
                                                      <w:divBdr>
                                                        <w:top w:val="none" w:sz="0" w:space="0" w:color="auto"/>
                                                        <w:left w:val="none" w:sz="0" w:space="0" w:color="auto"/>
                                                        <w:bottom w:val="none" w:sz="0" w:space="0" w:color="auto"/>
                                                        <w:right w:val="none" w:sz="0" w:space="0" w:color="auto"/>
                                                      </w:divBdr>
                                                      <w:divsChild>
                                                        <w:div w:id="1513765077">
                                                          <w:marLeft w:val="0"/>
                                                          <w:marRight w:val="0"/>
                                                          <w:marTop w:val="0"/>
                                                          <w:marBottom w:val="0"/>
                                                          <w:divBdr>
                                                            <w:top w:val="none" w:sz="0" w:space="0" w:color="auto"/>
                                                            <w:left w:val="none" w:sz="0" w:space="0" w:color="auto"/>
                                                            <w:bottom w:val="none" w:sz="0" w:space="0" w:color="auto"/>
                                                            <w:right w:val="none" w:sz="0" w:space="0" w:color="auto"/>
                                                          </w:divBdr>
                                                          <w:divsChild>
                                                            <w:div w:id="1962613457">
                                                              <w:marLeft w:val="0"/>
                                                              <w:marRight w:val="0"/>
                                                              <w:marTop w:val="0"/>
                                                              <w:marBottom w:val="0"/>
                                                              <w:divBdr>
                                                                <w:top w:val="none" w:sz="0" w:space="0" w:color="auto"/>
                                                                <w:left w:val="none" w:sz="0" w:space="0" w:color="auto"/>
                                                                <w:bottom w:val="none" w:sz="0" w:space="0" w:color="auto"/>
                                                                <w:right w:val="none" w:sz="0" w:space="0" w:color="auto"/>
                                                              </w:divBdr>
                                                              <w:divsChild>
                                                                <w:div w:id="475879994">
                                                                  <w:marLeft w:val="0"/>
                                                                  <w:marRight w:val="0"/>
                                                                  <w:marTop w:val="0"/>
                                                                  <w:marBottom w:val="0"/>
                                                                  <w:divBdr>
                                                                    <w:top w:val="none" w:sz="0" w:space="0" w:color="auto"/>
                                                                    <w:left w:val="none" w:sz="0" w:space="0" w:color="auto"/>
                                                                    <w:bottom w:val="none" w:sz="0" w:space="0" w:color="auto"/>
                                                                    <w:right w:val="none" w:sz="0" w:space="0" w:color="auto"/>
                                                                  </w:divBdr>
                                                                  <w:divsChild>
                                                                    <w:div w:id="2018191237">
                                                                      <w:marLeft w:val="0"/>
                                                                      <w:marRight w:val="0"/>
                                                                      <w:marTop w:val="0"/>
                                                                      <w:marBottom w:val="0"/>
                                                                      <w:divBdr>
                                                                        <w:top w:val="none" w:sz="0" w:space="0" w:color="auto"/>
                                                                        <w:left w:val="none" w:sz="0" w:space="0" w:color="auto"/>
                                                                        <w:bottom w:val="none" w:sz="0" w:space="0" w:color="auto"/>
                                                                        <w:right w:val="none" w:sz="0" w:space="0" w:color="auto"/>
                                                                      </w:divBdr>
                                                                      <w:divsChild>
                                                                        <w:div w:id="264575187">
                                                                          <w:marLeft w:val="0"/>
                                                                          <w:marRight w:val="0"/>
                                                                          <w:marTop w:val="0"/>
                                                                          <w:marBottom w:val="0"/>
                                                                          <w:divBdr>
                                                                            <w:top w:val="none" w:sz="0" w:space="0" w:color="auto"/>
                                                                            <w:left w:val="none" w:sz="0" w:space="0" w:color="auto"/>
                                                                            <w:bottom w:val="none" w:sz="0" w:space="0" w:color="auto"/>
                                                                            <w:right w:val="none" w:sz="0" w:space="0" w:color="auto"/>
                                                                          </w:divBdr>
                                                                          <w:divsChild>
                                                                            <w:div w:id="1738429750">
                                                                              <w:marLeft w:val="0"/>
                                                                              <w:marRight w:val="0"/>
                                                                              <w:marTop w:val="0"/>
                                                                              <w:marBottom w:val="0"/>
                                                                              <w:divBdr>
                                                                                <w:top w:val="none" w:sz="0" w:space="0" w:color="auto"/>
                                                                                <w:left w:val="none" w:sz="0" w:space="0" w:color="auto"/>
                                                                                <w:bottom w:val="none" w:sz="0" w:space="0" w:color="auto"/>
                                                                                <w:right w:val="none" w:sz="0" w:space="0" w:color="auto"/>
                                                                              </w:divBdr>
                                                                              <w:divsChild>
                                                                                <w:div w:id="931745320">
                                                                                  <w:marLeft w:val="0"/>
                                                                                  <w:marRight w:val="0"/>
                                                                                  <w:marTop w:val="0"/>
                                                                                  <w:marBottom w:val="0"/>
                                                                                  <w:divBdr>
                                                                                    <w:top w:val="none" w:sz="0" w:space="0" w:color="auto"/>
                                                                                    <w:left w:val="none" w:sz="0" w:space="0" w:color="auto"/>
                                                                                    <w:bottom w:val="none" w:sz="0" w:space="0" w:color="auto"/>
                                                                                    <w:right w:val="none" w:sz="0" w:space="0" w:color="auto"/>
                                                                                  </w:divBdr>
                                                                                  <w:divsChild>
                                                                                    <w:div w:id="1111897343">
                                                                                      <w:marLeft w:val="0"/>
                                                                                      <w:marRight w:val="0"/>
                                                                                      <w:marTop w:val="0"/>
                                                                                      <w:marBottom w:val="0"/>
                                                                                      <w:divBdr>
                                                                                        <w:top w:val="none" w:sz="0" w:space="0" w:color="auto"/>
                                                                                        <w:left w:val="none" w:sz="0" w:space="0" w:color="auto"/>
                                                                                        <w:bottom w:val="none" w:sz="0" w:space="0" w:color="auto"/>
                                                                                        <w:right w:val="none" w:sz="0" w:space="0" w:color="auto"/>
                                                                                      </w:divBdr>
                                                                                      <w:divsChild>
                                                                                        <w:div w:id="561135388">
                                                                                          <w:marLeft w:val="0"/>
                                                                                          <w:marRight w:val="0"/>
                                                                                          <w:marTop w:val="0"/>
                                                                                          <w:marBottom w:val="0"/>
                                                                                          <w:divBdr>
                                                                                            <w:top w:val="none" w:sz="0" w:space="0" w:color="auto"/>
                                                                                            <w:left w:val="none" w:sz="0" w:space="0" w:color="auto"/>
                                                                                            <w:bottom w:val="none" w:sz="0" w:space="0" w:color="auto"/>
                                                                                            <w:right w:val="none" w:sz="0" w:space="0" w:color="auto"/>
                                                                                          </w:divBdr>
                                                                                          <w:divsChild>
                                                                                            <w:div w:id="2018771368">
                                                                                              <w:marLeft w:val="0"/>
                                                                                              <w:marRight w:val="0"/>
                                                                                              <w:marTop w:val="0"/>
                                                                                              <w:marBottom w:val="0"/>
                                                                                              <w:divBdr>
                                                                                                <w:top w:val="none" w:sz="0" w:space="0" w:color="auto"/>
                                                                                                <w:left w:val="none" w:sz="0" w:space="0" w:color="auto"/>
                                                                                                <w:bottom w:val="none" w:sz="0" w:space="0" w:color="auto"/>
                                                                                                <w:right w:val="none" w:sz="0" w:space="0" w:color="auto"/>
                                                                                              </w:divBdr>
                                                                                              <w:divsChild>
                                                                                                <w:div w:id="10510310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4450039">
                                                                                                      <w:marLeft w:val="0"/>
                                                                                                      <w:marRight w:val="0"/>
                                                                                                      <w:marTop w:val="0"/>
                                                                                                      <w:marBottom w:val="0"/>
                                                                                                      <w:divBdr>
                                                                                                        <w:top w:val="none" w:sz="0" w:space="0" w:color="auto"/>
                                                                                                        <w:left w:val="none" w:sz="0" w:space="0" w:color="auto"/>
                                                                                                        <w:bottom w:val="none" w:sz="0" w:space="0" w:color="auto"/>
                                                                                                        <w:right w:val="none" w:sz="0" w:space="0" w:color="auto"/>
                                                                                                      </w:divBdr>
                                                                                                      <w:divsChild>
                                                                                                        <w:div w:id="24388470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021339">
                                                                                                              <w:marLeft w:val="0"/>
                                                                                                              <w:marRight w:val="0"/>
                                                                                                              <w:marTop w:val="0"/>
                                                                                                              <w:marBottom w:val="0"/>
                                                                                                              <w:divBdr>
                                                                                                                <w:top w:val="none" w:sz="0" w:space="0" w:color="auto"/>
                                                                                                                <w:left w:val="none" w:sz="0" w:space="0" w:color="auto"/>
                                                                                                                <w:bottom w:val="none" w:sz="0" w:space="0" w:color="auto"/>
                                                                                                                <w:right w:val="none" w:sz="0" w:space="0" w:color="auto"/>
                                                                                                              </w:divBdr>
                                                                                                              <w:divsChild>
                                                                                                                <w:div w:id="6896445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3598177">
                                                                                                                      <w:marLeft w:val="0"/>
                                                                                                                      <w:marRight w:val="0"/>
                                                                                                                      <w:marTop w:val="0"/>
                                                                                                                      <w:marBottom w:val="0"/>
                                                                                                                      <w:divBdr>
                                                                                                                        <w:top w:val="none" w:sz="0" w:space="0" w:color="auto"/>
                                                                                                                        <w:left w:val="none" w:sz="0" w:space="0" w:color="auto"/>
                                                                                                                        <w:bottom w:val="none" w:sz="0" w:space="0" w:color="auto"/>
                                                                                                                        <w:right w:val="none" w:sz="0" w:space="0" w:color="auto"/>
                                                                                                                      </w:divBdr>
                                                                                                                      <w:divsChild>
                                                                                                                        <w:div w:id="2038383804">
                                                                                                                          <w:marLeft w:val="0"/>
                                                                                                                          <w:marRight w:val="0"/>
                                                                                                                          <w:marTop w:val="0"/>
                                                                                                                          <w:marBottom w:val="0"/>
                                                                                                                          <w:divBdr>
                                                                                                                            <w:top w:val="none" w:sz="0" w:space="0" w:color="auto"/>
                                                                                                                            <w:left w:val="single" w:sz="12" w:space="4" w:color="000000"/>
                                                                                                                            <w:bottom w:val="none" w:sz="0" w:space="0" w:color="auto"/>
                                                                                                                            <w:right w:val="none" w:sz="0" w:space="0" w:color="auto"/>
                                                                                                                          </w:divBdr>
                                                                                                                          <w:divsChild>
                                                                                                                            <w:div w:id="1982224770">
                                                                                                                              <w:marLeft w:val="0"/>
                                                                                                                              <w:marRight w:val="0"/>
                                                                                                                              <w:marTop w:val="0"/>
                                                                                                                              <w:marBottom w:val="0"/>
                                                                                                                              <w:divBdr>
                                                                                                                                <w:top w:val="none" w:sz="0" w:space="0" w:color="auto"/>
                                                                                                                                <w:left w:val="none" w:sz="0" w:space="0" w:color="auto"/>
                                                                                                                                <w:bottom w:val="none" w:sz="0" w:space="0" w:color="auto"/>
                                                                                                                                <w:right w:val="none" w:sz="0" w:space="0" w:color="auto"/>
                                                                                                                              </w:divBdr>
                                                                                                                              <w:divsChild>
                                                                                                                                <w:div w:id="1738821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9868315">
                                                                                                                                      <w:marLeft w:val="0"/>
                                                                                                                                      <w:marRight w:val="0"/>
                                                                                                                                      <w:marTop w:val="0"/>
                                                                                                                                      <w:marBottom w:val="0"/>
                                                                                                                                      <w:divBdr>
                                                                                                                                        <w:top w:val="none" w:sz="0" w:space="0" w:color="auto"/>
                                                                                                                                        <w:left w:val="none" w:sz="0" w:space="0" w:color="auto"/>
                                                                                                                                        <w:bottom w:val="none" w:sz="0" w:space="0" w:color="auto"/>
                                                                                                                                        <w:right w:val="none" w:sz="0" w:space="0" w:color="auto"/>
                                                                                                                                      </w:divBdr>
                                                                                                                                      <w:divsChild>
                                                                                                                                        <w:div w:id="1307011648">
                                                                                                                                          <w:marLeft w:val="0"/>
                                                                                                                                          <w:marRight w:val="0"/>
                                                                                                                                          <w:marTop w:val="0"/>
                                                                                                                                          <w:marBottom w:val="0"/>
                                                                                                                                          <w:divBdr>
                                                                                                                                            <w:top w:val="none" w:sz="0" w:space="0" w:color="auto"/>
                                                                                                                                            <w:left w:val="none" w:sz="0" w:space="0" w:color="auto"/>
                                                                                                                                            <w:bottom w:val="none" w:sz="0" w:space="0" w:color="auto"/>
                                                                                                                                            <w:right w:val="none" w:sz="0" w:space="0" w:color="auto"/>
                                                                                                                                          </w:divBdr>
                                                                                                                                          <w:divsChild>
                                                                                                                                            <w:div w:id="796682710">
                                                                                                                                              <w:marLeft w:val="0"/>
                                                                                                                                              <w:marRight w:val="0"/>
                                                                                                                                              <w:marTop w:val="0"/>
                                                                                                                                              <w:marBottom w:val="0"/>
                                                                                                                                              <w:divBdr>
                                                                                                                                                <w:top w:val="none" w:sz="0" w:space="0" w:color="auto"/>
                                                                                                                                                <w:left w:val="single" w:sz="12" w:space="4" w:color="000000"/>
                                                                                                                                                <w:bottom w:val="none" w:sz="0" w:space="0" w:color="auto"/>
                                                                                                                                                <w:right w:val="none" w:sz="0" w:space="0" w:color="auto"/>
                                                                                                                                              </w:divBdr>
                                                                                                                                              <w:divsChild>
                                                                                                                                                <w:div w:id="890464251">
                                                                                                                                                  <w:marLeft w:val="0"/>
                                                                                                                                                  <w:marRight w:val="0"/>
                                                                                                                                                  <w:marTop w:val="0"/>
                                                                                                                                                  <w:marBottom w:val="0"/>
                                                                                                                                                  <w:divBdr>
                                                                                                                                                    <w:top w:val="none" w:sz="0" w:space="0" w:color="auto"/>
                                                                                                                                                    <w:left w:val="none" w:sz="0" w:space="0" w:color="auto"/>
                                                                                                                                                    <w:bottom w:val="none" w:sz="0" w:space="0" w:color="auto"/>
                                                                                                                                                    <w:right w:val="none" w:sz="0" w:space="0" w:color="auto"/>
                                                                                                                                                  </w:divBdr>
                                                                                                                                                  <w:divsChild>
                                                                                                                                                    <w:div w:id="1147429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1685490">
                                                                                                                                                          <w:marLeft w:val="0"/>
                                                                                                                                                          <w:marRight w:val="0"/>
                                                                                                                                                          <w:marTop w:val="0"/>
                                                                                                                                                          <w:marBottom w:val="0"/>
                                                                                                                                                          <w:divBdr>
                                                                                                                                                            <w:top w:val="none" w:sz="0" w:space="0" w:color="auto"/>
                                                                                                                                                            <w:left w:val="none" w:sz="0" w:space="0" w:color="auto"/>
                                                                                                                                                            <w:bottom w:val="none" w:sz="0" w:space="0" w:color="auto"/>
                                                                                                                                                            <w:right w:val="none" w:sz="0" w:space="0" w:color="auto"/>
                                                                                                                                                          </w:divBdr>
                                                                                                                                                          <w:divsChild>
                                                                                                                                                            <w:div w:id="1793207424">
                                                                                                                                                              <w:marLeft w:val="0"/>
                                                                                                                                                              <w:marRight w:val="0"/>
                                                                                                                                                              <w:marTop w:val="0"/>
                                                                                                                                                              <w:marBottom w:val="0"/>
                                                                                                                                                              <w:divBdr>
                                                                                                                                                                <w:top w:val="none" w:sz="0" w:space="0" w:color="auto"/>
                                                                                                                                                                <w:left w:val="none" w:sz="0" w:space="0" w:color="auto"/>
                                                                                                                                                                <w:bottom w:val="none" w:sz="0" w:space="0" w:color="auto"/>
                                                                                                                                                                <w:right w:val="none" w:sz="0" w:space="0" w:color="auto"/>
                                                                                                                                                              </w:divBdr>
                                                                                                                                                              <w:divsChild>
                                                                                                                                                                <w:div w:id="7055637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7554553">
                                                                                                                                                                      <w:marLeft w:val="0"/>
                                                                                                                                                                      <w:marRight w:val="0"/>
                                                                                                                                                                      <w:marTop w:val="0"/>
                                                                                                                                                                      <w:marBottom w:val="0"/>
                                                                                                                                                                      <w:divBdr>
                                                                                                                                                                        <w:top w:val="none" w:sz="0" w:space="0" w:color="auto"/>
                                                                                                                                                                        <w:left w:val="none" w:sz="0" w:space="0" w:color="auto"/>
                                                                                                                                                                        <w:bottom w:val="none" w:sz="0" w:space="0" w:color="auto"/>
                                                                                                                                                                        <w:right w:val="none" w:sz="0" w:space="0" w:color="auto"/>
                                                                                                                                                                      </w:divBdr>
                                                                                                                                                                      <w:divsChild>
                                                                                                                                                                        <w:div w:id="133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9995357">
      <w:bodyDiv w:val="1"/>
      <w:marLeft w:val="0"/>
      <w:marRight w:val="0"/>
      <w:marTop w:val="0"/>
      <w:marBottom w:val="0"/>
      <w:divBdr>
        <w:top w:val="none" w:sz="0" w:space="0" w:color="auto"/>
        <w:left w:val="none" w:sz="0" w:space="0" w:color="auto"/>
        <w:bottom w:val="none" w:sz="0" w:space="0" w:color="auto"/>
        <w:right w:val="none" w:sz="0" w:space="0" w:color="auto"/>
      </w:divBdr>
    </w:div>
    <w:div w:id="1314598294">
      <w:bodyDiv w:val="1"/>
      <w:marLeft w:val="0"/>
      <w:marRight w:val="0"/>
      <w:marTop w:val="0"/>
      <w:marBottom w:val="0"/>
      <w:divBdr>
        <w:top w:val="none" w:sz="0" w:space="0" w:color="auto"/>
        <w:left w:val="none" w:sz="0" w:space="0" w:color="auto"/>
        <w:bottom w:val="none" w:sz="0" w:space="0" w:color="auto"/>
        <w:right w:val="none" w:sz="0" w:space="0" w:color="auto"/>
      </w:divBdr>
    </w:div>
    <w:div w:id="1349138194">
      <w:bodyDiv w:val="1"/>
      <w:marLeft w:val="0"/>
      <w:marRight w:val="0"/>
      <w:marTop w:val="0"/>
      <w:marBottom w:val="0"/>
      <w:divBdr>
        <w:top w:val="none" w:sz="0" w:space="0" w:color="auto"/>
        <w:left w:val="none" w:sz="0" w:space="0" w:color="auto"/>
        <w:bottom w:val="none" w:sz="0" w:space="0" w:color="auto"/>
        <w:right w:val="none" w:sz="0" w:space="0" w:color="auto"/>
      </w:divBdr>
    </w:div>
    <w:div w:id="1353409968">
      <w:bodyDiv w:val="1"/>
      <w:marLeft w:val="0"/>
      <w:marRight w:val="0"/>
      <w:marTop w:val="0"/>
      <w:marBottom w:val="0"/>
      <w:divBdr>
        <w:top w:val="none" w:sz="0" w:space="0" w:color="auto"/>
        <w:left w:val="none" w:sz="0" w:space="0" w:color="auto"/>
        <w:bottom w:val="none" w:sz="0" w:space="0" w:color="auto"/>
        <w:right w:val="none" w:sz="0" w:space="0" w:color="auto"/>
      </w:divBdr>
      <w:divsChild>
        <w:div w:id="487140424">
          <w:marLeft w:val="0"/>
          <w:marRight w:val="0"/>
          <w:marTop w:val="0"/>
          <w:marBottom w:val="0"/>
          <w:divBdr>
            <w:top w:val="none" w:sz="0" w:space="0" w:color="auto"/>
            <w:left w:val="none" w:sz="0" w:space="0" w:color="auto"/>
            <w:bottom w:val="none" w:sz="0" w:space="0" w:color="auto"/>
            <w:right w:val="none" w:sz="0" w:space="0" w:color="auto"/>
          </w:divBdr>
          <w:divsChild>
            <w:div w:id="1243637297">
              <w:marLeft w:val="0"/>
              <w:marRight w:val="0"/>
              <w:marTop w:val="0"/>
              <w:marBottom w:val="0"/>
              <w:divBdr>
                <w:top w:val="none" w:sz="0" w:space="0" w:color="auto"/>
                <w:left w:val="none" w:sz="0" w:space="0" w:color="auto"/>
                <w:bottom w:val="none" w:sz="0" w:space="0" w:color="auto"/>
                <w:right w:val="none" w:sz="0" w:space="0" w:color="auto"/>
              </w:divBdr>
              <w:divsChild>
                <w:div w:id="1751998696">
                  <w:marLeft w:val="0"/>
                  <w:marRight w:val="0"/>
                  <w:marTop w:val="0"/>
                  <w:marBottom w:val="0"/>
                  <w:divBdr>
                    <w:top w:val="single" w:sz="6" w:space="0" w:color="CCCCCC"/>
                    <w:left w:val="single" w:sz="6" w:space="0" w:color="CCCCCC"/>
                    <w:bottom w:val="single" w:sz="6" w:space="0" w:color="CCCCCC"/>
                    <w:right w:val="single" w:sz="6" w:space="0" w:color="CCCCCC"/>
                  </w:divBdr>
                  <w:divsChild>
                    <w:div w:id="1740058570">
                      <w:marLeft w:val="0"/>
                      <w:marRight w:val="0"/>
                      <w:marTop w:val="0"/>
                      <w:marBottom w:val="0"/>
                      <w:divBdr>
                        <w:top w:val="none" w:sz="0" w:space="0" w:color="auto"/>
                        <w:left w:val="none" w:sz="0" w:space="0" w:color="auto"/>
                        <w:bottom w:val="none" w:sz="0" w:space="0" w:color="auto"/>
                        <w:right w:val="none" w:sz="0" w:space="0" w:color="auto"/>
                      </w:divBdr>
                      <w:divsChild>
                        <w:div w:id="491222030">
                          <w:marLeft w:val="0"/>
                          <w:marRight w:val="0"/>
                          <w:marTop w:val="0"/>
                          <w:marBottom w:val="0"/>
                          <w:divBdr>
                            <w:top w:val="none" w:sz="0" w:space="0" w:color="auto"/>
                            <w:left w:val="none" w:sz="0" w:space="0" w:color="auto"/>
                            <w:bottom w:val="none" w:sz="0" w:space="0" w:color="auto"/>
                            <w:right w:val="none" w:sz="0" w:space="0" w:color="auto"/>
                          </w:divBdr>
                          <w:divsChild>
                            <w:div w:id="914783698">
                              <w:marLeft w:val="0"/>
                              <w:marRight w:val="0"/>
                              <w:marTop w:val="0"/>
                              <w:marBottom w:val="0"/>
                              <w:divBdr>
                                <w:top w:val="none" w:sz="0" w:space="0" w:color="auto"/>
                                <w:left w:val="none" w:sz="0" w:space="0" w:color="auto"/>
                                <w:bottom w:val="none" w:sz="0" w:space="0" w:color="auto"/>
                                <w:right w:val="none" w:sz="0" w:space="0" w:color="auto"/>
                              </w:divBdr>
                              <w:divsChild>
                                <w:div w:id="2591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242500">
      <w:bodyDiv w:val="1"/>
      <w:marLeft w:val="0"/>
      <w:marRight w:val="0"/>
      <w:marTop w:val="0"/>
      <w:marBottom w:val="0"/>
      <w:divBdr>
        <w:top w:val="none" w:sz="0" w:space="0" w:color="auto"/>
        <w:left w:val="none" w:sz="0" w:space="0" w:color="auto"/>
        <w:bottom w:val="none" w:sz="0" w:space="0" w:color="auto"/>
        <w:right w:val="none" w:sz="0" w:space="0" w:color="auto"/>
      </w:divBdr>
      <w:divsChild>
        <w:div w:id="1433668651">
          <w:marLeft w:val="0"/>
          <w:marRight w:val="0"/>
          <w:marTop w:val="0"/>
          <w:marBottom w:val="0"/>
          <w:divBdr>
            <w:top w:val="none" w:sz="0" w:space="0" w:color="auto"/>
            <w:left w:val="none" w:sz="0" w:space="0" w:color="auto"/>
            <w:bottom w:val="none" w:sz="0" w:space="0" w:color="auto"/>
            <w:right w:val="none" w:sz="0" w:space="0" w:color="auto"/>
          </w:divBdr>
          <w:divsChild>
            <w:div w:id="1222404512">
              <w:marLeft w:val="0"/>
              <w:marRight w:val="0"/>
              <w:marTop w:val="0"/>
              <w:marBottom w:val="0"/>
              <w:divBdr>
                <w:top w:val="none" w:sz="0" w:space="0" w:color="auto"/>
                <w:left w:val="none" w:sz="0" w:space="0" w:color="auto"/>
                <w:bottom w:val="none" w:sz="0" w:space="0" w:color="auto"/>
                <w:right w:val="none" w:sz="0" w:space="0" w:color="auto"/>
              </w:divBdr>
              <w:divsChild>
                <w:div w:id="1823692334">
                  <w:marLeft w:val="0"/>
                  <w:marRight w:val="0"/>
                  <w:marTop w:val="0"/>
                  <w:marBottom w:val="0"/>
                  <w:divBdr>
                    <w:top w:val="single" w:sz="6" w:space="0" w:color="CCCCCC"/>
                    <w:left w:val="single" w:sz="6" w:space="0" w:color="CCCCCC"/>
                    <w:bottom w:val="single" w:sz="6" w:space="0" w:color="CCCCCC"/>
                    <w:right w:val="single" w:sz="6" w:space="0" w:color="CCCCCC"/>
                  </w:divBdr>
                  <w:divsChild>
                    <w:div w:id="1668678085">
                      <w:marLeft w:val="0"/>
                      <w:marRight w:val="0"/>
                      <w:marTop w:val="0"/>
                      <w:marBottom w:val="0"/>
                      <w:divBdr>
                        <w:top w:val="none" w:sz="0" w:space="0" w:color="auto"/>
                        <w:left w:val="none" w:sz="0" w:space="0" w:color="auto"/>
                        <w:bottom w:val="none" w:sz="0" w:space="0" w:color="auto"/>
                        <w:right w:val="none" w:sz="0" w:space="0" w:color="auto"/>
                      </w:divBdr>
                      <w:divsChild>
                        <w:div w:id="897284677">
                          <w:marLeft w:val="0"/>
                          <w:marRight w:val="0"/>
                          <w:marTop w:val="0"/>
                          <w:marBottom w:val="0"/>
                          <w:divBdr>
                            <w:top w:val="none" w:sz="0" w:space="0" w:color="auto"/>
                            <w:left w:val="none" w:sz="0" w:space="0" w:color="auto"/>
                            <w:bottom w:val="none" w:sz="0" w:space="0" w:color="auto"/>
                            <w:right w:val="none" w:sz="0" w:space="0" w:color="auto"/>
                          </w:divBdr>
                          <w:divsChild>
                            <w:div w:id="810292820">
                              <w:marLeft w:val="0"/>
                              <w:marRight w:val="0"/>
                              <w:marTop w:val="0"/>
                              <w:marBottom w:val="0"/>
                              <w:divBdr>
                                <w:top w:val="none" w:sz="0" w:space="0" w:color="auto"/>
                                <w:left w:val="none" w:sz="0" w:space="0" w:color="auto"/>
                                <w:bottom w:val="none" w:sz="0" w:space="0" w:color="auto"/>
                                <w:right w:val="none" w:sz="0" w:space="0" w:color="auto"/>
                              </w:divBdr>
                              <w:divsChild>
                                <w:div w:id="5990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700791">
      <w:bodyDiv w:val="1"/>
      <w:marLeft w:val="0"/>
      <w:marRight w:val="0"/>
      <w:marTop w:val="0"/>
      <w:marBottom w:val="0"/>
      <w:divBdr>
        <w:top w:val="none" w:sz="0" w:space="0" w:color="auto"/>
        <w:left w:val="none" w:sz="0" w:space="0" w:color="auto"/>
        <w:bottom w:val="none" w:sz="0" w:space="0" w:color="auto"/>
        <w:right w:val="none" w:sz="0" w:space="0" w:color="auto"/>
      </w:divBdr>
      <w:divsChild>
        <w:div w:id="2106730691">
          <w:marLeft w:val="0"/>
          <w:marRight w:val="0"/>
          <w:marTop w:val="0"/>
          <w:marBottom w:val="0"/>
          <w:divBdr>
            <w:top w:val="none" w:sz="0" w:space="0" w:color="auto"/>
            <w:left w:val="none" w:sz="0" w:space="0" w:color="auto"/>
            <w:bottom w:val="none" w:sz="0" w:space="0" w:color="auto"/>
            <w:right w:val="none" w:sz="0" w:space="0" w:color="auto"/>
          </w:divBdr>
          <w:divsChild>
            <w:div w:id="1679191548">
              <w:marLeft w:val="0"/>
              <w:marRight w:val="0"/>
              <w:marTop w:val="0"/>
              <w:marBottom w:val="0"/>
              <w:divBdr>
                <w:top w:val="none" w:sz="0" w:space="0" w:color="auto"/>
                <w:left w:val="none" w:sz="0" w:space="0" w:color="auto"/>
                <w:bottom w:val="none" w:sz="0" w:space="0" w:color="auto"/>
                <w:right w:val="none" w:sz="0" w:space="0" w:color="auto"/>
              </w:divBdr>
              <w:divsChild>
                <w:div w:id="1984699380">
                  <w:marLeft w:val="0"/>
                  <w:marRight w:val="0"/>
                  <w:marTop w:val="0"/>
                  <w:marBottom w:val="0"/>
                  <w:divBdr>
                    <w:top w:val="single" w:sz="6" w:space="0" w:color="CCCCCC"/>
                    <w:left w:val="single" w:sz="6" w:space="0" w:color="CCCCCC"/>
                    <w:bottom w:val="single" w:sz="6" w:space="0" w:color="CCCCCC"/>
                    <w:right w:val="single" w:sz="6" w:space="0" w:color="CCCCCC"/>
                  </w:divBdr>
                  <w:divsChild>
                    <w:div w:id="962997454">
                      <w:marLeft w:val="0"/>
                      <w:marRight w:val="0"/>
                      <w:marTop w:val="0"/>
                      <w:marBottom w:val="0"/>
                      <w:divBdr>
                        <w:top w:val="none" w:sz="0" w:space="0" w:color="auto"/>
                        <w:left w:val="none" w:sz="0" w:space="0" w:color="auto"/>
                        <w:bottom w:val="none" w:sz="0" w:space="0" w:color="auto"/>
                        <w:right w:val="none" w:sz="0" w:space="0" w:color="auto"/>
                      </w:divBdr>
                      <w:divsChild>
                        <w:div w:id="1119226011">
                          <w:marLeft w:val="0"/>
                          <w:marRight w:val="0"/>
                          <w:marTop w:val="0"/>
                          <w:marBottom w:val="0"/>
                          <w:divBdr>
                            <w:top w:val="none" w:sz="0" w:space="0" w:color="auto"/>
                            <w:left w:val="none" w:sz="0" w:space="0" w:color="auto"/>
                            <w:bottom w:val="none" w:sz="0" w:space="0" w:color="auto"/>
                            <w:right w:val="none" w:sz="0" w:space="0" w:color="auto"/>
                          </w:divBdr>
                          <w:divsChild>
                            <w:div w:id="1066416274">
                              <w:marLeft w:val="0"/>
                              <w:marRight w:val="0"/>
                              <w:marTop w:val="0"/>
                              <w:marBottom w:val="0"/>
                              <w:divBdr>
                                <w:top w:val="none" w:sz="0" w:space="0" w:color="auto"/>
                                <w:left w:val="none" w:sz="0" w:space="0" w:color="auto"/>
                                <w:bottom w:val="none" w:sz="0" w:space="0" w:color="auto"/>
                                <w:right w:val="none" w:sz="0" w:space="0" w:color="auto"/>
                              </w:divBdr>
                              <w:divsChild>
                                <w:div w:id="21129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025325">
      <w:bodyDiv w:val="1"/>
      <w:marLeft w:val="0"/>
      <w:marRight w:val="0"/>
      <w:marTop w:val="0"/>
      <w:marBottom w:val="0"/>
      <w:divBdr>
        <w:top w:val="none" w:sz="0" w:space="0" w:color="auto"/>
        <w:left w:val="none" w:sz="0" w:space="0" w:color="auto"/>
        <w:bottom w:val="none" w:sz="0" w:space="0" w:color="auto"/>
        <w:right w:val="none" w:sz="0" w:space="0" w:color="auto"/>
      </w:divBdr>
      <w:divsChild>
        <w:div w:id="1392576465">
          <w:marLeft w:val="0"/>
          <w:marRight w:val="0"/>
          <w:marTop w:val="0"/>
          <w:marBottom w:val="0"/>
          <w:divBdr>
            <w:top w:val="none" w:sz="0" w:space="0" w:color="auto"/>
            <w:left w:val="none" w:sz="0" w:space="0" w:color="auto"/>
            <w:bottom w:val="none" w:sz="0" w:space="0" w:color="auto"/>
            <w:right w:val="none" w:sz="0" w:space="0" w:color="auto"/>
          </w:divBdr>
          <w:divsChild>
            <w:div w:id="1681855968">
              <w:marLeft w:val="0"/>
              <w:marRight w:val="0"/>
              <w:marTop w:val="0"/>
              <w:marBottom w:val="0"/>
              <w:divBdr>
                <w:top w:val="none" w:sz="0" w:space="0" w:color="auto"/>
                <w:left w:val="none" w:sz="0" w:space="0" w:color="auto"/>
                <w:bottom w:val="none" w:sz="0" w:space="0" w:color="auto"/>
                <w:right w:val="none" w:sz="0" w:space="0" w:color="auto"/>
              </w:divBdr>
              <w:divsChild>
                <w:div w:id="198475701">
                  <w:marLeft w:val="0"/>
                  <w:marRight w:val="0"/>
                  <w:marTop w:val="0"/>
                  <w:marBottom w:val="0"/>
                  <w:divBdr>
                    <w:top w:val="single" w:sz="6" w:space="0" w:color="CCCCCC"/>
                    <w:left w:val="single" w:sz="6" w:space="0" w:color="CCCCCC"/>
                    <w:bottom w:val="single" w:sz="6" w:space="0" w:color="CCCCCC"/>
                    <w:right w:val="single" w:sz="6" w:space="0" w:color="CCCCCC"/>
                  </w:divBdr>
                  <w:divsChild>
                    <w:div w:id="1539468853">
                      <w:marLeft w:val="0"/>
                      <w:marRight w:val="0"/>
                      <w:marTop w:val="0"/>
                      <w:marBottom w:val="0"/>
                      <w:divBdr>
                        <w:top w:val="none" w:sz="0" w:space="0" w:color="auto"/>
                        <w:left w:val="none" w:sz="0" w:space="0" w:color="auto"/>
                        <w:bottom w:val="none" w:sz="0" w:space="0" w:color="auto"/>
                        <w:right w:val="none" w:sz="0" w:space="0" w:color="auto"/>
                      </w:divBdr>
                      <w:divsChild>
                        <w:div w:id="108210661">
                          <w:marLeft w:val="0"/>
                          <w:marRight w:val="0"/>
                          <w:marTop w:val="0"/>
                          <w:marBottom w:val="0"/>
                          <w:divBdr>
                            <w:top w:val="none" w:sz="0" w:space="0" w:color="auto"/>
                            <w:left w:val="none" w:sz="0" w:space="0" w:color="auto"/>
                            <w:bottom w:val="none" w:sz="0" w:space="0" w:color="auto"/>
                            <w:right w:val="none" w:sz="0" w:space="0" w:color="auto"/>
                          </w:divBdr>
                          <w:divsChild>
                            <w:div w:id="1435320405">
                              <w:marLeft w:val="0"/>
                              <w:marRight w:val="0"/>
                              <w:marTop w:val="0"/>
                              <w:marBottom w:val="0"/>
                              <w:divBdr>
                                <w:top w:val="none" w:sz="0" w:space="0" w:color="auto"/>
                                <w:left w:val="none" w:sz="0" w:space="0" w:color="auto"/>
                                <w:bottom w:val="none" w:sz="0" w:space="0" w:color="auto"/>
                                <w:right w:val="none" w:sz="0" w:space="0" w:color="auto"/>
                              </w:divBdr>
                              <w:divsChild>
                                <w:div w:id="11798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385403">
      <w:bodyDiv w:val="1"/>
      <w:marLeft w:val="0"/>
      <w:marRight w:val="0"/>
      <w:marTop w:val="0"/>
      <w:marBottom w:val="0"/>
      <w:divBdr>
        <w:top w:val="none" w:sz="0" w:space="0" w:color="auto"/>
        <w:left w:val="none" w:sz="0" w:space="0" w:color="auto"/>
        <w:bottom w:val="none" w:sz="0" w:space="0" w:color="auto"/>
        <w:right w:val="none" w:sz="0" w:space="0" w:color="auto"/>
      </w:divBdr>
      <w:divsChild>
        <w:div w:id="442963178">
          <w:marLeft w:val="0"/>
          <w:marRight w:val="0"/>
          <w:marTop w:val="0"/>
          <w:marBottom w:val="0"/>
          <w:divBdr>
            <w:top w:val="none" w:sz="0" w:space="0" w:color="auto"/>
            <w:left w:val="none" w:sz="0" w:space="0" w:color="auto"/>
            <w:bottom w:val="none" w:sz="0" w:space="0" w:color="auto"/>
            <w:right w:val="none" w:sz="0" w:space="0" w:color="auto"/>
          </w:divBdr>
          <w:divsChild>
            <w:div w:id="1297299224">
              <w:marLeft w:val="0"/>
              <w:marRight w:val="0"/>
              <w:marTop w:val="0"/>
              <w:marBottom w:val="0"/>
              <w:divBdr>
                <w:top w:val="none" w:sz="0" w:space="0" w:color="auto"/>
                <w:left w:val="none" w:sz="0" w:space="0" w:color="auto"/>
                <w:bottom w:val="none" w:sz="0" w:space="0" w:color="auto"/>
                <w:right w:val="none" w:sz="0" w:space="0" w:color="auto"/>
              </w:divBdr>
              <w:divsChild>
                <w:div w:id="446583088">
                  <w:marLeft w:val="0"/>
                  <w:marRight w:val="0"/>
                  <w:marTop w:val="0"/>
                  <w:marBottom w:val="0"/>
                  <w:divBdr>
                    <w:top w:val="single" w:sz="6" w:space="0" w:color="CCCCCC"/>
                    <w:left w:val="single" w:sz="6" w:space="0" w:color="CCCCCC"/>
                    <w:bottom w:val="single" w:sz="6" w:space="0" w:color="CCCCCC"/>
                    <w:right w:val="single" w:sz="6" w:space="0" w:color="CCCCCC"/>
                  </w:divBdr>
                  <w:divsChild>
                    <w:div w:id="2032685960">
                      <w:marLeft w:val="0"/>
                      <w:marRight w:val="0"/>
                      <w:marTop w:val="0"/>
                      <w:marBottom w:val="0"/>
                      <w:divBdr>
                        <w:top w:val="none" w:sz="0" w:space="0" w:color="auto"/>
                        <w:left w:val="none" w:sz="0" w:space="0" w:color="auto"/>
                        <w:bottom w:val="none" w:sz="0" w:space="0" w:color="auto"/>
                        <w:right w:val="none" w:sz="0" w:space="0" w:color="auto"/>
                      </w:divBdr>
                      <w:divsChild>
                        <w:div w:id="2112578029">
                          <w:marLeft w:val="0"/>
                          <w:marRight w:val="0"/>
                          <w:marTop w:val="0"/>
                          <w:marBottom w:val="0"/>
                          <w:divBdr>
                            <w:top w:val="none" w:sz="0" w:space="0" w:color="auto"/>
                            <w:left w:val="none" w:sz="0" w:space="0" w:color="auto"/>
                            <w:bottom w:val="none" w:sz="0" w:space="0" w:color="auto"/>
                            <w:right w:val="none" w:sz="0" w:space="0" w:color="auto"/>
                          </w:divBdr>
                          <w:divsChild>
                            <w:div w:id="2024358967">
                              <w:marLeft w:val="0"/>
                              <w:marRight w:val="0"/>
                              <w:marTop w:val="0"/>
                              <w:marBottom w:val="0"/>
                              <w:divBdr>
                                <w:top w:val="none" w:sz="0" w:space="0" w:color="auto"/>
                                <w:left w:val="none" w:sz="0" w:space="0" w:color="auto"/>
                                <w:bottom w:val="none" w:sz="0" w:space="0" w:color="auto"/>
                                <w:right w:val="none" w:sz="0" w:space="0" w:color="auto"/>
                              </w:divBdr>
                              <w:divsChild>
                                <w:div w:id="226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104413">
      <w:bodyDiv w:val="1"/>
      <w:marLeft w:val="0"/>
      <w:marRight w:val="0"/>
      <w:marTop w:val="0"/>
      <w:marBottom w:val="0"/>
      <w:divBdr>
        <w:top w:val="none" w:sz="0" w:space="0" w:color="auto"/>
        <w:left w:val="none" w:sz="0" w:space="0" w:color="auto"/>
        <w:bottom w:val="none" w:sz="0" w:space="0" w:color="auto"/>
        <w:right w:val="none" w:sz="0" w:space="0" w:color="auto"/>
      </w:divBdr>
    </w:div>
    <w:div w:id="1528982055">
      <w:bodyDiv w:val="1"/>
      <w:marLeft w:val="0"/>
      <w:marRight w:val="0"/>
      <w:marTop w:val="0"/>
      <w:marBottom w:val="0"/>
      <w:divBdr>
        <w:top w:val="none" w:sz="0" w:space="0" w:color="auto"/>
        <w:left w:val="none" w:sz="0" w:space="0" w:color="auto"/>
        <w:bottom w:val="none" w:sz="0" w:space="0" w:color="auto"/>
        <w:right w:val="none" w:sz="0" w:space="0" w:color="auto"/>
      </w:divBdr>
      <w:divsChild>
        <w:div w:id="1717512364">
          <w:marLeft w:val="0"/>
          <w:marRight w:val="0"/>
          <w:marTop w:val="0"/>
          <w:marBottom w:val="0"/>
          <w:divBdr>
            <w:top w:val="none" w:sz="0" w:space="0" w:color="auto"/>
            <w:left w:val="none" w:sz="0" w:space="0" w:color="auto"/>
            <w:bottom w:val="none" w:sz="0" w:space="0" w:color="auto"/>
            <w:right w:val="none" w:sz="0" w:space="0" w:color="auto"/>
          </w:divBdr>
          <w:divsChild>
            <w:div w:id="705175790">
              <w:marLeft w:val="0"/>
              <w:marRight w:val="0"/>
              <w:marTop w:val="0"/>
              <w:marBottom w:val="0"/>
              <w:divBdr>
                <w:top w:val="none" w:sz="0" w:space="0" w:color="auto"/>
                <w:left w:val="none" w:sz="0" w:space="0" w:color="auto"/>
                <w:bottom w:val="none" w:sz="0" w:space="0" w:color="auto"/>
                <w:right w:val="none" w:sz="0" w:space="0" w:color="auto"/>
              </w:divBdr>
              <w:divsChild>
                <w:div w:id="32847370">
                  <w:marLeft w:val="0"/>
                  <w:marRight w:val="0"/>
                  <w:marTop w:val="0"/>
                  <w:marBottom w:val="0"/>
                  <w:divBdr>
                    <w:top w:val="single" w:sz="6" w:space="0" w:color="CCCCCC"/>
                    <w:left w:val="single" w:sz="6" w:space="0" w:color="CCCCCC"/>
                    <w:bottom w:val="single" w:sz="6" w:space="0" w:color="CCCCCC"/>
                    <w:right w:val="single" w:sz="6" w:space="0" w:color="CCCCCC"/>
                  </w:divBdr>
                  <w:divsChild>
                    <w:div w:id="1868132730">
                      <w:marLeft w:val="0"/>
                      <w:marRight w:val="0"/>
                      <w:marTop w:val="0"/>
                      <w:marBottom w:val="0"/>
                      <w:divBdr>
                        <w:top w:val="none" w:sz="0" w:space="0" w:color="auto"/>
                        <w:left w:val="none" w:sz="0" w:space="0" w:color="auto"/>
                        <w:bottom w:val="none" w:sz="0" w:space="0" w:color="auto"/>
                        <w:right w:val="none" w:sz="0" w:space="0" w:color="auto"/>
                      </w:divBdr>
                      <w:divsChild>
                        <w:div w:id="1050760674">
                          <w:marLeft w:val="0"/>
                          <w:marRight w:val="0"/>
                          <w:marTop w:val="0"/>
                          <w:marBottom w:val="0"/>
                          <w:divBdr>
                            <w:top w:val="none" w:sz="0" w:space="0" w:color="auto"/>
                            <w:left w:val="none" w:sz="0" w:space="0" w:color="auto"/>
                            <w:bottom w:val="none" w:sz="0" w:space="0" w:color="auto"/>
                            <w:right w:val="none" w:sz="0" w:space="0" w:color="auto"/>
                          </w:divBdr>
                          <w:divsChild>
                            <w:div w:id="1488204071">
                              <w:marLeft w:val="0"/>
                              <w:marRight w:val="0"/>
                              <w:marTop w:val="0"/>
                              <w:marBottom w:val="0"/>
                              <w:divBdr>
                                <w:top w:val="none" w:sz="0" w:space="0" w:color="auto"/>
                                <w:left w:val="none" w:sz="0" w:space="0" w:color="auto"/>
                                <w:bottom w:val="none" w:sz="0" w:space="0" w:color="auto"/>
                                <w:right w:val="none" w:sz="0" w:space="0" w:color="auto"/>
                              </w:divBdr>
                              <w:divsChild>
                                <w:div w:id="17475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291872">
      <w:bodyDiv w:val="1"/>
      <w:marLeft w:val="0"/>
      <w:marRight w:val="0"/>
      <w:marTop w:val="0"/>
      <w:marBottom w:val="0"/>
      <w:divBdr>
        <w:top w:val="none" w:sz="0" w:space="0" w:color="auto"/>
        <w:left w:val="none" w:sz="0" w:space="0" w:color="auto"/>
        <w:bottom w:val="none" w:sz="0" w:space="0" w:color="auto"/>
        <w:right w:val="none" w:sz="0" w:space="0" w:color="auto"/>
      </w:divBdr>
    </w:div>
    <w:div w:id="1750224388">
      <w:bodyDiv w:val="1"/>
      <w:marLeft w:val="0"/>
      <w:marRight w:val="0"/>
      <w:marTop w:val="0"/>
      <w:marBottom w:val="0"/>
      <w:divBdr>
        <w:top w:val="none" w:sz="0" w:space="0" w:color="auto"/>
        <w:left w:val="none" w:sz="0" w:space="0" w:color="auto"/>
        <w:bottom w:val="none" w:sz="0" w:space="0" w:color="auto"/>
        <w:right w:val="none" w:sz="0" w:space="0" w:color="auto"/>
      </w:divBdr>
      <w:divsChild>
        <w:div w:id="1931351768">
          <w:marLeft w:val="0"/>
          <w:marRight w:val="0"/>
          <w:marTop w:val="0"/>
          <w:marBottom w:val="0"/>
          <w:divBdr>
            <w:top w:val="none" w:sz="0" w:space="0" w:color="auto"/>
            <w:left w:val="none" w:sz="0" w:space="0" w:color="auto"/>
            <w:bottom w:val="none" w:sz="0" w:space="0" w:color="auto"/>
            <w:right w:val="none" w:sz="0" w:space="0" w:color="auto"/>
          </w:divBdr>
          <w:divsChild>
            <w:div w:id="426315019">
              <w:marLeft w:val="0"/>
              <w:marRight w:val="0"/>
              <w:marTop w:val="0"/>
              <w:marBottom w:val="0"/>
              <w:divBdr>
                <w:top w:val="none" w:sz="0" w:space="0" w:color="auto"/>
                <w:left w:val="none" w:sz="0" w:space="0" w:color="auto"/>
                <w:bottom w:val="none" w:sz="0" w:space="0" w:color="auto"/>
                <w:right w:val="none" w:sz="0" w:space="0" w:color="auto"/>
              </w:divBdr>
              <w:divsChild>
                <w:div w:id="374473896">
                  <w:marLeft w:val="0"/>
                  <w:marRight w:val="0"/>
                  <w:marTop w:val="0"/>
                  <w:marBottom w:val="0"/>
                  <w:divBdr>
                    <w:top w:val="single" w:sz="6" w:space="0" w:color="CCCCCC"/>
                    <w:left w:val="single" w:sz="6" w:space="0" w:color="CCCCCC"/>
                    <w:bottom w:val="single" w:sz="6" w:space="0" w:color="CCCCCC"/>
                    <w:right w:val="single" w:sz="6" w:space="0" w:color="CCCCCC"/>
                  </w:divBdr>
                  <w:divsChild>
                    <w:div w:id="1991519222">
                      <w:marLeft w:val="0"/>
                      <w:marRight w:val="0"/>
                      <w:marTop w:val="0"/>
                      <w:marBottom w:val="0"/>
                      <w:divBdr>
                        <w:top w:val="none" w:sz="0" w:space="0" w:color="auto"/>
                        <w:left w:val="none" w:sz="0" w:space="0" w:color="auto"/>
                        <w:bottom w:val="none" w:sz="0" w:space="0" w:color="auto"/>
                        <w:right w:val="none" w:sz="0" w:space="0" w:color="auto"/>
                      </w:divBdr>
                      <w:divsChild>
                        <w:div w:id="322664579">
                          <w:marLeft w:val="0"/>
                          <w:marRight w:val="0"/>
                          <w:marTop w:val="0"/>
                          <w:marBottom w:val="0"/>
                          <w:divBdr>
                            <w:top w:val="none" w:sz="0" w:space="0" w:color="auto"/>
                            <w:left w:val="none" w:sz="0" w:space="0" w:color="auto"/>
                            <w:bottom w:val="none" w:sz="0" w:space="0" w:color="auto"/>
                            <w:right w:val="none" w:sz="0" w:space="0" w:color="auto"/>
                          </w:divBdr>
                          <w:divsChild>
                            <w:div w:id="880049365">
                              <w:marLeft w:val="0"/>
                              <w:marRight w:val="0"/>
                              <w:marTop w:val="0"/>
                              <w:marBottom w:val="0"/>
                              <w:divBdr>
                                <w:top w:val="none" w:sz="0" w:space="0" w:color="auto"/>
                                <w:left w:val="none" w:sz="0" w:space="0" w:color="auto"/>
                                <w:bottom w:val="none" w:sz="0" w:space="0" w:color="auto"/>
                                <w:right w:val="none" w:sz="0" w:space="0" w:color="auto"/>
                              </w:divBdr>
                              <w:divsChild>
                                <w:div w:id="14205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281925">
      <w:bodyDiv w:val="1"/>
      <w:marLeft w:val="0"/>
      <w:marRight w:val="0"/>
      <w:marTop w:val="0"/>
      <w:marBottom w:val="0"/>
      <w:divBdr>
        <w:top w:val="none" w:sz="0" w:space="0" w:color="auto"/>
        <w:left w:val="none" w:sz="0" w:space="0" w:color="auto"/>
        <w:bottom w:val="none" w:sz="0" w:space="0" w:color="auto"/>
        <w:right w:val="none" w:sz="0" w:space="0" w:color="auto"/>
      </w:divBdr>
    </w:div>
    <w:div w:id="1794210184">
      <w:bodyDiv w:val="1"/>
      <w:marLeft w:val="0"/>
      <w:marRight w:val="0"/>
      <w:marTop w:val="0"/>
      <w:marBottom w:val="0"/>
      <w:divBdr>
        <w:top w:val="none" w:sz="0" w:space="0" w:color="auto"/>
        <w:left w:val="none" w:sz="0" w:space="0" w:color="auto"/>
        <w:bottom w:val="none" w:sz="0" w:space="0" w:color="auto"/>
        <w:right w:val="none" w:sz="0" w:space="0" w:color="auto"/>
      </w:divBdr>
      <w:divsChild>
        <w:div w:id="1409691551">
          <w:marLeft w:val="0"/>
          <w:marRight w:val="0"/>
          <w:marTop w:val="0"/>
          <w:marBottom w:val="0"/>
          <w:divBdr>
            <w:top w:val="none" w:sz="0" w:space="0" w:color="auto"/>
            <w:left w:val="none" w:sz="0" w:space="0" w:color="auto"/>
            <w:bottom w:val="none" w:sz="0" w:space="0" w:color="auto"/>
            <w:right w:val="none" w:sz="0" w:space="0" w:color="auto"/>
          </w:divBdr>
          <w:divsChild>
            <w:div w:id="767701214">
              <w:marLeft w:val="0"/>
              <w:marRight w:val="0"/>
              <w:marTop w:val="0"/>
              <w:marBottom w:val="0"/>
              <w:divBdr>
                <w:top w:val="none" w:sz="0" w:space="0" w:color="auto"/>
                <w:left w:val="none" w:sz="0" w:space="0" w:color="auto"/>
                <w:bottom w:val="none" w:sz="0" w:space="0" w:color="auto"/>
                <w:right w:val="none" w:sz="0" w:space="0" w:color="auto"/>
              </w:divBdr>
              <w:divsChild>
                <w:div w:id="1905097891">
                  <w:marLeft w:val="0"/>
                  <w:marRight w:val="0"/>
                  <w:marTop w:val="0"/>
                  <w:marBottom w:val="0"/>
                  <w:divBdr>
                    <w:top w:val="single" w:sz="6" w:space="0" w:color="CCCCCC"/>
                    <w:left w:val="single" w:sz="6" w:space="0" w:color="CCCCCC"/>
                    <w:bottom w:val="single" w:sz="6" w:space="0" w:color="CCCCCC"/>
                    <w:right w:val="single" w:sz="6" w:space="0" w:color="CCCCCC"/>
                  </w:divBdr>
                  <w:divsChild>
                    <w:div w:id="1536384169">
                      <w:marLeft w:val="0"/>
                      <w:marRight w:val="0"/>
                      <w:marTop w:val="0"/>
                      <w:marBottom w:val="0"/>
                      <w:divBdr>
                        <w:top w:val="none" w:sz="0" w:space="0" w:color="auto"/>
                        <w:left w:val="none" w:sz="0" w:space="0" w:color="auto"/>
                        <w:bottom w:val="none" w:sz="0" w:space="0" w:color="auto"/>
                        <w:right w:val="none" w:sz="0" w:space="0" w:color="auto"/>
                      </w:divBdr>
                      <w:divsChild>
                        <w:div w:id="152189565">
                          <w:marLeft w:val="0"/>
                          <w:marRight w:val="0"/>
                          <w:marTop w:val="0"/>
                          <w:marBottom w:val="0"/>
                          <w:divBdr>
                            <w:top w:val="none" w:sz="0" w:space="0" w:color="auto"/>
                            <w:left w:val="none" w:sz="0" w:space="0" w:color="auto"/>
                            <w:bottom w:val="none" w:sz="0" w:space="0" w:color="auto"/>
                            <w:right w:val="none" w:sz="0" w:space="0" w:color="auto"/>
                          </w:divBdr>
                          <w:divsChild>
                            <w:div w:id="1250655488">
                              <w:marLeft w:val="0"/>
                              <w:marRight w:val="0"/>
                              <w:marTop w:val="0"/>
                              <w:marBottom w:val="0"/>
                              <w:divBdr>
                                <w:top w:val="none" w:sz="0" w:space="0" w:color="auto"/>
                                <w:left w:val="none" w:sz="0" w:space="0" w:color="auto"/>
                                <w:bottom w:val="none" w:sz="0" w:space="0" w:color="auto"/>
                                <w:right w:val="none" w:sz="0" w:space="0" w:color="auto"/>
                              </w:divBdr>
                              <w:divsChild>
                                <w:div w:id="3480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0534">
      <w:bodyDiv w:val="1"/>
      <w:marLeft w:val="0"/>
      <w:marRight w:val="0"/>
      <w:marTop w:val="0"/>
      <w:marBottom w:val="0"/>
      <w:divBdr>
        <w:top w:val="none" w:sz="0" w:space="0" w:color="auto"/>
        <w:left w:val="none" w:sz="0" w:space="0" w:color="auto"/>
        <w:bottom w:val="none" w:sz="0" w:space="0" w:color="auto"/>
        <w:right w:val="none" w:sz="0" w:space="0" w:color="auto"/>
      </w:divBdr>
      <w:divsChild>
        <w:div w:id="493570506">
          <w:marLeft w:val="0"/>
          <w:marRight w:val="0"/>
          <w:marTop w:val="0"/>
          <w:marBottom w:val="0"/>
          <w:divBdr>
            <w:top w:val="none" w:sz="0" w:space="0" w:color="auto"/>
            <w:left w:val="none" w:sz="0" w:space="0" w:color="auto"/>
            <w:bottom w:val="none" w:sz="0" w:space="0" w:color="auto"/>
            <w:right w:val="none" w:sz="0" w:space="0" w:color="auto"/>
          </w:divBdr>
          <w:divsChild>
            <w:div w:id="377097821">
              <w:marLeft w:val="0"/>
              <w:marRight w:val="0"/>
              <w:marTop w:val="0"/>
              <w:marBottom w:val="0"/>
              <w:divBdr>
                <w:top w:val="none" w:sz="0" w:space="0" w:color="auto"/>
                <w:left w:val="none" w:sz="0" w:space="0" w:color="auto"/>
                <w:bottom w:val="none" w:sz="0" w:space="0" w:color="auto"/>
                <w:right w:val="none" w:sz="0" w:space="0" w:color="auto"/>
              </w:divBdr>
              <w:divsChild>
                <w:div w:id="2028170331">
                  <w:marLeft w:val="0"/>
                  <w:marRight w:val="0"/>
                  <w:marTop w:val="0"/>
                  <w:marBottom w:val="0"/>
                  <w:divBdr>
                    <w:top w:val="single" w:sz="6" w:space="0" w:color="CCCCCC"/>
                    <w:left w:val="single" w:sz="6" w:space="0" w:color="CCCCCC"/>
                    <w:bottom w:val="single" w:sz="6" w:space="0" w:color="CCCCCC"/>
                    <w:right w:val="single" w:sz="6" w:space="0" w:color="CCCCCC"/>
                  </w:divBdr>
                  <w:divsChild>
                    <w:div w:id="403842207">
                      <w:marLeft w:val="0"/>
                      <w:marRight w:val="0"/>
                      <w:marTop w:val="0"/>
                      <w:marBottom w:val="0"/>
                      <w:divBdr>
                        <w:top w:val="none" w:sz="0" w:space="0" w:color="auto"/>
                        <w:left w:val="none" w:sz="0" w:space="0" w:color="auto"/>
                        <w:bottom w:val="none" w:sz="0" w:space="0" w:color="auto"/>
                        <w:right w:val="none" w:sz="0" w:space="0" w:color="auto"/>
                      </w:divBdr>
                      <w:divsChild>
                        <w:div w:id="1819806638">
                          <w:marLeft w:val="0"/>
                          <w:marRight w:val="0"/>
                          <w:marTop w:val="0"/>
                          <w:marBottom w:val="0"/>
                          <w:divBdr>
                            <w:top w:val="none" w:sz="0" w:space="0" w:color="auto"/>
                            <w:left w:val="none" w:sz="0" w:space="0" w:color="auto"/>
                            <w:bottom w:val="none" w:sz="0" w:space="0" w:color="auto"/>
                            <w:right w:val="none" w:sz="0" w:space="0" w:color="auto"/>
                          </w:divBdr>
                          <w:divsChild>
                            <w:div w:id="378939691">
                              <w:marLeft w:val="0"/>
                              <w:marRight w:val="0"/>
                              <w:marTop w:val="0"/>
                              <w:marBottom w:val="0"/>
                              <w:divBdr>
                                <w:top w:val="none" w:sz="0" w:space="0" w:color="auto"/>
                                <w:left w:val="none" w:sz="0" w:space="0" w:color="auto"/>
                                <w:bottom w:val="none" w:sz="0" w:space="0" w:color="auto"/>
                                <w:right w:val="none" w:sz="0" w:space="0" w:color="auto"/>
                              </w:divBdr>
                              <w:divsChild>
                                <w:div w:id="18065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332225">
      <w:bodyDiv w:val="1"/>
      <w:marLeft w:val="0"/>
      <w:marRight w:val="0"/>
      <w:marTop w:val="0"/>
      <w:marBottom w:val="0"/>
      <w:divBdr>
        <w:top w:val="none" w:sz="0" w:space="0" w:color="auto"/>
        <w:left w:val="none" w:sz="0" w:space="0" w:color="auto"/>
        <w:bottom w:val="none" w:sz="0" w:space="0" w:color="auto"/>
        <w:right w:val="none" w:sz="0" w:space="0" w:color="auto"/>
      </w:divBdr>
    </w:div>
    <w:div w:id="1941571796">
      <w:bodyDiv w:val="1"/>
      <w:marLeft w:val="0"/>
      <w:marRight w:val="0"/>
      <w:marTop w:val="0"/>
      <w:marBottom w:val="0"/>
      <w:divBdr>
        <w:top w:val="none" w:sz="0" w:space="0" w:color="auto"/>
        <w:left w:val="none" w:sz="0" w:space="0" w:color="auto"/>
        <w:bottom w:val="none" w:sz="0" w:space="0" w:color="auto"/>
        <w:right w:val="none" w:sz="0" w:space="0" w:color="auto"/>
      </w:divBdr>
      <w:divsChild>
        <w:div w:id="975917859">
          <w:marLeft w:val="0"/>
          <w:marRight w:val="0"/>
          <w:marTop w:val="0"/>
          <w:marBottom w:val="0"/>
          <w:divBdr>
            <w:top w:val="none" w:sz="0" w:space="0" w:color="auto"/>
            <w:left w:val="none" w:sz="0" w:space="0" w:color="auto"/>
            <w:bottom w:val="none" w:sz="0" w:space="0" w:color="auto"/>
            <w:right w:val="none" w:sz="0" w:space="0" w:color="auto"/>
          </w:divBdr>
          <w:divsChild>
            <w:div w:id="1675919197">
              <w:marLeft w:val="0"/>
              <w:marRight w:val="0"/>
              <w:marTop w:val="0"/>
              <w:marBottom w:val="0"/>
              <w:divBdr>
                <w:top w:val="none" w:sz="0" w:space="0" w:color="auto"/>
                <w:left w:val="none" w:sz="0" w:space="0" w:color="auto"/>
                <w:bottom w:val="none" w:sz="0" w:space="0" w:color="auto"/>
                <w:right w:val="none" w:sz="0" w:space="0" w:color="auto"/>
              </w:divBdr>
              <w:divsChild>
                <w:div w:id="162867002">
                  <w:marLeft w:val="0"/>
                  <w:marRight w:val="0"/>
                  <w:marTop w:val="0"/>
                  <w:marBottom w:val="0"/>
                  <w:divBdr>
                    <w:top w:val="single" w:sz="6" w:space="0" w:color="CCCCCC"/>
                    <w:left w:val="single" w:sz="6" w:space="0" w:color="CCCCCC"/>
                    <w:bottom w:val="single" w:sz="6" w:space="0" w:color="CCCCCC"/>
                    <w:right w:val="single" w:sz="6" w:space="0" w:color="CCCCCC"/>
                  </w:divBdr>
                  <w:divsChild>
                    <w:div w:id="444353298">
                      <w:marLeft w:val="0"/>
                      <w:marRight w:val="0"/>
                      <w:marTop w:val="0"/>
                      <w:marBottom w:val="0"/>
                      <w:divBdr>
                        <w:top w:val="none" w:sz="0" w:space="0" w:color="auto"/>
                        <w:left w:val="none" w:sz="0" w:space="0" w:color="auto"/>
                        <w:bottom w:val="none" w:sz="0" w:space="0" w:color="auto"/>
                        <w:right w:val="none" w:sz="0" w:space="0" w:color="auto"/>
                      </w:divBdr>
                      <w:divsChild>
                        <w:div w:id="396394189">
                          <w:marLeft w:val="0"/>
                          <w:marRight w:val="0"/>
                          <w:marTop w:val="0"/>
                          <w:marBottom w:val="0"/>
                          <w:divBdr>
                            <w:top w:val="none" w:sz="0" w:space="0" w:color="auto"/>
                            <w:left w:val="none" w:sz="0" w:space="0" w:color="auto"/>
                            <w:bottom w:val="none" w:sz="0" w:space="0" w:color="auto"/>
                            <w:right w:val="none" w:sz="0" w:space="0" w:color="auto"/>
                          </w:divBdr>
                          <w:divsChild>
                            <w:div w:id="43995105">
                              <w:marLeft w:val="0"/>
                              <w:marRight w:val="0"/>
                              <w:marTop w:val="0"/>
                              <w:marBottom w:val="0"/>
                              <w:divBdr>
                                <w:top w:val="none" w:sz="0" w:space="0" w:color="auto"/>
                                <w:left w:val="none" w:sz="0" w:space="0" w:color="auto"/>
                                <w:bottom w:val="none" w:sz="0" w:space="0" w:color="auto"/>
                                <w:right w:val="none" w:sz="0" w:space="0" w:color="auto"/>
                              </w:divBdr>
                              <w:divsChild>
                                <w:div w:id="8694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871139">
      <w:bodyDiv w:val="1"/>
      <w:marLeft w:val="0"/>
      <w:marRight w:val="0"/>
      <w:marTop w:val="0"/>
      <w:marBottom w:val="0"/>
      <w:divBdr>
        <w:top w:val="none" w:sz="0" w:space="0" w:color="auto"/>
        <w:left w:val="none" w:sz="0" w:space="0" w:color="auto"/>
        <w:bottom w:val="none" w:sz="0" w:space="0" w:color="auto"/>
        <w:right w:val="none" w:sz="0" w:space="0" w:color="auto"/>
      </w:divBdr>
      <w:divsChild>
        <w:div w:id="1526365703">
          <w:marLeft w:val="0"/>
          <w:marRight w:val="0"/>
          <w:marTop w:val="0"/>
          <w:marBottom w:val="0"/>
          <w:divBdr>
            <w:top w:val="none" w:sz="0" w:space="0" w:color="auto"/>
            <w:left w:val="none" w:sz="0" w:space="0" w:color="auto"/>
            <w:bottom w:val="none" w:sz="0" w:space="0" w:color="auto"/>
            <w:right w:val="none" w:sz="0" w:space="0" w:color="auto"/>
          </w:divBdr>
          <w:divsChild>
            <w:div w:id="1795445144">
              <w:marLeft w:val="0"/>
              <w:marRight w:val="0"/>
              <w:marTop w:val="0"/>
              <w:marBottom w:val="0"/>
              <w:divBdr>
                <w:top w:val="none" w:sz="0" w:space="0" w:color="auto"/>
                <w:left w:val="none" w:sz="0" w:space="0" w:color="auto"/>
                <w:bottom w:val="none" w:sz="0" w:space="0" w:color="auto"/>
                <w:right w:val="none" w:sz="0" w:space="0" w:color="auto"/>
              </w:divBdr>
              <w:divsChild>
                <w:div w:id="1277566821">
                  <w:marLeft w:val="0"/>
                  <w:marRight w:val="0"/>
                  <w:marTop w:val="0"/>
                  <w:marBottom w:val="0"/>
                  <w:divBdr>
                    <w:top w:val="single" w:sz="6" w:space="0" w:color="CCCCCC"/>
                    <w:left w:val="single" w:sz="6" w:space="0" w:color="CCCCCC"/>
                    <w:bottom w:val="single" w:sz="6" w:space="0" w:color="CCCCCC"/>
                    <w:right w:val="single" w:sz="6" w:space="0" w:color="CCCCCC"/>
                  </w:divBdr>
                  <w:divsChild>
                    <w:div w:id="1918980951">
                      <w:marLeft w:val="0"/>
                      <w:marRight w:val="0"/>
                      <w:marTop w:val="0"/>
                      <w:marBottom w:val="0"/>
                      <w:divBdr>
                        <w:top w:val="none" w:sz="0" w:space="0" w:color="auto"/>
                        <w:left w:val="none" w:sz="0" w:space="0" w:color="auto"/>
                        <w:bottom w:val="none" w:sz="0" w:space="0" w:color="auto"/>
                        <w:right w:val="none" w:sz="0" w:space="0" w:color="auto"/>
                      </w:divBdr>
                      <w:divsChild>
                        <w:div w:id="2089383433">
                          <w:marLeft w:val="0"/>
                          <w:marRight w:val="0"/>
                          <w:marTop w:val="0"/>
                          <w:marBottom w:val="0"/>
                          <w:divBdr>
                            <w:top w:val="none" w:sz="0" w:space="0" w:color="auto"/>
                            <w:left w:val="none" w:sz="0" w:space="0" w:color="auto"/>
                            <w:bottom w:val="none" w:sz="0" w:space="0" w:color="auto"/>
                            <w:right w:val="none" w:sz="0" w:space="0" w:color="auto"/>
                          </w:divBdr>
                          <w:divsChild>
                            <w:div w:id="736437217">
                              <w:marLeft w:val="0"/>
                              <w:marRight w:val="0"/>
                              <w:marTop w:val="0"/>
                              <w:marBottom w:val="0"/>
                              <w:divBdr>
                                <w:top w:val="none" w:sz="0" w:space="0" w:color="auto"/>
                                <w:left w:val="none" w:sz="0" w:space="0" w:color="auto"/>
                                <w:bottom w:val="none" w:sz="0" w:space="0" w:color="auto"/>
                                <w:right w:val="none" w:sz="0" w:space="0" w:color="auto"/>
                              </w:divBdr>
                              <w:divsChild>
                                <w:div w:id="8575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876859">
      <w:bodyDiv w:val="1"/>
      <w:marLeft w:val="0"/>
      <w:marRight w:val="0"/>
      <w:marTop w:val="0"/>
      <w:marBottom w:val="0"/>
      <w:divBdr>
        <w:top w:val="none" w:sz="0" w:space="0" w:color="auto"/>
        <w:left w:val="none" w:sz="0" w:space="0" w:color="auto"/>
        <w:bottom w:val="none" w:sz="0" w:space="0" w:color="auto"/>
        <w:right w:val="none" w:sz="0" w:space="0" w:color="auto"/>
      </w:divBdr>
      <w:divsChild>
        <w:div w:id="2127582414">
          <w:marLeft w:val="0"/>
          <w:marRight w:val="0"/>
          <w:marTop w:val="0"/>
          <w:marBottom w:val="0"/>
          <w:divBdr>
            <w:top w:val="none" w:sz="0" w:space="0" w:color="auto"/>
            <w:left w:val="none" w:sz="0" w:space="0" w:color="auto"/>
            <w:bottom w:val="none" w:sz="0" w:space="0" w:color="auto"/>
            <w:right w:val="none" w:sz="0" w:space="0" w:color="auto"/>
          </w:divBdr>
          <w:divsChild>
            <w:div w:id="1775127264">
              <w:marLeft w:val="0"/>
              <w:marRight w:val="0"/>
              <w:marTop w:val="0"/>
              <w:marBottom w:val="0"/>
              <w:divBdr>
                <w:top w:val="none" w:sz="0" w:space="0" w:color="auto"/>
                <w:left w:val="none" w:sz="0" w:space="0" w:color="auto"/>
                <w:bottom w:val="none" w:sz="0" w:space="0" w:color="auto"/>
                <w:right w:val="none" w:sz="0" w:space="0" w:color="auto"/>
              </w:divBdr>
              <w:divsChild>
                <w:div w:id="1773936935">
                  <w:marLeft w:val="0"/>
                  <w:marRight w:val="0"/>
                  <w:marTop w:val="0"/>
                  <w:marBottom w:val="0"/>
                  <w:divBdr>
                    <w:top w:val="single" w:sz="6" w:space="0" w:color="CCCCCC"/>
                    <w:left w:val="single" w:sz="6" w:space="0" w:color="CCCCCC"/>
                    <w:bottom w:val="single" w:sz="6" w:space="0" w:color="CCCCCC"/>
                    <w:right w:val="single" w:sz="6" w:space="0" w:color="CCCCCC"/>
                  </w:divBdr>
                  <w:divsChild>
                    <w:div w:id="1749961486">
                      <w:marLeft w:val="0"/>
                      <w:marRight w:val="0"/>
                      <w:marTop w:val="0"/>
                      <w:marBottom w:val="0"/>
                      <w:divBdr>
                        <w:top w:val="none" w:sz="0" w:space="0" w:color="auto"/>
                        <w:left w:val="none" w:sz="0" w:space="0" w:color="auto"/>
                        <w:bottom w:val="none" w:sz="0" w:space="0" w:color="auto"/>
                        <w:right w:val="none" w:sz="0" w:space="0" w:color="auto"/>
                      </w:divBdr>
                      <w:divsChild>
                        <w:div w:id="250507264">
                          <w:marLeft w:val="0"/>
                          <w:marRight w:val="0"/>
                          <w:marTop w:val="0"/>
                          <w:marBottom w:val="0"/>
                          <w:divBdr>
                            <w:top w:val="none" w:sz="0" w:space="0" w:color="auto"/>
                            <w:left w:val="none" w:sz="0" w:space="0" w:color="auto"/>
                            <w:bottom w:val="none" w:sz="0" w:space="0" w:color="auto"/>
                            <w:right w:val="none" w:sz="0" w:space="0" w:color="auto"/>
                          </w:divBdr>
                          <w:divsChild>
                            <w:div w:id="131675190">
                              <w:marLeft w:val="0"/>
                              <w:marRight w:val="0"/>
                              <w:marTop w:val="0"/>
                              <w:marBottom w:val="0"/>
                              <w:divBdr>
                                <w:top w:val="none" w:sz="0" w:space="0" w:color="auto"/>
                                <w:left w:val="none" w:sz="0" w:space="0" w:color="auto"/>
                                <w:bottom w:val="none" w:sz="0" w:space="0" w:color="auto"/>
                                <w:right w:val="none" w:sz="0" w:space="0" w:color="auto"/>
                              </w:divBdr>
                              <w:divsChild>
                                <w:div w:id="16707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963423">
      <w:bodyDiv w:val="1"/>
      <w:marLeft w:val="0"/>
      <w:marRight w:val="0"/>
      <w:marTop w:val="0"/>
      <w:marBottom w:val="0"/>
      <w:divBdr>
        <w:top w:val="none" w:sz="0" w:space="0" w:color="auto"/>
        <w:left w:val="none" w:sz="0" w:space="0" w:color="auto"/>
        <w:bottom w:val="none" w:sz="0" w:space="0" w:color="auto"/>
        <w:right w:val="none" w:sz="0" w:space="0" w:color="auto"/>
      </w:divBdr>
    </w:div>
    <w:div w:id="2069648163">
      <w:bodyDiv w:val="1"/>
      <w:marLeft w:val="0"/>
      <w:marRight w:val="0"/>
      <w:marTop w:val="0"/>
      <w:marBottom w:val="0"/>
      <w:divBdr>
        <w:top w:val="none" w:sz="0" w:space="0" w:color="auto"/>
        <w:left w:val="none" w:sz="0" w:space="0" w:color="auto"/>
        <w:bottom w:val="none" w:sz="0" w:space="0" w:color="auto"/>
        <w:right w:val="none" w:sz="0" w:space="0" w:color="auto"/>
      </w:divBdr>
      <w:divsChild>
        <w:div w:id="614482208">
          <w:marLeft w:val="0"/>
          <w:marRight w:val="0"/>
          <w:marTop w:val="0"/>
          <w:marBottom w:val="0"/>
          <w:divBdr>
            <w:top w:val="none" w:sz="0" w:space="0" w:color="auto"/>
            <w:left w:val="none" w:sz="0" w:space="0" w:color="auto"/>
            <w:bottom w:val="none" w:sz="0" w:space="0" w:color="auto"/>
            <w:right w:val="none" w:sz="0" w:space="0" w:color="auto"/>
          </w:divBdr>
          <w:divsChild>
            <w:div w:id="1364670045">
              <w:marLeft w:val="0"/>
              <w:marRight w:val="0"/>
              <w:marTop w:val="0"/>
              <w:marBottom w:val="0"/>
              <w:divBdr>
                <w:top w:val="none" w:sz="0" w:space="0" w:color="auto"/>
                <w:left w:val="none" w:sz="0" w:space="0" w:color="auto"/>
                <w:bottom w:val="none" w:sz="0" w:space="0" w:color="auto"/>
                <w:right w:val="none" w:sz="0" w:space="0" w:color="auto"/>
              </w:divBdr>
              <w:divsChild>
                <w:div w:id="1249541011">
                  <w:marLeft w:val="0"/>
                  <w:marRight w:val="0"/>
                  <w:marTop w:val="0"/>
                  <w:marBottom w:val="0"/>
                  <w:divBdr>
                    <w:top w:val="single" w:sz="6" w:space="0" w:color="CCCCCC"/>
                    <w:left w:val="single" w:sz="6" w:space="0" w:color="CCCCCC"/>
                    <w:bottom w:val="single" w:sz="6" w:space="0" w:color="CCCCCC"/>
                    <w:right w:val="single" w:sz="6" w:space="0" w:color="CCCCCC"/>
                  </w:divBdr>
                  <w:divsChild>
                    <w:div w:id="1758286208">
                      <w:marLeft w:val="0"/>
                      <w:marRight w:val="0"/>
                      <w:marTop w:val="0"/>
                      <w:marBottom w:val="0"/>
                      <w:divBdr>
                        <w:top w:val="none" w:sz="0" w:space="0" w:color="auto"/>
                        <w:left w:val="none" w:sz="0" w:space="0" w:color="auto"/>
                        <w:bottom w:val="none" w:sz="0" w:space="0" w:color="auto"/>
                        <w:right w:val="none" w:sz="0" w:space="0" w:color="auto"/>
                      </w:divBdr>
                      <w:divsChild>
                        <w:div w:id="1381006461">
                          <w:marLeft w:val="0"/>
                          <w:marRight w:val="0"/>
                          <w:marTop w:val="0"/>
                          <w:marBottom w:val="0"/>
                          <w:divBdr>
                            <w:top w:val="none" w:sz="0" w:space="0" w:color="auto"/>
                            <w:left w:val="none" w:sz="0" w:space="0" w:color="auto"/>
                            <w:bottom w:val="none" w:sz="0" w:space="0" w:color="auto"/>
                            <w:right w:val="none" w:sz="0" w:space="0" w:color="auto"/>
                          </w:divBdr>
                          <w:divsChild>
                            <w:div w:id="829709494">
                              <w:marLeft w:val="0"/>
                              <w:marRight w:val="0"/>
                              <w:marTop w:val="0"/>
                              <w:marBottom w:val="0"/>
                              <w:divBdr>
                                <w:top w:val="none" w:sz="0" w:space="0" w:color="auto"/>
                                <w:left w:val="none" w:sz="0" w:space="0" w:color="auto"/>
                                <w:bottom w:val="none" w:sz="0" w:space="0" w:color="auto"/>
                                <w:right w:val="none" w:sz="0" w:space="0" w:color="auto"/>
                              </w:divBdr>
                              <w:divsChild>
                                <w:div w:id="1926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565142">
      <w:bodyDiv w:val="1"/>
      <w:marLeft w:val="0"/>
      <w:marRight w:val="0"/>
      <w:marTop w:val="0"/>
      <w:marBottom w:val="0"/>
      <w:divBdr>
        <w:top w:val="none" w:sz="0" w:space="0" w:color="auto"/>
        <w:left w:val="none" w:sz="0" w:space="0" w:color="auto"/>
        <w:bottom w:val="none" w:sz="0" w:space="0" w:color="auto"/>
        <w:right w:val="none" w:sz="0" w:space="0" w:color="auto"/>
      </w:divBdr>
      <w:divsChild>
        <w:div w:id="1974214141">
          <w:marLeft w:val="0"/>
          <w:marRight w:val="0"/>
          <w:marTop w:val="0"/>
          <w:marBottom w:val="0"/>
          <w:divBdr>
            <w:top w:val="none" w:sz="0" w:space="0" w:color="auto"/>
            <w:left w:val="none" w:sz="0" w:space="0" w:color="auto"/>
            <w:bottom w:val="none" w:sz="0" w:space="0" w:color="auto"/>
            <w:right w:val="none" w:sz="0" w:space="0" w:color="auto"/>
          </w:divBdr>
          <w:divsChild>
            <w:div w:id="501631534">
              <w:marLeft w:val="0"/>
              <w:marRight w:val="0"/>
              <w:marTop w:val="0"/>
              <w:marBottom w:val="0"/>
              <w:divBdr>
                <w:top w:val="none" w:sz="0" w:space="0" w:color="auto"/>
                <w:left w:val="none" w:sz="0" w:space="0" w:color="auto"/>
                <w:bottom w:val="none" w:sz="0" w:space="0" w:color="auto"/>
                <w:right w:val="none" w:sz="0" w:space="0" w:color="auto"/>
              </w:divBdr>
              <w:divsChild>
                <w:div w:id="1924218948">
                  <w:marLeft w:val="0"/>
                  <w:marRight w:val="0"/>
                  <w:marTop w:val="0"/>
                  <w:marBottom w:val="0"/>
                  <w:divBdr>
                    <w:top w:val="single" w:sz="6" w:space="0" w:color="CCCCCC"/>
                    <w:left w:val="single" w:sz="6" w:space="0" w:color="CCCCCC"/>
                    <w:bottom w:val="single" w:sz="6" w:space="0" w:color="CCCCCC"/>
                    <w:right w:val="single" w:sz="6" w:space="0" w:color="CCCCCC"/>
                  </w:divBdr>
                  <w:divsChild>
                    <w:div w:id="1149710816">
                      <w:marLeft w:val="0"/>
                      <w:marRight w:val="0"/>
                      <w:marTop w:val="0"/>
                      <w:marBottom w:val="0"/>
                      <w:divBdr>
                        <w:top w:val="none" w:sz="0" w:space="0" w:color="auto"/>
                        <w:left w:val="none" w:sz="0" w:space="0" w:color="auto"/>
                        <w:bottom w:val="none" w:sz="0" w:space="0" w:color="auto"/>
                        <w:right w:val="none" w:sz="0" w:space="0" w:color="auto"/>
                      </w:divBdr>
                      <w:divsChild>
                        <w:div w:id="724717415">
                          <w:marLeft w:val="0"/>
                          <w:marRight w:val="0"/>
                          <w:marTop w:val="0"/>
                          <w:marBottom w:val="0"/>
                          <w:divBdr>
                            <w:top w:val="none" w:sz="0" w:space="0" w:color="auto"/>
                            <w:left w:val="none" w:sz="0" w:space="0" w:color="auto"/>
                            <w:bottom w:val="none" w:sz="0" w:space="0" w:color="auto"/>
                            <w:right w:val="none" w:sz="0" w:space="0" w:color="auto"/>
                          </w:divBdr>
                          <w:divsChild>
                            <w:div w:id="333806558">
                              <w:marLeft w:val="0"/>
                              <w:marRight w:val="0"/>
                              <w:marTop w:val="0"/>
                              <w:marBottom w:val="0"/>
                              <w:divBdr>
                                <w:top w:val="none" w:sz="0" w:space="0" w:color="auto"/>
                                <w:left w:val="none" w:sz="0" w:space="0" w:color="auto"/>
                                <w:bottom w:val="none" w:sz="0" w:space="0" w:color="auto"/>
                                <w:right w:val="none" w:sz="0" w:space="0" w:color="auto"/>
                              </w:divBdr>
                              <w:divsChild>
                                <w:div w:id="834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709869">
      <w:bodyDiv w:val="1"/>
      <w:marLeft w:val="0"/>
      <w:marRight w:val="0"/>
      <w:marTop w:val="0"/>
      <w:marBottom w:val="0"/>
      <w:divBdr>
        <w:top w:val="none" w:sz="0" w:space="0" w:color="auto"/>
        <w:left w:val="none" w:sz="0" w:space="0" w:color="auto"/>
        <w:bottom w:val="none" w:sz="0" w:space="0" w:color="auto"/>
        <w:right w:val="none" w:sz="0" w:space="0" w:color="auto"/>
      </w:divBdr>
      <w:divsChild>
        <w:div w:id="10255736">
          <w:marLeft w:val="0"/>
          <w:marRight w:val="0"/>
          <w:marTop w:val="0"/>
          <w:marBottom w:val="0"/>
          <w:divBdr>
            <w:top w:val="none" w:sz="0" w:space="0" w:color="auto"/>
            <w:left w:val="none" w:sz="0" w:space="0" w:color="auto"/>
            <w:bottom w:val="none" w:sz="0" w:space="0" w:color="auto"/>
            <w:right w:val="none" w:sz="0" w:space="0" w:color="auto"/>
          </w:divBdr>
          <w:divsChild>
            <w:div w:id="1634479084">
              <w:marLeft w:val="0"/>
              <w:marRight w:val="0"/>
              <w:marTop w:val="0"/>
              <w:marBottom w:val="0"/>
              <w:divBdr>
                <w:top w:val="none" w:sz="0" w:space="0" w:color="auto"/>
                <w:left w:val="none" w:sz="0" w:space="0" w:color="auto"/>
                <w:bottom w:val="none" w:sz="0" w:space="0" w:color="auto"/>
                <w:right w:val="none" w:sz="0" w:space="0" w:color="auto"/>
              </w:divBdr>
              <w:divsChild>
                <w:div w:id="1678120043">
                  <w:marLeft w:val="0"/>
                  <w:marRight w:val="0"/>
                  <w:marTop w:val="0"/>
                  <w:marBottom w:val="0"/>
                  <w:divBdr>
                    <w:top w:val="single" w:sz="6" w:space="0" w:color="CCCCCC"/>
                    <w:left w:val="single" w:sz="6" w:space="0" w:color="CCCCCC"/>
                    <w:bottom w:val="single" w:sz="6" w:space="0" w:color="CCCCCC"/>
                    <w:right w:val="single" w:sz="6" w:space="0" w:color="CCCCCC"/>
                  </w:divBdr>
                  <w:divsChild>
                    <w:div w:id="1255090565">
                      <w:marLeft w:val="0"/>
                      <w:marRight w:val="0"/>
                      <w:marTop w:val="0"/>
                      <w:marBottom w:val="0"/>
                      <w:divBdr>
                        <w:top w:val="none" w:sz="0" w:space="0" w:color="auto"/>
                        <w:left w:val="none" w:sz="0" w:space="0" w:color="auto"/>
                        <w:bottom w:val="none" w:sz="0" w:space="0" w:color="auto"/>
                        <w:right w:val="none" w:sz="0" w:space="0" w:color="auto"/>
                      </w:divBdr>
                      <w:divsChild>
                        <w:div w:id="1654984280">
                          <w:marLeft w:val="0"/>
                          <w:marRight w:val="0"/>
                          <w:marTop w:val="0"/>
                          <w:marBottom w:val="0"/>
                          <w:divBdr>
                            <w:top w:val="none" w:sz="0" w:space="0" w:color="auto"/>
                            <w:left w:val="none" w:sz="0" w:space="0" w:color="auto"/>
                            <w:bottom w:val="none" w:sz="0" w:space="0" w:color="auto"/>
                            <w:right w:val="none" w:sz="0" w:space="0" w:color="auto"/>
                          </w:divBdr>
                          <w:divsChild>
                            <w:div w:id="1173297827">
                              <w:marLeft w:val="0"/>
                              <w:marRight w:val="0"/>
                              <w:marTop w:val="0"/>
                              <w:marBottom w:val="0"/>
                              <w:divBdr>
                                <w:top w:val="none" w:sz="0" w:space="0" w:color="auto"/>
                                <w:left w:val="none" w:sz="0" w:space="0" w:color="auto"/>
                                <w:bottom w:val="none" w:sz="0" w:space="0" w:color="auto"/>
                                <w:right w:val="none" w:sz="0" w:space="0" w:color="auto"/>
                              </w:divBdr>
                              <w:divsChild>
                                <w:div w:id="14145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73474">
      <w:bodyDiv w:val="1"/>
      <w:marLeft w:val="0"/>
      <w:marRight w:val="0"/>
      <w:marTop w:val="0"/>
      <w:marBottom w:val="0"/>
      <w:divBdr>
        <w:top w:val="none" w:sz="0" w:space="0" w:color="auto"/>
        <w:left w:val="none" w:sz="0" w:space="0" w:color="auto"/>
        <w:bottom w:val="none" w:sz="0" w:space="0" w:color="auto"/>
        <w:right w:val="none" w:sz="0" w:space="0" w:color="auto"/>
      </w:divBdr>
      <w:divsChild>
        <w:div w:id="585309770">
          <w:marLeft w:val="0"/>
          <w:marRight w:val="0"/>
          <w:marTop w:val="0"/>
          <w:marBottom w:val="0"/>
          <w:divBdr>
            <w:top w:val="none" w:sz="0" w:space="0" w:color="auto"/>
            <w:left w:val="none" w:sz="0" w:space="0" w:color="auto"/>
            <w:bottom w:val="none" w:sz="0" w:space="0" w:color="auto"/>
            <w:right w:val="none" w:sz="0" w:space="0" w:color="auto"/>
          </w:divBdr>
          <w:divsChild>
            <w:div w:id="1851096707">
              <w:marLeft w:val="0"/>
              <w:marRight w:val="0"/>
              <w:marTop w:val="0"/>
              <w:marBottom w:val="0"/>
              <w:divBdr>
                <w:top w:val="none" w:sz="0" w:space="0" w:color="auto"/>
                <w:left w:val="none" w:sz="0" w:space="0" w:color="auto"/>
                <w:bottom w:val="none" w:sz="0" w:space="0" w:color="auto"/>
                <w:right w:val="none" w:sz="0" w:space="0" w:color="auto"/>
              </w:divBdr>
              <w:divsChild>
                <w:div w:id="697044539">
                  <w:marLeft w:val="0"/>
                  <w:marRight w:val="0"/>
                  <w:marTop w:val="0"/>
                  <w:marBottom w:val="0"/>
                  <w:divBdr>
                    <w:top w:val="single" w:sz="6" w:space="0" w:color="CCCCCC"/>
                    <w:left w:val="single" w:sz="6" w:space="0" w:color="CCCCCC"/>
                    <w:bottom w:val="single" w:sz="6" w:space="0" w:color="CCCCCC"/>
                    <w:right w:val="single" w:sz="6" w:space="0" w:color="CCCCCC"/>
                  </w:divBdr>
                  <w:divsChild>
                    <w:div w:id="778140778">
                      <w:marLeft w:val="0"/>
                      <w:marRight w:val="0"/>
                      <w:marTop w:val="0"/>
                      <w:marBottom w:val="0"/>
                      <w:divBdr>
                        <w:top w:val="none" w:sz="0" w:space="0" w:color="auto"/>
                        <w:left w:val="none" w:sz="0" w:space="0" w:color="auto"/>
                        <w:bottom w:val="none" w:sz="0" w:space="0" w:color="auto"/>
                        <w:right w:val="none" w:sz="0" w:space="0" w:color="auto"/>
                      </w:divBdr>
                      <w:divsChild>
                        <w:div w:id="1892763190">
                          <w:marLeft w:val="0"/>
                          <w:marRight w:val="0"/>
                          <w:marTop w:val="0"/>
                          <w:marBottom w:val="0"/>
                          <w:divBdr>
                            <w:top w:val="none" w:sz="0" w:space="0" w:color="auto"/>
                            <w:left w:val="none" w:sz="0" w:space="0" w:color="auto"/>
                            <w:bottom w:val="none" w:sz="0" w:space="0" w:color="auto"/>
                            <w:right w:val="none" w:sz="0" w:space="0" w:color="auto"/>
                          </w:divBdr>
                          <w:divsChild>
                            <w:div w:id="853110624">
                              <w:marLeft w:val="0"/>
                              <w:marRight w:val="0"/>
                              <w:marTop w:val="0"/>
                              <w:marBottom w:val="0"/>
                              <w:divBdr>
                                <w:top w:val="none" w:sz="0" w:space="0" w:color="auto"/>
                                <w:left w:val="none" w:sz="0" w:space="0" w:color="auto"/>
                                <w:bottom w:val="none" w:sz="0" w:space="0" w:color="auto"/>
                                <w:right w:val="none" w:sz="0" w:space="0" w:color="auto"/>
                              </w:divBdr>
                              <w:divsChild>
                                <w:div w:id="1434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19</Pages>
  <Words>8168</Words>
  <Characters>46562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1</dc:creator>
  <cp:lastModifiedBy>Microsoft Office User</cp:lastModifiedBy>
  <cp:revision>6</cp:revision>
  <dcterms:created xsi:type="dcterms:W3CDTF">2021-04-12T15:19:00Z</dcterms:created>
  <dcterms:modified xsi:type="dcterms:W3CDTF">2021-04-14T17:21:00Z</dcterms:modified>
</cp:coreProperties>
</file>